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05" w:type="dxa"/>
        <w:tblInd w:w="-39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620"/>
        <w:gridCol w:w="892"/>
        <w:gridCol w:w="1293"/>
        <w:gridCol w:w="1325"/>
        <w:gridCol w:w="1440"/>
        <w:gridCol w:w="1170"/>
        <w:gridCol w:w="643"/>
        <w:gridCol w:w="977"/>
        <w:gridCol w:w="1465"/>
        <w:gridCol w:w="155"/>
        <w:gridCol w:w="25"/>
      </w:tblGrid>
      <w:tr w:rsidR="002F388B" w:rsidRPr="00C41A43" w14:paraId="3845DE62" w14:textId="77777777" w:rsidTr="009C7AF7">
        <w:trPr>
          <w:gridAfter w:val="1"/>
          <w:wAfter w:w="25" w:type="dxa"/>
          <w:cantSplit/>
        </w:trPr>
        <w:tc>
          <w:tcPr>
            <w:tcW w:w="2512" w:type="dxa"/>
            <w:gridSpan w:val="2"/>
            <w:tcBorders>
              <w:bottom w:val="nil"/>
            </w:tcBorders>
            <w:vAlign w:val="center"/>
          </w:tcPr>
          <w:p w14:paraId="1AF15574" w14:textId="77777777" w:rsidR="002F388B" w:rsidRPr="00C41A43" w:rsidRDefault="002F388B" w:rsidP="00C41A43">
            <w:pPr>
              <w:pStyle w:val="Header--9ptTNR"/>
              <w:rPr>
                <w:szCs w:val="18"/>
              </w:rPr>
            </w:pPr>
            <w:r w:rsidRPr="00C41A43">
              <w:rPr>
                <w:szCs w:val="18"/>
              </w:rPr>
              <w:t>Laboratory-wide</w:t>
            </w:r>
          </w:p>
        </w:tc>
        <w:tc>
          <w:tcPr>
            <w:tcW w:w="2618" w:type="dxa"/>
            <w:gridSpan w:val="2"/>
            <w:tcBorders>
              <w:bottom w:val="nil"/>
            </w:tcBorders>
            <w:vAlign w:val="center"/>
          </w:tcPr>
          <w:p w14:paraId="3767FCD6" w14:textId="77777777" w:rsidR="002F388B" w:rsidRPr="00C41A43" w:rsidRDefault="002F388B" w:rsidP="00C41A43">
            <w:pPr>
              <w:pStyle w:val="Header--9ptTNR"/>
              <w:rPr>
                <w:szCs w:val="18"/>
              </w:rPr>
            </w:pPr>
            <w:r w:rsidRPr="00C41A43">
              <w:rPr>
                <w:szCs w:val="18"/>
              </w:rPr>
              <w:t>Template</w:t>
            </w:r>
          </w:p>
        </w:tc>
        <w:tc>
          <w:tcPr>
            <w:tcW w:w="1440" w:type="dxa"/>
            <w:tcBorders>
              <w:bottom w:val="nil"/>
            </w:tcBorders>
            <w:vAlign w:val="center"/>
          </w:tcPr>
          <w:p w14:paraId="2B5B7256" w14:textId="77777777" w:rsidR="002F388B" w:rsidRPr="00C41A43" w:rsidRDefault="002F388B" w:rsidP="00C41A43">
            <w:pPr>
              <w:pStyle w:val="Header--9ptTNR"/>
              <w:rPr>
                <w:szCs w:val="18"/>
              </w:rPr>
            </w:pPr>
          </w:p>
        </w:tc>
        <w:tc>
          <w:tcPr>
            <w:tcW w:w="1170" w:type="dxa"/>
            <w:tcBorders>
              <w:bottom w:val="nil"/>
              <w:right w:val="nil"/>
            </w:tcBorders>
            <w:vAlign w:val="center"/>
          </w:tcPr>
          <w:p w14:paraId="6E3E29DA" w14:textId="77777777" w:rsidR="002F388B" w:rsidRPr="00C41A43" w:rsidRDefault="002F388B" w:rsidP="00C41A43">
            <w:pPr>
              <w:pStyle w:val="Header--9ptTNR"/>
              <w:jc w:val="right"/>
              <w:rPr>
                <w:szCs w:val="18"/>
              </w:rPr>
            </w:pPr>
            <w:r w:rsidRPr="00C41A43">
              <w:rPr>
                <w:szCs w:val="18"/>
              </w:rPr>
              <w:t>eCR Number:</w:t>
            </w:r>
          </w:p>
        </w:tc>
        <w:tc>
          <w:tcPr>
            <w:tcW w:w="1620" w:type="dxa"/>
            <w:gridSpan w:val="2"/>
            <w:tcBorders>
              <w:bottom w:val="nil"/>
              <w:right w:val="nil"/>
            </w:tcBorders>
          </w:tcPr>
          <w:p w14:paraId="61D87D84" w14:textId="77777777" w:rsidR="002F388B" w:rsidRDefault="002F388B" w:rsidP="00C41A43">
            <w:pPr>
              <w:pStyle w:val="header--12ptTNR"/>
              <w:rPr>
                <w:rFonts w:asciiTheme="minorHAnsi" w:hAnsiTheme="minorHAnsi"/>
                <w:sz w:val="18"/>
                <w:szCs w:val="18"/>
              </w:rPr>
            </w:pPr>
          </w:p>
        </w:tc>
        <w:tc>
          <w:tcPr>
            <w:tcW w:w="1620" w:type="dxa"/>
            <w:gridSpan w:val="2"/>
            <w:tcBorders>
              <w:left w:val="nil"/>
              <w:bottom w:val="nil"/>
            </w:tcBorders>
            <w:vAlign w:val="center"/>
          </w:tcPr>
          <w:p w14:paraId="49540B64" w14:textId="77777777" w:rsidR="002F388B" w:rsidRPr="00C41A43" w:rsidRDefault="002F388B" w:rsidP="00C41A43">
            <w:pPr>
              <w:pStyle w:val="header--12ptTNR"/>
              <w:rPr>
                <w:rFonts w:asciiTheme="minorHAnsi" w:hAnsiTheme="minorHAnsi"/>
                <w:sz w:val="18"/>
                <w:szCs w:val="18"/>
              </w:rPr>
            </w:pPr>
            <w:r>
              <w:rPr>
                <w:rFonts w:asciiTheme="minorHAnsi" w:hAnsiTheme="minorHAnsi"/>
                <w:sz w:val="18"/>
                <w:szCs w:val="18"/>
              </w:rPr>
              <w:t>619940</w:t>
            </w:r>
          </w:p>
        </w:tc>
      </w:tr>
      <w:tr w:rsidR="002F388B" w:rsidRPr="00C41A43" w14:paraId="4A2F8661" w14:textId="77777777" w:rsidTr="009C7AF7">
        <w:trPr>
          <w:gridAfter w:val="1"/>
          <w:wAfter w:w="25" w:type="dxa"/>
          <w:cantSplit/>
        </w:trPr>
        <w:tc>
          <w:tcPr>
            <w:tcW w:w="1620" w:type="dxa"/>
            <w:tcBorders>
              <w:left w:val="nil"/>
              <w:bottom w:val="nil"/>
              <w:right w:val="nil"/>
            </w:tcBorders>
          </w:tcPr>
          <w:p w14:paraId="6B713462" w14:textId="77777777" w:rsidR="002F388B" w:rsidRPr="00C41A43" w:rsidRDefault="002F388B" w:rsidP="00F460B0">
            <w:pPr>
              <w:pStyle w:val="Header--9ptTNRunderline"/>
              <w:rPr>
                <w:szCs w:val="18"/>
                <w:u w:val="none"/>
              </w:rPr>
            </w:pPr>
          </w:p>
        </w:tc>
        <w:tc>
          <w:tcPr>
            <w:tcW w:w="9360" w:type="dxa"/>
            <w:gridSpan w:val="9"/>
            <w:tcBorders>
              <w:left w:val="nil"/>
              <w:bottom w:val="nil"/>
              <w:right w:val="nil"/>
            </w:tcBorders>
            <w:vAlign w:val="center"/>
          </w:tcPr>
          <w:p w14:paraId="70F38B2F" w14:textId="77777777" w:rsidR="002F388B" w:rsidRPr="00C41A43" w:rsidRDefault="002F388B" w:rsidP="00F460B0">
            <w:pPr>
              <w:pStyle w:val="Header--9ptTNRunderline"/>
              <w:rPr>
                <w:szCs w:val="18"/>
                <w:u w:val="none"/>
              </w:rPr>
            </w:pPr>
          </w:p>
        </w:tc>
      </w:tr>
      <w:tr w:rsidR="009C7AF7" w14:paraId="10C754AE"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hRule="exact" w:val="1800"/>
        </w:trPr>
        <w:tc>
          <w:tcPr>
            <w:tcW w:w="7020" w:type="dxa"/>
            <w:gridSpan w:val="6"/>
          </w:tcPr>
          <w:p w14:paraId="1C431E44" w14:textId="77777777" w:rsidR="009C7AF7" w:rsidRDefault="009C7AF7" w:rsidP="00C90FF0">
            <w:pPr>
              <w:pStyle w:val="CV-topinfo"/>
            </w:pPr>
            <w:r>
              <w:t>Document ID: PLN-5552</w:t>
            </w:r>
          </w:p>
          <w:p w14:paraId="55ECE72D" w14:textId="77777777" w:rsidR="009C7AF7" w:rsidRDefault="009C7AF7" w:rsidP="00C90FF0">
            <w:pPr>
              <w:pStyle w:val="CV-topinfo"/>
            </w:pPr>
            <w:r>
              <w:t>Revision ID: DRAFT</w:t>
            </w:r>
          </w:p>
          <w:p w14:paraId="7C6D8655" w14:textId="77777777" w:rsidR="009C7AF7" w:rsidRDefault="009C7AF7" w:rsidP="009C7AF7">
            <w:pPr>
              <w:pStyle w:val="CV-topinfo"/>
            </w:pPr>
            <w:r>
              <w:t>Effective Date: TBD</w:t>
            </w:r>
          </w:p>
        </w:tc>
      </w:tr>
      <w:tr w:rsidR="009C7AF7" w14:paraId="3DE3740E"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7020" w:type="dxa"/>
            <w:gridSpan w:val="6"/>
          </w:tcPr>
          <w:p w14:paraId="4A085CF8" w14:textId="77777777" w:rsidR="009C7AF7" w:rsidRDefault="009C7AF7" w:rsidP="005B0724">
            <w:pPr>
              <w:pStyle w:val="CV-DocumentType"/>
            </w:pPr>
            <w:r>
              <w:t>Software Quality Assurance Plan (SQAP)</w:t>
            </w:r>
          </w:p>
        </w:tc>
      </w:tr>
      <w:tr w:rsidR="002F388B" w14:paraId="66735E6B"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val="677"/>
        </w:trPr>
        <w:tc>
          <w:tcPr>
            <w:tcW w:w="4578" w:type="dxa"/>
            <w:gridSpan w:val="4"/>
          </w:tcPr>
          <w:p w14:paraId="59E80E62" w14:textId="77777777" w:rsidR="002F388B" w:rsidRDefault="002F388B" w:rsidP="005B0724">
            <w:pPr>
              <w:pStyle w:val="Spacer"/>
            </w:pPr>
          </w:p>
        </w:tc>
        <w:tc>
          <w:tcPr>
            <w:tcW w:w="2442" w:type="dxa"/>
            <w:gridSpan w:val="2"/>
          </w:tcPr>
          <w:p w14:paraId="367CA283" w14:textId="77777777" w:rsidR="002F388B" w:rsidRDefault="002F388B" w:rsidP="005B0724">
            <w:pPr>
              <w:pStyle w:val="Spacer"/>
            </w:pPr>
          </w:p>
        </w:tc>
      </w:tr>
      <w:tr w:rsidR="002F388B" w14:paraId="0E9B6F29"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4578" w:type="dxa"/>
            <w:gridSpan w:val="4"/>
          </w:tcPr>
          <w:p w14:paraId="72FA1F1C" w14:textId="77777777" w:rsidR="002F388B" w:rsidRDefault="002F388B" w:rsidP="00E04666">
            <w:pPr>
              <w:pStyle w:val="CV-Optionalinfo"/>
            </w:pPr>
          </w:p>
        </w:tc>
        <w:tc>
          <w:tcPr>
            <w:tcW w:w="2442" w:type="dxa"/>
            <w:gridSpan w:val="2"/>
          </w:tcPr>
          <w:p w14:paraId="00887920" w14:textId="77777777" w:rsidR="002F388B" w:rsidRDefault="002F388B" w:rsidP="00E04666">
            <w:pPr>
              <w:pStyle w:val="CV-Optionalinfo"/>
            </w:pPr>
          </w:p>
        </w:tc>
      </w:tr>
      <w:tr w:rsidR="009C7AF7" w14:paraId="45D8A601"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7020" w:type="dxa"/>
            <w:gridSpan w:val="6"/>
          </w:tcPr>
          <w:p w14:paraId="7C0423A7" w14:textId="77777777" w:rsidR="009C7AF7" w:rsidRDefault="009C7AF7" w:rsidP="005B0724">
            <w:pPr>
              <w:pStyle w:val="CV-Optionalinfo"/>
            </w:pPr>
          </w:p>
        </w:tc>
      </w:tr>
      <w:tr w:rsidR="002F388B" w14:paraId="4583FF36"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val="648"/>
        </w:trPr>
        <w:tc>
          <w:tcPr>
            <w:tcW w:w="4578" w:type="dxa"/>
            <w:gridSpan w:val="4"/>
          </w:tcPr>
          <w:p w14:paraId="23655EFD" w14:textId="77777777" w:rsidR="002F388B" w:rsidRDefault="002F388B" w:rsidP="005B0724">
            <w:pPr>
              <w:pStyle w:val="Spacer"/>
              <w:rPr>
                <w:noProof/>
              </w:rPr>
            </w:pPr>
          </w:p>
        </w:tc>
        <w:tc>
          <w:tcPr>
            <w:tcW w:w="2442" w:type="dxa"/>
            <w:gridSpan w:val="2"/>
          </w:tcPr>
          <w:p w14:paraId="02F9D599" w14:textId="77777777" w:rsidR="002F388B" w:rsidRDefault="002F388B" w:rsidP="005B0724">
            <w:pPr>
              <w:pStyle w:val="Spacer"/>
              <w:rPr>
                <w:noProof/>
              </w:rPr>
            </w:pPr>
          </w:p>
        </w:tc>
      </w:tr>
      <w:tr w:rsidR="009C7AF7" w14:paraId="55BC9CCF"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wBefore w:w="3805" w:type="dxa"/>
        </w:trPr>
        <w:tc>
          <w:tcPr>
            <w:tcW w:w="7200" w:type="dxa"/>
            <w:gridSpan w:val="8"/>
            <w:vAlign w:val="center"/>
          </w:tcPr>
          <w:p w14:paraId="73E29009" w14:textId="773D1E29" w:rsidR="009C7AF7" w:rsidRDefault="009C7AF7" w:rsidP="00CB78DE">
            <w:pPr>
              <w:pStyle w:val="CV-title"/>
            </w:pPr>
            <w:bookmarkStart w:id="0" w:name="Title"/>
            <w:r>
              <w:t>RAVEN and RAVEN</w:t>
            </w:r>
            <w:del w:id="1" w:author="Andrea Alfonsi" w:date="2018-09-12T13:54:00Z">
              <w:r w:rsidDel="006F0D43">
                <w:delText>-based</w:delText>
              </w:r>
            </w:del>
            <w:ins w:id="2" w:author="Andrea Alfonsi" w:date="2018-09-12T13:54:00Z">
              <w:r w:rsidR="006F0D43">
                <w:t xml:space="preserve"> Plug</w:t>
              </w:r>
            </w:ins>
            <w:ins w:id="3" w:author="Andrea Alfonsi" w:date="2018-09-12T13:55:00Z">
              <w:r w:rsidR="00DF39CB">
                <w:t>-</w:t>
              </w:r>
            </w:ins>
            <w:ins w:id="4" w:author="Andrea Alfonsi" w:date="2018-09-12T13:54:00Z">
              <w:r w:rsidR="006F0D43">
                <w:t>ins</w:t>
              </w:r>
            </w:ins>
            <w:r>
              <w:t xml:space="preserve"> </w:t>
            </w:r>
            <w:del w:id="5" w:author="Andrea Alfonsi" w:date="2018-09-12T13:54:00Z">
              <w:r w:rsidDel="006F0D43">
                <w:delText xml:space="preserve">Applications </w:delText>
              </w:r>
            </w:del>
            <w:bookmarkEnd w:id="0"/>
            <w:r>
              <w:t>Software Quality Assurance Plan</w:t>
            </w:r>
          </w:p>
        </w:tc>
      </w:tr>
    </w:tbl>
    <w:p w14:paraId="3FD88EA3" w14:textId="77777777" w:rsidR="00600035" w:rsidRDefault="00600035">
      <w:pPr>
        <w:pStyle w:val="Spacer"/>
      </w:pPr>
      <w:bookmarkStart w:id="6" w:name="_Ref2042271"/>
      <w:bookmarkStart w:id="7" w:name="_Ref2042608"/>
      <w:bookmarkStart w:id="8" w:name="_Ref2042618"/>
      <w:bookmarkStart w:id="9" w:name="_Toc4391599"/>
    </w:p>
    <w:p w14:paraId="71E4CA18" w14:textId="77777777" w:rsidR="00703F9B" w:rsidRDefault="00703F9B">
      <w:pPr>
        <w:sectPr w:rsidR="00703F9B" w:rsidSect="00E00EF1">
          <w:headerReference w:type="default" r:id="rId8"/>
          <w:footnotePr>
            <w:numFmt w:val="lowerLetter"/>
          </w:footnotePr>
          <w:pgSz w:w="12240" w:h="15840" w:code="1"/>
          <w:pgMar w:top="720" w:right="576" w:bottom="3024" w:left="4824" w:header="0" w:footer="0" w:gutter="0"/>
          <w:pgNumType w:start="1"/>
          <w:cols w:space="720"/>
          <w:docGrid w:linePitch="360"/>
        </w:sectPr>
      </w:pPr>
    </w:p>
    <w:tbl>
      <w:tblPr>
        <w:tblW w:w="0" w:type="auto"/>
        <w:jc w:val="center"/>
        <w:tblLayout w:type="fixed"/>
        <w:tblCellMar>
          <w:left w:w="120" w:type="dxa"/>
          <w:right w:w="120" w:type="dxa"/>
        </w:tblCellMar>
        <w:tblLook w:val="0000" w:firstRow="0" w:lastRow="0" w:firstColumn="0" w:lastColumn="0" w:noHBand="0" w:noVBand="0"/>
      </w:tblPr>
      <w:tblGrid>
        <w:gridCol w:w="4770"/>
        <w:gridCol w:w="828"/>
        <w:gridCol w:w="3762"/>
      </w:tblGrid>
      <w:tr w:rsidR="00BF2C05" w14:paraId="7194CC9A" w14:textId="77777777" w:rsidTr="00D90435">
        <w:trPr>
          <w:cantSplit/>
          <w:trHeight w:hRule="exact" w:val="2160"/>
          <w:jc w:val="center"/>
        </w:trPr>
        <w:tc>
          <w:tcPr>
            <w:tcW w:w="9360" w:type="dxa"/>
            <w:gridSpan w:val="3"/>
            <w:vAlign w:val="center"/>
          </w:tcPr>
          <w:p w14:paraId="7129F479" w14:textId="2C1AB112" w:rsidR="00BF2C05" w:rsidRDefault="001D56B1" w:rsidP="00CB78DE">
            <w:pPr>
              <w:pStyle w:val="Title"/>
            </w:pPr>
            <w:r>
              <w:lastRenderedPageBreak/>
              <w:fldChar w:fldCharType="begin"/>
            </w:r>
            <w:r w:rsidR="00BF2C05">
              <w:instrText xml:space="preserve"> REF Title \h </w:instrText>
            </w:r>
            <w:r>
              <w:fldChar w:fldCharType="separate"/>
            </w:r>
            <w:r w:rsidR="009014FD">
              <w:t xml:space="preserve">RAVEN </w:t>
            </w:r>
            <w:r>
              <w:fldChar w:fldCharType="end"/>
            </w:r>
            <w:r w:rsidR="00F5178F">
              <w:t>and RAVEN</w:t>
            </w:r>
            <w:del w:id="10" w:author="Andrea Alfonsi" w:date="2018-09-12T13:54:00Z">
              <w:r w:rsidR="00F5178F" w:rsidDel="00276CA4">
                <w:delText>-based Applications</w:delText>
              </w:r>
            </w:del>
            <w:ins w:id="11" w:author="Andrea Alfonsi" w:date="2018-09-12T13:54:00Z">
              <w:r w:rsidR="00276CA4">
                <w:t xml:space="preserve"> Plug</w:t>
              </w:r>
            </w:ins>
            <w:ins w:id="12" w:author="Andrea Alfonsi" w:date="2018-09-12T13:55:00Z">
              <w:r w:rsidR="00DF39CB">
                <w:t>-</w:t>
              </w:r>
            </w:ins>
            <w:ins w:id="13" w:author="Andrea Alfonsi" w:date="2018-09-12T13:54:00Z">
              <w:r w:rsidR="00276CA4">
                <w:t>ins</w:t>
              </w:r>
            </w:ins>
            <w:r w:rsidR="00BF2C05">
              <w:t xml:space="preserve"> </w:t>
            </w:r>
            <w:r w:rsidR="009253DE">
              <w:t>Software Quality Assurance Plan</w:t>
            </w:r>
          </w:p>
        </w:tc>
      </w:tr>
      <w:tr w:rsidR="00BF2C05" w:rsidRPr="00504C69" w14:paraId="0B31DA9D" w14:textId="77777777" w:rsidTr="00D90435">
        <w:trPr>
          <w:cantSplit/>
          <w:trHeight w:hRule="exact" w:val="720"/>
          <w:jc w:val="center"/>
        </w:trPr>
        <w:tc>
          <w:tcPr>
            <w:tcW w:w="9360" w:type="dxa"/>
            <w:gridSpan w:val="3"/>
          </w:tcPr>
          <w:p w14:paraId="747A1984" w14:textId="77777777" w:rsidR="00BF2C05" w:rsidRPr="00504C69" w:rsidRDefault="00BF2C05" w:rsidP="00AA6A73">
            <w:pPr>
              <w:pStyle w:val="Ext-TP-jobnumber"/>
              <w:jc w:val="center"/>
              <w:rPr>
                <w:sz w:val="24"/>
                <w:szCs w:val="24"/>
              </w:rPr>
            </w:pPr>
            <w:r w:rsidRPr="00504C69">
              <w:rPr>
                <w:sz w:val="24"/>
                <w:szCs w:val="24"/>
              </w:rPr>
              <w:t>PLN-</w:t>
            </w:r>
            <w:r w:rsidR="00AA6A73">
              <w:rPr>
                <w:sz w:val="24"/>
                <w:szCs w:val="24"/>
              </w:rPr>
              <w:t>5552</w:t>
            </w:r>
            <w:r w:rsidR="00AA6A73" w:rsidRPr="00504C69">
              <w:rPr>
                <w:sz w:val="24"/>
                <w:szCs w:val="24"/>
              </w:rPr>
              <w:t xml:space="preserve"> </w:t>
            </w:r>
          </w:p>
        </w:tc>
      </w:tr>
      <w:tr w:rsidR="00BF2C05" w14:paraId="13C288DF" w14:textId="77777777" w:rsidTr="00D90435">
        <w:trPr>
          <w:cantSplit/>
          <w:trHeight w:hRule="exact" w:val="720"/>
          <w:jc w:val="center"/>
        </w:trPr>
        <w:tc>
          <w:tcPr>
            <w:tcW w:w="9360" w:type="dxa"/>
            <w:gridSpan w:val="3"/>
          </w:tcPr>
          <w:p w14:paraId="129C5DAE" w14:textId="77777777" w:rsidR="00BF2C05" w:rsidRDefault="00BF2C05" w:rsidP="00D90435">
            <w:pPr>
              <w:pStyle w:val="Ext-TP-date"/>
            </w:pPr>
          </w:p>
        </w:tc>
      </w:tr>
      <w:tr w:rsidR="00BF2C05" w:rsidRPr="00EF35A0" w14:paraId="3B2B0796" w14:textId="77777777" w:rsidTr="00D90435">
        <w:trPr>
          <w:cantSplit/>
          <w:jc w:val="center"/>
        </w:trPr>
        <w:tc>
          <w:tcPr>
            <w:tcW w:w="4770" w:type="dxa"/>
          </w:tcPr>
          <w:p w14:paraId="29099061" w14:textId="77777777" w:rsidR="00BF2C05" w:rsidRPr="00EF35A0" w:rsidRDefault="00BF2C05" w:rsidP="00D90435">
            <w:pPr>
              <w:spacing w:before="120"/>
              <w:rPr>
                <w:b/>
              </w:rPr>
            </w:pPr>
            <w:r w:rsidRPr="00EF35A0">
              <w:rPr>
                <w:b/>
              </w:rPr>
              <w:t>Prepared by:</w:t>
            </w:r>
          </w:p>
        </w:tc>
        <w:tc>
          <w:tcPr>
            <w:tcW w:w="4590" w:type="dxa"/>
            <w:gridSpan w:val="2"/>
          </w:tcPr>
          <w:p w14:paraId="6EF4AA02" w14:textId="77777777" w:rsidR="00BF2C05" w:rsidRPr="00EF35A0" w:rsidRDefault="00BF2C05" w:rsidP="00D90435">
            <w:pPr>
              <w:pStyle w:val="Table11"/>
              <w:spacing w:before="0"/>
              <w:rPr>
                <w:b/>
              </w:rPr>
            </w:pPr>
          </w:p>
        </w:tc>
      </w:tr>
      <w:tr w:rsidR="00BF2C05" w14:paraId="5FF71F0B" w14:textId="77777777" w:rsidTr="00D90435">
        <w:trPr>
          <w:cantSplit/>
          <w:trHeight w:hRule="exact" w:val="1107"/>
          <w:jc w:val="center"/>
        </w:trPr>
        <w:tc>
          <w:tcPr>
            <w:tcW w:w="4770" w:type="dxa"/>
            <w:tcBorders>
              <w:bottom w:val="single" w:sz="4" w:space="0" w:color="auto"/>
            </w:tcBorders>
            <w:vAlign w:val="bottom"/>
          </w:tcPr>
          <w:p w14:paraId="7CCEDEE1" w14:textId="77777777" w:rsidR="00BF2C05" w:rsidRDefault="00037505" w:rsidP="00D90435">
            <w:pPr>
              <w:pStyle w:val="Table11"/>
              <w:spacing w:before="0"/>
              <w:rPr>
                <w:color w:val="FF0000"/>
              </w:rPr>
            </w:pPr>
            <w:r w:rsidRPr="00037505">
              <w:t>See eCR #</w:t>
            </w:r>
          </w:p>
        </w:tc>
        <w:tc>
          <w:tcPr>
            <w:tcW w:w="828" w:type="dxa"/>
          </w:tcPr>
          <w:p w14:paraId="27495254" w14:textId="77777777" w:rsidR="00BF2C05" w:rsidRDefault="00BF2C05" w:rsidP="00D90435">
            <w:pPr>
              <w:pStyle w:val="Table11"/>
              <w:spacing w:before="0"/>
              <w:rPr>
                <w:color w:val="000000"/>
              </w:rPr>
            </w:pPr>
          </w:p>
        </w:tc>
        <w:tc>
          <w:tcPr>
            <w:tcW w:w="3762" w:type="dxa"/>
            <w:tcBorders>
              <w:bottom w:val="single" w:sz="4" w:space="0" w:color="auto"/>
            </w:tcBorders>
          </w:tcPr>
          <w:p w14:paraId="42E82C45" w14:textId="77777777" w:rsidR="00BF2C05" w:rsidRDefault="00BF2C05" w:rsidP="00D90435">
            <w:pPr>
              <w:pStyle w:val="Table11"/>
              <w:spacing w:before="0"/>
              <w:jc w:val="center"/>
              <w:rPr>
                <w:color w:val="000000"/>
              </w:rPr>
            </w:pPr>
          </w:p>
        </w:tc>
      </w:tr>
      <w:tr w:rsidR="00BF2C05" w:rsidRPr="00EF35A0" w14:paraId="72F5ACD7" w14:textId="77777777" w:rsidTr="00D90435">
        <w:trPr>
          <w:cantSplit/>
          <w:jc w:val="center"/>
        </w:trPr>
        <w:tc>
          <w:tcPr>
            <w:tcW w:w="4770" w:type="dxa"/>
            <w:tcBorders>
              <w:top w:val="single" w:sz="4" w:space="0" w:color="auto"/>
            </w:tcBorders>
          </w:tcPr>
          <w:p w14:paraId="266EC9E1" w14:textId="77777777" w:rsidR="00BF2C05" w:rsidRPr="00EF35A0" w:rsidRDefault="00BF2C05" w:rsidP="007E5706">
            <w:r>
              <w:t>IT Project/M&amp;O Manager</w:t>
            </w:r>
          </w:p>
        </w:tc>
        <w:tc>
          <w:tcPr>
            <w:tcW w:w="828" w:type="dxa"/>
          </w:tcPr>
          <w:p w14:paraId="03439143" w14:textId="77777777" w:rsidR="00BF2C05" w:rsidRPr="00EF35A0" w:rsidRDefault="00BF2C05" w:rsidP="00D90435">
            <w:pPr>
              <w:pStyle w:val="Table11"/>
              <w:spacing w:before="0" w:after="200" w:line="276" w:lineRule="auto"/>
            </w:pPr>
          </w:p>
        </w:tc>
        <w:tc>
          <w:tcPr>
            <w:tcW w:w="3762" w:type="dxa"/>
            <w:tcBorders>
              <w:top w:val="single" w:sz="4" w:space="0" w:color="auto"/>
            </w:tcBorders>
          </w:tcPr>
          <w:p w14:paraId="5228669E" w14:textId="77777777" w:rsidR="00BF2C05" w:rsidRPr="00EF35A0" w:rsidRDefault="00BF2C05" w:rsidP="00D90435">
            <w:r w:rsidRPr="00EF35A0">
              <w:t>Date</w:t>
            </w:r>
          </w:p>
        </w:tc>
      </w:tr>
      <w:tr w:rsidR="00BF2C05" w:rsidRPr="00EF35A0" w14:paraId="1C2F7A19" w14:textId="77777777" w:rsidTr="00D90435">
        <w:trPr>
          <w:cantSplit/>
          <w:trHeight w:val="243"/>
          <w:jc w:val="center"/>
        </w:trPr>
        <w:tc>
          <w:tcPr>
            <w:tcW w:w="4770" w:type="dxa"/>
          </w:tcPr>
          <w:p w14:paraId="55F4A519" w14:textId="77777777" w:rsidR="00BF2C05" w:rsidRPr="00EF35A0" w:rsidRDefault="00BF2C05" w:rsidP="00D90435">
            <w:pPr>
              <w:spacing w:before="120"/>
              <w:rPr>
                <w:b/>
              </w:rPr>
            </w:pPr>
            <w:r w:rsidRPr="00EF35A0">
              <w:rPr>
                <w:b/>
              </w:rPr>
              <w:t>Reviewed by</w:t>
            </w:r>
            <w:r>
              <w:rPr>
                <w:b/>
              </w:rPr>
              <w:t>:</w:t>
            </w:r>
          </w:p>
        </w:tc>
        <w:tc>
          <w:tcPr>
            <w:tcW w:w="4590" w:type="dxa"/>
            <w:gridSpan w:val="2"/>
          </w:tcPr>
          <w:p w14:paraId="256E86A0" w14:textId="77777777" w:rsidR="00BF2C05" w:rsidRPr="00EF35A0" w:rsidRDefault="00BF2C05" w:rsidP="00D90435">
            <w:pPr>
              <w:pStyle w:val="Table11"/>
              <w:spacing w:before="0"/>
              <w:rPr>
                <w:b/>
              </w:rPr>
            </w:pPr>
          </w:p>
        </w:tc>
      </w:tr>
      <w:tr w:rsidR="00BF2C05" w14:paraId="6ACF749A" w14:textId="77777777" w:rsidTr="00D90435">
        <w:trPr>
          <w:cantSplit/>
          <w:trHeight w:hRule="exact" w:val="1109"/>
          <w:jc w:val="center"/>
        </w:trPr>
        <w:tc>
          <w:tcPr>
            <w:tcW w:w="4770" w:type="dxa"/>
            <w:tcBorders>
              <w:bottom w:val="single" w:sz="4" w:space="0" w:color="auto"/>
            </w:tcBorders>
            <w:vAlign w:val="bottom"/>
          </w:tcPr>
          <w:p w14:paraId="646BDFFB" w14:textId="77777777" w:rsidR="00BF2C05" w:rsidRDefault="00037505" w:rsidP="00D90435">
            <w:pPr>
              <w:pStyle w:val="Table11"/>
              <w:spacing w:before="0"/>
              <w:rPr>
                <w:color w:val="FF0000"/>
              </w:rPr>
            </w:pPr>
            <w:r w:rsidRPr="00037505">
              <w:t>See eCR #</w:t>
            </w:r>
          </w:p>
        </w:tc>
        <w:tc>
          <w:tcPr>
            <w:tcW w:w="828" w:type="dxa"/>
          </w:tcPr>
          <w:p w14:paraId="197C844A" w14:textId="77777777" w:rsidR="00BF2C05" w:rsidRDefault="00BF2C05" w:rsidP="00D90435">
            <w:pPr>
              <w:pStyle w:val="Table11"/>
              <w:spacing w:before="0"/>
              <w:rPr>
                <w:color w:val="000000"/>
              </w:rPr>
            </w:pPr>
          </w:p>
        </w:tc>
        <w:tc>
          <w:tcPr>
            <w:tcW w:w="3762" w:type="dxa"/>
            <w:tcBorders>
              <w:bottom w:val="single" w:sz="4" w:space="0" w:color="auto"/>
            </w:tcBorders>
          </w:tcPr>
          <w:p w14:paraId="58EBD822" w14:textId="77777777" w:rsidR="00BF2C05" w:rsidRDefault="00BF2C05" w:rsidP="00D90435">
            <w:pPr>
              <w:pStyle w:val="Table11"/>
              <w:spacing w:before="0"/>
              <w:jc w:val="center"/>
              <w:rPr>
                <w:color w:val="000000"/>
              </w:rPr>
            </w:pPr>
          </w:p>
        </w:tc>
      </w:tr>
      <w:tr w:rsidR="00BF2C05" w14:paraId="459F11E2" w14:textId="77777777" w:rsidTr="00D90435">
        <w:trPr>
          <w:cantSplit/>
          <w:trHeight w:val="490"/>
          <w:jc w:val="center"/>
        </w:trPr>
        <w:tc>
          <w:tcPr>
            <w:tcW w:w="4770" w:type="dxa"/>
            <w:tcBorders>
              <w:top w:val="single" w:sz="4" w:space="0" w:color="auto"/>
            </w:tcBorders>
          </w:tcPr>
          <w:p w14:paraId="33B9397F" w14:textId="77777777" w:rsidR="00BF2C05" w:rsidRDefault="00BF2C05" w:rsidP="00D90435">
            <w:r>
              <w:t>Independent Reviewer</w:t>
            </w:r>
          </w:p>
        </w:tc>
        <w:tc>
          <w:tcPr>
            <w:tcW w:w="828" w:type="dxa"/>
          </w:tcPr>
          <w:p w14:paraId="63DF9939" w14:textId="77777777" w:rsidR="00BF2C05" w:rsidRDefault="00BF2C05" w:rsidP="00D90435">
            <w:pPr>
              <w:pStyle w:val="Table11"/>
              <w:spacing w:before="0"/>
            </w:pPr>
          </w:p>
        </w:tc>
        <w:tc>
          <w:tcPr>
            <w:tcW w:w="3762" w:type="dxa"/>
            <w:tcBorders>
              <w:top w:val="single" w:sz="4" w:space="0" w:color="auto"/>
            </w:tcBorders>
          </w:tcPr>
          <w:p w14:paraId="1406029E" w14:textId="77777777" w:rsidR="00BF2C05" w:rsidRDefault="00BF2C05" w:rsidP="00D90435">
            <w:r>
              <w:t>Date</w:t>
            </w:r>
          </w:p>
        </w:tc>
      </w:tr>
      <w:tr w:rsidR="00BF2C05" w:rsidRPr="00EF35A0" w14:paraId="1A2229A6" w14:textId="77777777" w:rsidTr="00D90435">
        <w:trPr>
          <w:cantSplit/>
          <w:jc w:val="center"/>
        </w:trPr>
        <w:tc>
          <w:tcPr>
            <w:tcW w:w="4770" w:type="dxa"/>
          </w:tcPr>
          <w:p w14:paraId="027DE492" w14:textId="77777777" w:rsidR="00BF2C05" w:rsidRPr="00EF35A0" w:rsidRDefault="00BF2C05" w:rsidP="00D90435">
            <w:pPr>
              <w:spacing w:before="120"/>
              <w:rPr>
                <w:b/>
              </w:rPr>
            </w:pPr>
            <w:r w:rsidRPr="00EF35A0">
              <w:rPr>
                <w:b/>
              </w:rPr>
              <w:t>Approved by</w:t>
            </w:r>
            <w:r>
              <w:rPr>
                <w:b/>
              </w:rPr>
              <w:t>:</w:t>
            </w:r>
          </w:p>
        </w:tc>
        <w:tc>
          <w:tcPr>
            <w:tcW w:w="4590" w:type="dxa"/>
            <w:gridSpan w:val="2"/>
          </w:tcPr>
          <w:p w14:paraId="32B663DF" w14:textId="77777777" w:rsidR="00BF2C05" w:rsidRPr="00EF35A0" w:rsidRDefault="00BF2C05" w:rsidP="00D90435">
            <w:pPr>
              <w:pStyle w:val="Table11"/>
              <w:spacing w:before="0"/>
              <w:rPr>
                <w:b/>
              </w:rPr>
            </w:pPr>
          </w:p>
        </w:tc>
      </w:tr>
      <w:tr w:rsidR="00BF2C05" w14:paraId="3E73A142" w14:textId="77777777" w:rsidTr="00D90435">
        <w:trPr>
          <w:cantSplit/>
          <w:trHeight w:hRule="exact" w:val="1109"/>
          <w:jc w:val="center"/>
        </w:trPr>
        <w:tc>
          <w:tcPr>
            <w:tcW w:w="4770" w:type="dxa"/>
            <w:tcBorders>
              <w:bottom w:val="single" w:sz="4" w:space="0" w:color="auto"/>
            </w:tcBorders>
            <w:vAlign w:val="bottom"/>
          </w:tcPr>
          <w:p w14:paraId="2BA4824C" w14:textId="77777777" w:rsidR="00BF2C05" w:rsidRPr="00975F2A" w:rsidRDefault="00037505" w:rsidP="00D90435">
            <w:pPr>
              <w:pStyle w:val="Table11"/>
              <w:spacing w:before="0" w:line="276" w:lineRule="auto"/>
              <w:rPr>
                <w:color w:val="FF0000"/>
              </w:rPr>
            </w:pPr>
            <w:r w:rsidRPr="00037505">
              <w:t>See eCR #</w:t>
            </w:r>
          </w:p>
        </w:tc>
        <w:tc>
          <w:tcPr>
            <w:tcW w:w="828" w:type="dxa"/>
          </w:tcPr>
          <w:p w14:paraId="612771E7" w14:textId="77777777" w:rsidR="00BF2C05" w:rsidRDefault="00BF2C05" w:rsidP="00D90435">
            <w:pPr>
              <w:pStyle w:val="Table11"/>
              <w:spacing w:before="0"/>
            </w:pPr>
          </w:p>
        </w:tc>
        <w:tc>
          <w:tcPr>
            <w:tcW w:w="3762" w:type="dxa"/>
            <w:tcBorders>
              <w:bottom w:val="single" w:sz="4" w:space="0" w:color="auto"/>
            </w:tcBorders>
          </w:tcPr>
          <w:p w14:paraId="41499205" w14:textId="77777777" w:rsidR="00BF2C05" w:rsidRDefault="00BF2C05" w:rsidP="00D90435">
            <w:pPr>
              <w:pStyle w:val="Table11"/>
              <w:spacing w:before="0"/>
              <w:jc w:val="center"/>
            </w:pPr>
          </w:p>
        </w:tc>
      </w:tr>
      <w:tr w:rsidR="00BF2C05" w14:paraId="587D76EA" w14:textId="77777777" w:rsidTr="00D90435">
        <w:trPr>
          <w:cantSplit/>
          <w:trHeight w:val="490"/>
          <w:jc w:val="center"/>
        </w:trPr>
        <w:tc>
          <w:tcPr>
            <w:tcW w:w="4770" w:type="dxa"/>
            <w:tcBorders>
              <w:top w:val="single" w:sz="4" w:space="0" w:color="auto"/>
            </w:tcBorders>
          </w:tcPr>
          <w:p w14:paraId="74FE39D7" w14:textId="77777777" w:rsidR="00BF2C05" w:rsidRDefault="00BF2C05" w:rsidP="00D90435">
            <w:r>
              <w:t>IT Asset Owner</w:t>
            </w:r>
          </w:p>
        </w:tc>
        <w:tc>
          <w:tcPr>
            <w:tcW w:w="828" w:type="dxa"/>
          </w:tcPr>
          <w:p w14:paraId="57FDD747" w14:textId="77777777" w:rsidR="00BF2C05" w:rsidRDefault="00BF2C05" w:rsidP="00D90435">
            <w:pPr>
              <w:pStyle w:val="Table11"/>
              <w:spacing w:before="0"/>
            </w:pPr>
          </w:p>
        </w:tc>
        <w:tc>
          <w:tcPr>
            <w:tcW w:w="3762" w:type="dxa"/>
            <w:tcBorders>
              <w:top w:val="single" w:sz="4" w:space="0" w:color="auto"/>
            </w:tcBorders>
          </w:tcPr>
          <w:p w14:paraId="4038A778" w14:textId="77777777" w:rsidR="00BF2C05" w:rsidRDefault="00BF2C05" w:rsidP="00D90435">
            <w:r>
              <w:t>Date</w:t>
            </w:r>
          </w:p>
        </w:tc>
      </w:tr>
    </w:tbl>
    <w:p w14:paraId="6047E46B" w14:textId="77777777" w:rsidR="00703F9B" w:rsidRDefault="00703F9B">
      <w:pPr>
        <w:sectPr w:rsidR="00703F9B" w:rsidSect="00703F9B">
          <w:headerReference w:type="default" r:id="rId9"/>
          <w:footerReference w:type="default" r:id="rId10"/>
          <w:footnotePr>
            <w:numFmt w:val="lowerLetter"/>
          </w:footnotePr>
          <w:pgSz w:w="12240" w:h="15840" w:code="1"/>
          <w:pgMar w:top="1440" w:right="1440" w:bottom="1440" w:left="1440" w:header="720" w:footer="720" w:gutter="0"/>
          <w:pgNumType w:start="1"/>
          <w:cols w:space="720"/>
          <w:docGrid w:linePitch="360"/>
        </w:sectPr>
      </w:pPr>
    </w:p>
    <w:tbl>
      <w:tblPr>
        <w:tblW w:w="9360"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455"/>
        <w:gridCol w:w="2618"/>
        <w:gridCol w:w="1440"/>
        <w:gridCol w:w="1350"/>
        <w:gridCol w:w="1497"/>
      </w:tblGrid>
      <w:tr w:rsidR="00E00EF1" w14:paraId="18972E48" w14:textId="77777777" w:rsidTr="001D612C">
        <w:trPr>
          <w:cantSplit/>
        </w:trPr>
        <w:tc>
          <w:tcPr>
            <w:tcW w:w="2455" w:type="dxa"/>
            <w:tcBorders>
              <w:bottom w:val="nil"/>
            </w:tcBorders>
            <w:vAlign w:val="center"/>
          </w:tcPr>
          <w:p w14:paraId="4112CEEA" w14:textId="77777777" w:rsidR="00E00EF1" w:rsidRDefault="0003748F" w:rsidP="001D612C">
            <w:pPr>
              <w:pStyle w:val="Header--9ptTNR"/>
            </w:pPr>
            <w:r>
              <w:lastRenderedPageBreak/>
              <w:t>Applicability:</w:t>
            </w:r>
          </w:p>
        </w:tc>
        <w:tc>
          <w:tcPr>
            <w:tcW w:w="2618" w:type="dxa"/>
            <w:tcBorders>
              <w:bottom w:val="nil"/>
            </w:tcBorders>
            <w:vAlign w:val="center"/>
          </w:tcPr>
          <w:p w14:paraId="0998AC05" w14:textId="77777777" w:rsidR="00E00EF1" w:rsidRDefault="00E00EF1" w:rsidP="001D612C">
            <w:pPr>
              <w:pStyle w:val="Header--9ptTNR"/>
            </w:pPr>
            <w:r>
              <w:t>Plan</w:t>
            </w:r>
          </w:p>
        </w:tc>
        <w:tc>
          <w:tcPr>
            <w:tcW w:w="1440" w:type="dxa"/>
            <w:tcBorders>
              <w:bottom w:val="nil"/>
            </w:tcBorders>
            <w:vAlign w:val="center"/>
          </w:tcPr>
          <w:p w14:paraId="410BFA75" w14:textId="77777777" w:rsidR="00E00EF1" w:rsidRDefault="00E00EF1" w:rsidP="001D612C">
            <w:pPr>
              <w:pStyle w:val="Header--9ptTNR"/>
            </w:pPr>
          </w:p>
        </w:tc>
        <w:tc>
          <w:tcPr>
            <w:tcW w:w="1350" w:type="dxa"/>
            <w:tcBorders>
              <w:bottom w:val="nil"/>
              <w:right w:val="nil"/>
            </w:tcBorders>
            <w:vAlign w:val="center"/>
          </w:tcPr>
          <w:p w14:paraId="03942EA7" w14:textId="77777777" w:rsidR="00E00EF1" w:rsidRDefault="001D612C" w:rsidP="001D612C">
            <w:pPr>
              <w:pStyle w:val="Header--9ptTNR"/>
            </w:pPr>
            <w:r>
              <w:t>eCR</w:t>
            </w:r>
            <w:r w:rsidR="00E00EF1">
              <w:t xml:space="preserve"> Number:</w:t>
            </w:r>
          </w:p>
        </w:tc>
        <w:tc>
          <w:tcPr>
            <w:tcW w:w="1497" w:type="dxa"/>
            <w:tcBorders>
              <w:left w:val="nil"/>
              <w:bottom w:val="nil"/>
            </w:tcBorders>
            <w:vAlign w:val="center"/>
          </w:tcPr>
          <w:p w14:paraId="66CE6F78" w14:textId="77777777" w:rsidR="00E00EF1" w:rsidRDefault="00E00EF1" w:rsidP="001D612C">
            <w:pPr>
              <w:pStyle w:val="header--12ptTNR"/>
            </w:pPr>
          </w:p>
        </w:tc>
      </w:tr>
      <w:tr w:rsidR="00E00EF1" w14:paraId="2CA28280" w14:textId="77777777" w:rsidTr="001D612C">
        <w:trPr>
          <w:cantSplit/>
        </w:trPr>
        <w:tc>
          <w:tcPr>
            <w:tcW w:w="9360" w:type="dxa"/>
            <w:gridSpan w:val="5"/>
            <w:tcBorders>
              <w:left w:val="nil"/>
              <w:bottom w:val="nil"/>
              <w:right w:val="nil"/>
            </w:tcBorders>
            <w:vAlign w:val="center"/>
          </w:tcPr>
          <w:p w14:paraId="7AD731E8" w14:textId="77777777" w:rsidR="00E00EF1" w:rsidRDefault="00E00EF1" w:rsidP="005B0724">
            <w:pPr>
              <w:pStyle w:val="Header--9ptTNRunderline"/>
              <w:rPr>
                <w:u w:val="none"/>
              </w:rPr>
            </w:pPr>
            <w:r>
              <w:rPr>
                <w:u w:val="none"/>
              </w:rPr>
              <w:t xml:space="preserve">Manual: </w:t>
            </w:r>
          </w:p>
        </w:tc>
      </w:tr>
    </w:tbl>
    <w:p w14:paraId="71752DA8" w14:textId="77777777" w:rsidR="00E00EF1" w:rsidRPr="00806C0C" w:rsidRDefault="00E00EF1" w:rsidP="00E00EF1">
      <w:pPr>
        <w:pStyle w:val="Spacer"/>
        <w:rPr>
          <w:sz w:val="12"/>
          <w:szCs w:val="12"/>
        </w:rPr>
      </w:pPr>
    </w:p>
    <w:p w14:paraId="376578F9" w14:textId="77777777" w:rsidR="005B0724" w:rsidRDefault="005B0724" w:rsidP="00506F28">
      <w:pPr>
        <w:pStyle w:val="TNRBCenter"/>
      </w:pPr>
      <w:r>
        <w:t>CONTENTS</w:t>
      </w:r>
    </w:p>
    <w:p w14:paraId="7B5FC488" w14:textId="08C823BD" w:rsidR="00021DF4" w:rsidRDefault="001D56B1">
      <w:pPr>
        <w:pStyle w:val="TOC1"/>
        <w:rPr>
          <w:ins w:id="14" w:author="Andrea Alfonsi" w:date="2018-09-17T14:59:00Z"/>
          <w:rFonts w:asciiTheme="minorHAnsi" w:eastAsiaTheme="minorEastAsia" w:hAnsiTheme="minorHAnsi" w:cstheme="minorBidi"/>
          <w:noProof/>
          <w:szCs w:val="24"/>
        </w:rPr>
      </w:pPr>
      <w:r>
        <w:fldChar w:fldCharType="begin"/>
      </w:r>
      <w:r w:rsidR="009D6863">
        <w:instrText xml:space="preserve"> TOC \o "1-3" \h \z \t "Header,1" </w:instrText>
      </w:r>
      <w:r>
        <w:fldChar w:fldCharType="separate"/>
      </w:r>
      <w:ins w:id="15" w:author="Andrea Alfonsi" w:date="2018-09-17T14:59:00Z">
        <w:r w:rsidR="00021DF4" w:rsidRPr="00DE087F">
          <w:rPr>
            <w:rStyle w:val="Hyperlink"/>
            <w:noProof/>
          </w:rPr>
          <w:fldChar w:fldCharType="begin"/>
        </w:r>
        <w:r w:rsidR="00021DF4" w:rsidRPr="00DE087F">
          <w:rPr>
            <w:rStyle w:val="Hyperlink"/>
            <w:noProof/>
          </w:rPr>
          <w:instrText xml:space="preserve"> </w:instrText>
        </w:r>
        <w:r w:rsidR="00021DF4">
          <w:rPr>
            <w:noProof/>
          </w:rPr>
          <w:instrText>HYPERLINK \l "_Toc524959716"</w:instrText>
        </w:r>
        <w:r w:rsidR="00021DF4" w:rsidRPr="00DE087F">
          <w:rPr>
            <w:rStyle w:val="Hyperlink"/>
            <w:noProof/>
          </w:rPr>
          <w:instrText xml:space="preserve"> </w:instrText>
        </w:r>
        <w:r w:rsidR="00021DF4" w:rsidRPr="00DE087F">
          <w:rPr>
            <w:rStyle w:val="Hyperlink"/>
            <w:noProof/>
          </w:rPr>
        </w:r>
        <w:r w:rsidR="00021DF4" w:rsidRPr="00DE087F">
          <w:rPr>
            <w:rStyle w:val="Hyperlink"/>
            <w:noProof/>
          </w:rPr>
          <w:fldChar w:fldCharType="separate"/>
        </w:r>
        <w:r w:rsidR="00021DF4" w:rsidRPr="00DE087F">
          <w:rPr>
            <w:rStyle w:val="Hyperlink"/>
            <w:noProof/>
          </w:rPr>
          <w:t>1.</w:t>
        </w:r>
        <w:r w:rsidR="00021DF4">
          <w:rPr>
            <w:rFonts w:asciiTheme="minorHAnsi" w:eastAsiaTheme="minorEastAsia" w:hAnsiTheme="minorHAnsi" w:cstheme="minorBidi"/>
            <w:noProof/>
            <w:szCs w:val="24"/>
          </w:rPr>
          <w:tab/>
        </w:r>
        <w:r w:rsidR="00021DF4" w:rsidRPr="00DE087F">
          <w:rPr>
            <w:rStyle w:val="Hyperlink"/>
            <w:noProof/>
          </w:rPr>
          <w:t>PURPOSE</w:t>
        </w:r>
        <w:r w:rsidR="00021DF4">
          <w:rPr>
            <w:noProof/>
            <w:webHidden/>
          </w:rPr>
          <w:tab/>
        </w:r>
        <w:r w:rsidR="00021DF4">
          <w:rPr>
            <w:noProof/>
            <w:webHidden/>
          </w:rPr>
          <w:fldChar w:fldCharType="begin"/>
        </w:r>
        <w:r w:rsidR="00021DF4">
          <w:rPr>
            <w:noProof/>
            <w:webHidden/>
          </w:rPr>
          <w:instrText xml:space="preserve"> PAGEREF _Toc524959716 \h </w:instrText>
        </w:r>
        <w:r w:rsidR="00021DF4">
          <w:rPr>
            <w:noProof/>
            <w:webHidden/>
          </w:rPr>
        </w:r>
      </w:ins>
      <w:r w:rsidR="00021DF4">
        <w:rPr>
          <w:noProof/>
          <w:webHidden/>
        </w:rPr>
        <w:fldChar w:fldCharType="separate"/>
      </w:r>
      <w:ins w:id="16" w:author="Andrea Alfonsi" w:date="2018-09-17T14:59:00Z">
        <w:r w:rsidR="00021DF4">
          <w:rPr>
            <w:noProof/>
            <w:webHidden/>
          </w:rPr>
          <w:t>3</w:t>
        </w:r>
        <w:r w:rsidR="00021DF4">
          <w:rPr>
            <w:noProof/>
            <w:webHidden/>
          </w:rPr>
          <w:fldChar w:fldCharType="end"/>
        </w:r>
        <w:r w:rsidR="00021DF4" w:rsidRPr="00DE087F">
          <w:rPr>
            <w:rStyle w:val="Hyperlink"/>
            <w:noProof/>
          </w:rPr>
          <w:fldChar w:fldCharType="end"/>
        </w:r>
      </w:ins>
    </w:p>
    <w:p w14:paraId="240397B5" w14:textId="3708D9CE" w:rsidR="00021DF4" w:rsidRDefault="00021DF4">
      <w:pPr>
        <w:pStyle w:val="TOC2"/>
        <w:rPr>
          <w:ins w:id="17" w:author="Andrea Alfonsi" w:date="2018-09-17T14:59:00Z"/>
          <w:rFonts w:asciiTheme="minorHAnsi" w:eastAsiaTheme="minorEastAsia" w:hAnsiTheme="minorHAnsi" w:cstheme="minorBidi"/>
          <w:noProof/>
          <w:szCs w:val="24"/>
        </w:rPr>
      </w:pPr>
      <w:ins w:id="18"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"_Toc524959717"</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1.1</w:t>
        </w:r>
        <w:r>
          <w:rPr>
            <w:rFonts w:asciiTheme="minorHAnsi" w:eastAsiaTheme="minorEastAsia" w:hAnsiTheme="minorHAnsi" w:cstheme="minorBidi"/>
            <w:noProof/>
            <w:szCs w:val="24"/>
          </w:rPr>
          <w:tab/>
        </w:r>
        <w:r w:rsidRPr="00DE087F">
          <w:rPr>
            <w:rStyle w:val="Hyperlink"/>
            <w:noProof/>
          </w:rPr>
          <w:t>Software Items Covered</w:t>
        </w:r>
        <w:r>
          <w:rPr>
            <w:noProof/>
            <w:webHidden/>
          </w:rPr>
          <w:tab/>
        </w:r>
        <w:r>
          <w:rPr>
            <w:noProof/>
            <w:webHidden/>
          </w:rPr>
          <w:fldChar w:fldCharType="begin"/>
        </w:r>
        <w:r>
          <w:rPr>
            <w:noProof/>
            <w:webHidden/>
          </w:rPr>
          <w:instrText xml:space="preserve"> PAGEREF _Toc524959717 \h </w:instrText>
        </w:r>
        <w:r>
          <w:rPr>
            <w:noProof/>
            <w:webHidden/>
          </w:rPr>
        </w:r>
      </w:ins>
      <w:r>
        <w:rPr>
          <w:noProof/>
          <w:webHidden/>
        </w:rPr>
        <w:fldChar w:fldCharType="separate"/>
      </w:r>
      <w:ins w:id="19" w:author="Andrea Alfonsi" w:date="2018-09-17T14:59:00Z">
        <w:r>
          <w:rPr>
            <w:noProof/>
            <w:webHidden/>
          </w:rPr>
          <w:t>3</w:t>
        </w:r>
        <w:r>
          <w:rPr>
            <w:noProof/>
            <w:webHidden/>
          </w:rPr>
          <w:fldChar w:fldCharType="end"/>
        </w:r>
        <w:r w:rsidRPr="00DE087F">
          <w:rPr>
            <w:rStyle w:val="Hyperlink"/>
            <w:noProof/>
          </w:rPr>
          <w:fldChar w:fldCharType="end"/>
        </w:r>
      </w:ins>
    </w:p>
    <w:p w14:paraId="38DFCFCC" w14:textId="716E21C6" w:rsidR="00021DF4" w:rsidRDefault="00021DF4">
      <w:pPr>
        <w:pStyle w:val="TOC2"/>
        <w:rPr>
          <w:ins w:id="20" w:author="Andrea Alfonsi" w:date="2018-09-17T14:59:00Z"/>
          <w:rFonts w:asciiTheme="minorHAnsi" w:eastAsiaTheme="minorEastAsia" w:hAnsiTheme="minorHAnsi" w:cstheme="minorBidi"/>
          <w:noProof/>
          <w:szCs w:val="24"/>
        </w:rPr>
      </w:pPr>
      <w:ins w:id="21"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"_Toc524959718"</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1.2</w:t>
        </w:r>
        <w:r>
          <w:rPr>
            <w:rFonts w:asciiTheme="minorHAnsi" w:eastAsiaTheme="minorEastAsia" w:hAnsiTheme="minorHAnsi" w:cstheme="minorBidi"/>
            <w:noProof/>
            <w:szCs w:val="24"/>
          </w:rPr>
          <w:tab/>
        </w:r>
        <w:r w:rsidRPr="00DE087F">
          <w:rPr>
            <w:rStyle w:val="Hyperlink"/>
            <w:noProof/>
          </w:rPr>
          <w:t>Software Lifecycle</w:t>
        </w:r>
        <w:r>
          <w:rPr>
            <w:noProof/>
            <w:webHidden/>
          </w:rPr>
          <w:tab/>
        </w:r>
        <w:r>
          <w:rPr>
            <w:noProof/>
            <w:webHidden/>
          </w:rPr>
          <w:fldChar w:fldCharType="begin"/>
        </w:r>
        <w:r>
          <w:rPr>
            <w:noProof/>
            <w:webHidden/>
          </w:rPr>
          <w:instrText xml:space="preserve"> PAGEREF _Toc524959718 \h </w:instrText>
        </w:r>
        <w:r>
          <w:rPr>
            <w:noProof/>
            <w:webHidden/>
          </w:rPr>
        </w:r>
      </w:ins>
      <w:r>
        <w:rPr>
          <w:noProof/>
          <w:webHidden/>
        </w:rPr>
        <w:fldChar w:fldCharType="separate"/>
      </w:r>
      <w:ins w:id="22" w:author="Andrea Alfonsi" w:date="2018-09-17T14:59:00Z">
        <w:r>
          <w:rPr>
            <w:noProof/>
            <w:webHidden/>
          </w:rPr>
          <w:t>3</w:t>
        </w:r>
        <w:r>
          <w:rPr>
            <w:noProof/>
            <w:webHidden/>
          </w:rPr>
          <w:fldChar w:fldCharType="end"/>
        </w:r>
        <w:r w:rsidRPr="00DE087F">
          <w:rPr>
            <w:rStyle w:val="Hyperlink"/>
            <w:noProof/>
          </w:rPr>
          <w:fldChar w:fldCharType="end"/>
        </w:r>
      </w:ins>
    </w:p>
    <w:p w14:paraId="7D33A52A" w14:textId="74C4F38E" w:rsidR="00021DF4" w:rsidRDefault="00021DF4">
      <w:pPr>
        <w:pStyle w:val="TOC2"/>
        <w:rPr>
          <w:ins w:id="23" w:author="Andrea Alfonsi" w:date="2018-09-17T14:59:00Z"/>
          <w:rFonts w:asciiTheme="minorHAnsi" w:eastAsiaTheme="minorEastAsia" w:hAnsiTheme="minorHAnsi" w:cstheme="minorBidi"/>
          <w:noProof/>
          <w:szCs w:val="24"/>
        </w:rPr>
      </w:pPr>
      <w:ins w:id="24"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"_Toc524959719"</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1.3</w:t>
        </w:r>
        <w:r>
          <w:rPr>
            <w:rFonts w:asciiTheme="minorHAnsi" w:eastAsiaTheme="minorEastAsia" w:hAnsiTheme="minorHAnsi" w:cstheme="minorBidi"/>
            <w:noProof/>
            <w:szCs w:val="24"/>
          </w:rPr>
          <w:tab/>
        </w:r>
        <w:r w:rsidRPr="00DE087F">
          <w:rPr>
            <w:rStyle w:val="Hyperlink"/>
            <w:noProof/>
          </w:rPr>
          <w:t>Assumption and Constraints</w:t>
        </w:r>
        <w:r>
          <w:rPr>
            <w:noProof/>
            <w:webHidden/>
          </w:rPr>
          <w:tab/>
        </w:r>
        <w:r>
          <w:rPr>
            <w:noProof/>
            <w:webHidden/>
          </w:rPr>
          <w:fldChar w:fldCharType="begin"/>
        </w:r>
        <w:r>
          <w:rPr>
            <w:noProof/>
            <w:webHidden/>
          </w:rPr>
          <w:instrText xml:space="preserve"> PAGEREF _Toc524959719 \h </w:instrText>
        </w:r>
        <w:r>
          <w:rPr>
            <w:noProof/>
            <w:webHidden/>
          </w:rPr>
        </w:r>
      </w:ins>
      <w:r>
        <w:rPr>
          <w:noProof/>
          <w:webHidden/>
        </w:rPr>
        <w:fldChar w:fldCharType="separate"/>
      </w:r>
      <w:ins w:id="25" w:author="Andrea Alfonsi" w:date="2018-09-17T14:59:00Z">
        <w:r>
          <w:rPr>
            <w:noProof/>
            <w:webHidden/>
          </w:rPr>
          <w:t>3</w:t>
        </w:r>
        <w:r>
          <w:rPr>
            <w:noProof/>
            <w:webHidden/>
          </w:rPr>
          <w:fldChar w:fldCharType="end"/>
        </w:r>
        <w:r w:rsidRPr="00DE087F">
          <w:rPr>
            <w:rStyle w:val="Hyperlink"/>
            <w:noProof/>
          </w:rPr>
          <w:fldChar w:fldCharType="end"/>
        </w:r>
      </w:ins>
    </w:p>
    <w:p w14:paraId="41543737" w14:textId="0C65D5D9" w:rsidR="00021DF4" w:rsidRDefault="00021DF4">
      <w:pPr>
        <w:pStyle w:val="TOC2"/>
        <w:rPr>
          <w:ins w:id="26" w:author="Andrea Alfonsi" w:date="2018-09-17T14:59:00Z"/>
          <w:rFonts w:asciiTheme="minorHAnsi" w:eastAsiaTheme="minorEastAsia" w:hAnsiTheme="minorHAnsi" w:cstheme="minorBidi"/>
          <w:noProof/>
          <w:szCs w:val="24"/>
        </w:rPr>
      </w:pPr>
      <w:ins w:id="27"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"_Toc524959720"</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1.4</w:t>
        </w:r>
        <w:r>
          <w:rPr>
            <w:rFonts w:asciiTheme="minorHAnsi" w:eastAsiaTheme="minorEastAsia" w:hAnsiTheme="minorHAnsi" w:cstheme="minorBidi"/>
            <w:noProof/>
            <w:szCs w:val="24"/>
          </w:rPr>
          <w:tab/>
        </w:r>
        <w:r w:rsidRPr="00DE087F">
          <w:rPr>
            <w:rStyle w:val="Hyperlink"/>
            <w:noProof/>
          </w:rPr>
          <w:t>Deviation Policy</w:t>
        </w:r>
        <w:r>
          <w:rPr>
            <w:noProof/>
            <w:webHidden/>
          </w:rPr>
          <w:tab/>
        </w:r>
        <w:r>
          <w:rPr>
            <w:noProof/>
            <w:webHidden/>
          </w:rPr>
          <w:fldChar w:fldCharType="begin"/>
        </w:r>
        <w:r>
          <w:rPr>
            <w:noProof/>
            <w:webHidden/>
          </w:rPr>
          <w:instrText xml:space="preserve"> PAGEREF _Toc524959720 \h </w:instrText>
        </w:r>
        <w:r>
          <w:rPr>
            <w:noProof/>
            <w:webHidden/>
          </w:rPr>
        </w:r>
      </w:ins>
      <w:r>
        <w:rPr>
          <w:noProof/>
          <w:webHidden/>
        </w:rPr>
        <w:fldChar w:fldCharType="separate"/>
      </w:r>
      <w:ins w:id="28" w:author="Andrea Alfonsi" w:date="2018-09-17T14:59:00Z">
        <w:r>
          <w:rPr>
            <w:noProof/>
            <w:webHidden/>
          </w:rPr>
          <w:t>4</w:t>
        </w:r>
        <w:r>
          <w:rPr>
            <w:noProof/>
            <w:webHidden/>
          </w:rPr>
          <w:fldChar w:fldCharType="end"/>
        </w:r>
        <w:r w:rsidRPr="00DE087F">
          <w:rPr>
            <w:rStyle w:val="Hyperlink"/>
            <w:noProof/>
          </w:rPr>
          <w:fldChar w:fldCharType="end"/>
        </w:r>
      </w:ins>
    </w:p>
    <w:p w14:paraId="56D715AA" w14:textId="246A0CBF" w:rsidR="00021DF4" w:rsidRDefault="00021DF4">
      <w:pPr>
        <w:pStyle w:val="TOC1"/>
        <w:rPr>
          <w:ins w:id="29" w:author="Andrea Alfonsi" w:date="2018-09-17T14:59:00Z"/>
          <w:rFonts w:asciiTheme="minorHAnsi" w:eastAsiaTheme="minorEastAsia" w:hAnsiTheme="minorHAnsi" w:cstheme="minorBidi"/>
          <w:noProof/>
          <w:szCs w:val="24"/>
        </w:rPr>
      </w:pPr>
      <w:ins w:id="30"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"_Toc524959721"</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2.</w:t>
        </w:r>
        <w:r>
          <w:rPr>
            <w:rFonts w:asciiTheme="minorHAnsi" w:eastAsiaTheme="minorEastAsia" w:hAnsiTheme="minorHAnsi" w:cstheme="minorBidi"/>
            <w:noProof/>
            <w:szCs w:val="24"/>
          </w:rPr>
          <w:tab/>
        </w:r>
        <w:r w:rsidRPr="00DE087F">
          <w:rPr>
            <w:rStyle w:val="Hyperlink"/>
            <w:noProof/>
          </w:rPr>
          <w:t>REFERENCES</w:t>
        </w:r>
        <w:r>
          <w:rPr>
            <w:noProof/>
            <w:webHidden/>
          </w:rPr>
          <w:tab/>
        </w:r>
        <w:r>
          <w:rPr>
            <w:noProof/>
            <w:webHidden/>
          </w:rPr>
          <w:fldChar w:fldCharType="begin"/>
        </w:r>
        <w:r>
          <w:rPr>
            <w:noProof/>
            <w:webHidden/>
          </w:rPr>
          <w:instrText xml:space="preserve"> PAGEREF _Toc524959721 \h </w:instrText>
        </w:r>
        <w:r>
          <w:rPr>
            <w:noProof/>
            <w:webHidden/>
          </w:rPr>
        </w:r>
      </w:ins>
      <w:r>
        <w:rPr>
          <w:noProof/>
          <w:webHidden/>
        </w:rPr>
        <w:fldChar w:fldCharType="separate"/>
      </w:r>
      <w:ins w:id="31" w:author="Andrea Alfonsi" w:date="2018-09-17T14:59:00Z">
        <w:r>
          <w:rPr>
            <w:noProof/>
            <w:webHidden/>
          </w:rPr>
          <w:t>5</w:t>
        </w:r>
        <w:r>
          <w:rPr>
            <w:noProof/>
            <w:webHidden/>
          </w:rPr>
          <w:fldChar w:fldCharType="end"/>
        </w:r>
        <w:r w:rsidRPr="00DE087F">
          <w:rPr>
            <w:rStyle w:val="Hyperlink"/>
            <w:noProof/>
          </w:rPr>
          <w:fldChar w:fldCharType="end"/>
        </w:r>
      </w:ins>
    </w:p>
    <w:p w14:paraId="14670F0D" w14:textId="71D2F1A2" w:rsidR="00021DF4" w:rsidRDefault="00021DF4">
      <w:pPr>
        <w:pStyle w:val="TOC1"/>
        <w:rPr>
          <w:ins w:id="32" w:author="Andrea Alfonsi" w:date="2018-09-17T14:59:00Z"/>
          <w:rFonts w:asciiTheme="minorHAnsi" w:eastAsiaTheme="minorEastAsia" w:hAnsiTheme="minorHAnsi" w:cstheme="minorBidi"/>
          <w:noProof/>
          <w:szCs w:val="24"/>
        </w:rPr>
      </w:pPr>
      <w:ins w:id="33"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"_Toc524959722"</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3.</w:t>
        </w:r>
        <w:r>
          <w:rPr>
            <w:rFonts w:asciiTheme="minorHAnsi" w:eastAsiaTheme="minorEastAsia" w:hAnsiTheme="minorHAnsi" w:cstheme="minorBidi"/>
            <w:noProof/>
            <w:szCs w:val="24"/>
          </w:rPr>
          <w:tab/>
        </w:r>
        <w:r w:rsidRPr="00DE087F">
          <w:rPr>
            <w:rStyle w:val="Hyperlink"/>
            <w:noProof/>
          </w:rPr>
          <w:t>DEFINITIONS AND ACRONYMS</w:t>
        </w:r>
        <w:r>
          <w:rPr>
            <w:noProof/>
            <w:webHidden/>
          </w:rPr>
          <w:tab/>
        </w:r>
        <w:r>
          <w:rPr>
            <w:noProof/>
            <w:webHidden/>
          </w:rPr>
          <w:fldChar w:fldCharType="begin"/>
        </w:r>
        <w:r>
          <w:rPr>
            <w:noProof/>
            <w:webHidden/>
          </w:rPr>
          <w:instrText xml:space="preserve"> PAGEREF _Toc524959722 \h </w:instrText>
        </w:r>
        <w:r>
          <w:rPr>
            <w:noProof/>
            <w:webHidden/>
          </w:rPr>
        </w:r>
      </w:ins>
      <w:r>
        <w:rPr>
          <w:noProof/>
          <w:webHidden/>
        </w:rPr>
        <w:fldChar w:fldCharType="separate"/>
      </w:r>
      <w:ins w:id="34" w:author="Andrea Alfonsi" w:date="2018-09-17T14:59:00Z">
        <w:r>
          <w:rPr>
            <w:noProof/>
            <w:webHidden/>
          </w:rPr>
          <w:t>7</w:t>
        </w:r>
        <w:r>
          <w:rPr>
            <w:noProof/>
            <w:webHidden/>
          </w:rPr>
          <w:fldChar w:fldCharType="end"/>
        </w:r>
        <w:r w:rsidRPr="00DE087F">
          <w:rPr>
            <w:rStyle w:val="Hyperlink"/>
            <w:noProof/>
          </w:rPr>
          <w:fldChar w:fldCharType="end"/>
        </w:r>
      </w:ins>
    </w:p>
    <w:p w14:paraId="50B9159A" w14:textId="0F69B198" w:rsidR="00021DF4" w:rsidRDefault="00021DF4">
      <w:pPr>
        <w:pStyle w:val="TOC2"/>
        <w:rPr>
          <w:ins w:id="35" w:author="Andrea Alfonsi" w:date="2018-09-17T14:59:00Z"/>
          <w:rFonts w:asciiTheme="minorHAnsi" w:eastAsiaTheme="minorEastAsia" w:hAnsiTheme="minorHAnsi" w:cstheme="minorBidi"/>
          <w:noProof/>
          <w:szCs w:val="24"/>
        </w:rPr>
      </w:pPr>
      <w:ins w:id="36"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"_Toc524959723"</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3.1</w:t>
        </w:r>
        <w:r>
          <w:rPr>
            <w:rFonts w:asciiTheme="minorHAnsi" w:eastAsiaTheme="minorEastAsia" w:hAnsiTheme="minorHAnsi" w:cstheme="minorBidi"/>
            <w:noProof/>
            <w:szCs w:val="24"/>
          </w:rPr>
          <w:tab/>
        </w:r>
        <w:r w:rsidRPr="00DE087F">
          <w:rPr>
            <w:rStyle w:val="Hyperlink"/>
            <w:noProof/>
          </w:rPr>
          <w:t>Definitions</w:t>
        </w:r>
        <w:r>
          <w:rPr>
            <w:noProof/>
            <w:webHidden/>
          </w:rPr>
          <w:tab/>
        </w:r>
        <w:r>
          <w:rPr>
            <w:noProof/>
            <w:webHidden/>
          </w:rPr>
          <w:fldChar w:fldCharType="begin"/>
        </w:r>
        <w:r>
          <w:rPr>
            <w:noProof/>
            <w:webHidden/>
          </w:rPr>
          <w:instrText xml:space="preserve"> PAGEREF _Toc524959723 \h </w:instrText>
        </w:r>
        <w:r>
          <w:rPr>
            <w:noProof/>
            <w:webHidden/>
          </w:rPr>
        </w:r>
      </w:ins>
      <w:r>
        <w:rPr>
          <w:noProof/>
          <w:webHidden/>
        </w:rPr>
        <w:fldChar w:fldCharType="separate"/>
      </w:r>
      <w:ins w:id="37" w:author="Andrea Alfonsi" w:date="2018-09-17T14:59:00Z">
        <w:r>
          <w:rPr>
            <w:noProof/>
            <w:webHidden/>
          </w:rPr>
          <w:t>7</w:t>
        </w:r>
        <w:r>
          <w:rPr>
            <w:noProof/>
            <w:webHidden/>
          </w:rPr>
          <w:fldChar w:fldCharType="end"/>
        </w:r>
        <w:r w:rsidRPr="00DE087F">
          <w:rPr>
            <w:rStyle w:val="Hyperlink"/>
            <w:noProof/>
          </w:rPr>
          <w:fldChar w:fldCharType="end"/>
        </w:r>
      </w:ins>
    </w:p>
    <w:p w14:paraId="677E9168" w14:textId="5A8C5C3A" w:rsidR="00021DF4" w:rsidRDefault="00021DF4">
      <w:pPr>
        <w:pStyle w:val="TOC2"/>
        <w:rPr>
          <w:ins w:id="38" w:author="Andrea Alfonsi" w:date="2018-09-17T14:59:00Z"/>
          <w:rFonts w:asciiTheme="minorHAnsi" w:eastAsiaTheme="minorEastAsia" w:hAnsiTheme="minorHAnsi" w:cstheme="minorBidi"/>
          <w:noProof/>
          <w:szCs w:val="24"/>
        </w:rPr>
      </w:pPr>
      <w:ins w:id="39"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"_Toc524959724"</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3.2</w:t>
        </w:r>
        <w:r>
          <w:rPr>
            <w:rFonts w:asciiTheme="minorHAnsi" w:eastAsiaTheme="minorEastAsia" w:hAnsiTheme="minorHAnsi" w:cstheme="minorBidi"/>
            <w:noProof/>
            <w:szCs w:val="24"/>
          </w:rPr>
          <w:tab/>
        </w:r>
        <w:r w:rsidRPr="00DE087F">
          <w:rPr>
            <w:rStyle w:val="Hyperlink"/>
            <w:noProof/>
          </w:rPr>
          <w:t>Acronyms</w:t>
        </w:r>
        <w:r>
          <w:rPr>
            <w:noProof/>
            <w:webHidden/>
          </w:rPr>
          <w:tab/>
        </w:r>
        <w:r>
          <w:rPr>
            <w:noProof/>
            <w:webHidden/>
          </w:rPr>
          <w:fldChar w:fldCharType="begin"/>
        </w:r>
        <w:r>
          <w:rPr>
            <w:noProof/>
            <w:webHidden/>
          </w:rPr>
          <w:instrText xml:space="preserve"> PAGEREF _Toc524959724 \h </w:instrText>
        </w:r>
        <w:r>
          <w:rPr>
            <w:noProof/>
            <w:webHidden/>
          </w:rPr>
        </w:r>
      </w:ins>
      <w:r>
        <w:rPr>
          <w:noProof/>
          <w:webHidden/>
        </w:rPr>
        <w:fldChar w:fldCharType="separate"/>
      </w:r>
      <w:ins w:id="40" w:author="Andrea Alfonsi" w:date="2018-09-17T14:59:00Z">
        <w:r>
          <w:rPr>
            <w:noProof/>
            <w:webHidden/>
          </w:rPr>
          <w:t>12</w:t>
        </w:r>
        <w:r>
          <w:rPr>
            <w:noProof/>
            <w:webHidden/>
          </w:rPr>
          <w:fldChar w:fldCharType="end"/>
        </w:r>
        <w:r w:rsidRPr="00DE087F">
          <w:rPr>
            <w:rStyle w:val="Hyperlink"/>
            <w:noProof/>
          </w:rPr>
          <w:fldChar w:fldCharType="end"/>
        </w:r>
      </w:ins>
    </w:p>
    <w:p w14:paraId="7D9D2229" w14:textId="2FEA45ED" w:rsidR="00021DF4" w:rsidRDefault="00021DF4">
      <w:pPr>
        <w:pStyle w:val="TOC1"/>
        <w:rPr>
          <w:ins w:id="41" w:author="Andrea Alfonsi" w:date="2018-09-17T14:59:00Z"/>
          <w:rFonts w:asciiTheme="minorHAnsi" w:eastAsiaTheme="minorEastAsia" w:hAnsiTheme="minorHAnsi" w:cstheme="minorBidi"/>
          <w:noProof/>
          <w:szCs w:val="24"/>
        </w:rPr>
      </w:pPr>
      <w:ins w:id="42"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"_Toc524959725"</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4.</w:t>
        </w:r>
        <w:r>
          <w:rPr>
            <w:rFonts w:asciiTheme="minorHAnsi" w:eastAsiaTheme="minorEastAsia" w:hAnsiTheme="minorHAnsi" w:cstheme="minorBidi"/>
            <w:noProof/>
            <w:szCs w:val="24"/>
          </w:rPr>
          <w:tab/>
        </w:r>
        <w:r w:rsidRPr="00DE087F">
          <w:rPr>
            <w:rStyle w:val="Hyperlink"/>
            <w:noProof/>
          </w:rPr>
          <w:t>MANAGEMENT</w:t>
        </w:r>
        <w:r>
          <w:rPr>
            <w:noProof/>
            <w:webHidden/>
          </w:rPr>
          <w:tab/>
        </w:r>
        <w:r>
          <w:rPr>
            <w:noProof/>
            <w:webHidden/>
          </w:rPr>
          <w:fldChar w:fldCharType="begin"/>
        </w:r>
        <w:r>
          <w:rPr>
            <w:noProof/>
            <w:webHidden/>
          </w:rPr>
          <w:instrText xml:space="preserve"> PAGEREF _Toc524959725 \h </w:instrText>
        </w:r>
        <w:r>
          <w:rPr>
            <w:noProof/>
            <w:webHidden/>
          </w:rPr>
        </w:r>
      </w:ins>
      <w:r>
        <w:rPr>
          <w:noProof/>
          <w:webHidden/>
        </w:rPr>
        <w:fldChar w:fldCharType="separate"/>
      </w:r>
      <w:ins w:id="43" w:author="Andrea Alfonsi" w:date="2018-09-17T14:59:00Z">
        <w:r>
          <w:rPr>
            <w:noProof/>
            <w:webHidden/>
          </w:rPr>
          <w:t>13</w:t>
        </w:r>
        <w:r>
          <w:rPr>
            <w:noProof/>
            <w:webHidden/>
          </w:rPr>
          <w:fldChar w:fldCharType="end"/>
        </w:r>
        <w:r w:rsidRPr="00DE087F">
          <w:rPr>
            <w:rStyle w:val="Hyperlink"/>
            <w:noProof/>
          </w:rPr>
          <w:fldChar w:fldCharType="end"/>
        </w:r>
      </w:ins>
    </w:p>
    <w:p w14:paraId="103487DE" w14:textId="1BE2F641" w:rsidR="00021DF4" w:rsidRDefault="00021DF4">
      <w:pPr>
        <w:pStyle w:val="TOC2"/>
        <w:rPr>
          <w:ins w:id="44" w:author="Andrea Alfonsi" w:date="2018-09-17T14:59:00Z"/>
          <w:rFonts w:asciiTheme="minorHAnsi" w:eastAsiaTheme="minorEastAsia" w:hAnsiTheme="minorHAnsi" w:cstheme="minorBidi"/>
          <w:noProof/>
          <w:szCs w:val="24"/>
        </w:rPr>
      </w:pPr>
      <w:ins w:id="45"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"_Toc524959726"</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4.1</w:t>
        </w:r>
        <w:r>
          <w:rPr>
            <w:rFonts w:asciiTheme="minorHAnsi" w:eastAsiaTheme="minorEastAsia" w:hAnsiTheme="minorHAnsi" w:cstheme="minorBidi"/>
            <w:noProof/>
            <w:szCs w:val="24"/>
          </w:rPr>
          <w:tab/>
        </w:r>
        <w:r w:rsidRPr="00DE087F">
          <w:rPr>
            <w:rStyle w:val="Hyperlink"/>
            <w:noProof/>
          </w:rPr>
          <w:t>Organization</w:t>
        </w:r>
        <w:r>
          <w:rPr>
            <w:noProof/>
            <w:webHidden/>
          </w:rPr>
          <w:tab/>
        </w:r>
        <w:r>
          <w:rPr>
            <w:noProof/>
            <w:webHidden/>
          </w:rPr>
          <w:fldChar w:fldCharType="begin"/>
        </w:r>
        <w:r>
          <w:rPr>
            <w:noProof/>
            <w:webHidden/>
          </w:rPr>
          <w:instrText xml:space="preserve"> PAGEREF _Toc524959726 \h </w:instrText>
        </w:r>
        <w:r>
          <w:rPr>
            <w:noProof/>
            <w:webHidden/>
          </w:rPr>
        </w:r>
      </w:ins>
      <w:r>
        <w:rPr>
          <w:noProof/>
          <w:webHidden/>
        </w:rPr>
        <w:fldChar w:fldCharType="separate"/>
      </w:r>
      <w:ins w:id="46" w:author="Andrea Alfonsi" w:date="2018-09-17T14:59:00Z">
        <w:r>
          <w:rPr>
            <w:noProof/>
            <w:webHidden/>
          </w:rPr>
          <w:t>13</w:t>
        </w:r>
        <w:r>
          <w:rPr>
            <w:noProof/>
            <w:webHidden/>
          </w:rPr>
          <w:fldChar w:fldCharType="end"/>
        </w:r>
        <w:r w:rsidRPr="00DE087F">
          <w:rPr>
            <w:rStyle w:val="Hyperlink"/>
            <w:noProof/>
          </w:rPr>
          <w:fldChar w:fldCharType="end"/>
        </w:r>
      </w:ins>
    </w:p>
    <w:p w14:paraId="4A4D049F" w14:textId="3EF5718F" w:rsidR="00021DF4" w:rsidRDefault="00021DF4">
      <w:pPr>
        <w:pStyle w:val="TOC2"/>
        <w:rPr>
          <w:ins w:id="47" w:author="Andrea Alfonsi" w:date="2018-09-17T14:59:00Z"/>
          <w:rFonts w:asciiTheme="minorHAnsi" w:eastAsiaTheme="minorEastAsia" w:hAnsiTheme="minorHAnsi" w:cstheme="minorBidi"/>
          <w:noProof/>
          <w:szCs w:val="24"/>
        </w:rPr>
      </w:pPr>
      <w:ins w:id="48"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"_Toc524959727"</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4.2</w:t>
        </w:r>
        <w:r>
          <w:rPr>
            <w:rFonts w:asciiTheme="minorHAnsi" w:eastAsiaTheme="minorEastAsia" w:hAnsiTheme="minorHAnsi" w:cstheme="minorBidi"/>
            <w:noProof/>
            <w:szCs w:val="24"/>
          </w:rPr>
          <w:tab/>
        </w:r>
        <w:r w:rsidRPr="00DE087F">
          <w:rPr>
            <w:rStyle w:val="Hyperlink"/>
            <w:noProof/>
          </w:rPr>
          <w:t>Tasks</w:t>
        </w:r>
        <w:r>
          <w:rPr>
            <w:noProof/>
            <w:webHidden/>
          </w:rPr>
          <w:tab/>
        </w:r>
        <w:r>
          <w:rPr>
            <w:noProof/>
            <w:webHidden/>
          </w:rPr>
          <w:fldChar w:fldCharType="begin"/>
        </w:r>
        <w:r>
          <w:rPr>
            <w:noProof/>
            <w:webHidden/>
          </w:rPr>
          <w:instrText xml:space="preserve"> PAGEREF _Toc524959727 \h </w:instrText>
        </w:r>
        <w:r>
          <w:rPr>
            <w:noProof/>
            <w:webHidden/>
          </w:rPr>
        </w:r>
      </w:ins>
      <w:r>
        <w:rPr>
          <w:noProof/>
          <w:webHidden/>
        </w:rPr>
        <w:fldChar w:fldCharType="separate"/>
      </w:r>
      <w:ins w:id="49" w:author="Andrea Alfonsi" w:date="2018-09-17T14:59:00Z">
        <w:r>
          <w:rPr>
            <w:noProof/>
            <w:webHidden/>
          </w:rPr>
          <w:t>13</w:t>
        </w:r>
        <w:r>
          <w:rPr>
            <w:noProof/>
            <w:webHidden/>
          </w:rPr>
          <w:fldChar w:fldCharType="end"/>
        </w:r>
        <w:r w:rsidRPr="00DE087F">
          <w:rPr>
            <w:rStyle w:val="Hyperlink"/>
            <w:noProof/>
          </w:rPr>
          <w:fldChar w:fldCharType="end"/>
        </w:r>
      </w:ins>
    </w:p>
    <w:p w14:paraId="07B731B7" w14:textId="7833A103" w:rsidR="00021DF4" w:rsidRDefault="00021DF4">
      <w:pPr>
        <w:pStyle w:val="TOC2"/>
        <w:rPr>
          <w:ins w:id="50" w:author="Andrea Alfonsi" w:date="2018-09-17T14:59:00Z"/>
          <w:rFonts w:asciiTheme="minorHAnsi" w:eastAsiaTheme="minorEastAsia" w:hAnsiTheme="minorHAnsi" w:cstheme="minorBidi"/>
          <w:noProof/>
          <w:szCs w:val="24"/>
        </w:rPr>
      </w:pPr>
      <w:ins w:id="51"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"_Toc524959728"</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4.3</w:t>
        </w:r>
        <w:r>
          <w:rPr>
            <w:rFonts w:asciiTheme="minorHAnsi" w:eastAsiaTheme="minorEastAsia" w:hAnsiTheme="minorHAnsi" w:cstheme="minorBidi"/>
            <w:noProof/>
            <w:szCs w:val="24"/>
          </w:rPr>
          <w:tab/>
        </w:r>
        <w:r w:rsidRPr="00DE087F">
          <w:rPr>
            <w:rStyle w:val="Hyperlink"/>
            <w:noProof/>
          </w:rPr>
          <w:t>Roles and Responsibilities</w:t>
        </w:r>
        <w:r>
          <w:rPr>
            <w:noProof/>
            <w:webHidden/>
          </w:rPr>
          <w:tab/>
        </w:r>
        <w:r>
          <w:rPr>
            <w:noProof/>
            <w:webHidden/>
          </w:rPr>
          <w:fldChar w:fldCharType="begin"/>
        </w:r>
        <w:r>
          <w:rPr>
            <w:noProof/>
            <w:webHidden/>
          </w:rPr>
          <w:instrText xml:space="preserve"> PAGEREF _Toc524959728 \h </w:instrText>
        </w:r>
        <w:r>
          <w:rPr>
            <w:noProof/>
            <w:webHidden/>
          </w:rPr>
        </w:r>
      </w:ins>
      <w:r>
        <w:rPr>
          <w:noProof/>
          <w:webHidden/>
        </w:rPr>
        <w:fldChar w:fldCharType="separate"/>
      </w:r>
      <w:ins w:id="52" w:author="Andrea Alfonsi" w:date="2018-09-17T14:59:00Z">
        <w:r>
          <w:rPr>
            <w:noProof/>
            <w:webHidden/>
          </w:rPr>
          <w:t>14</w:t>
        </w:r>
        <w:r>
          <w:rPr>
            <w:noProof/>
            <w:webHidden/>
          </w:rPr>
          <w:fldChar w:fldCharType="end"/>
        </w:r>
        <w:r w:rsidRPr="00DE087F">
          <w:rPr>
            <w:rStyle w:val="Hyperlink"/>
            <w:noProof/>
          </w:rPr>
          <w:fldChar w:fldCharType="end"/>
        </w:r>
      </w:ins>
    </w:p>
    <w:p w14:paraId="19FAE6D1" w14:textId="3AA84396" w:rsidR="00021DF4" w:rsidRDefault="00021DF4">
      <w:pPr>
        <w:pStyle w:val="TOC1"/>
        <w:rPr>
          <w:ins w:id="53" w:author="Andrea Alfonsi" w:date="2018-09-17T14:59:00Z"/>
          <w:rFonts w:asciiTheme="minorHAnsi" w:eastAsiaTheme="minorEastAsia" w:hAnsiTheme="minorHAnsi" w:cstheme="minorBidi"/>
          <w:noProof/>
          <w:szCs w:val="24"/>
        </w:rPr>
      </w:pPr>
      <w:ins w:id="54"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"_Toc524959729"</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5.</w:t>
        </w:r>
        <w:r>
          <w:rPr>
            <w:rFonts w:asciiTheme="minorHAnsi" w:eastAsiaTheme="minorEastAsia" w:hAnsiTheme="minorHAnsi" w:cstheme="minorBidi"/>
            <w:noProof/>
            <w:szCs w:val="24"/>
          </w:rPr>
          <w:tab/>
        </w:r>
        <w:r w:rsidRPr="00DE087F">
          <w:rPr>
            <w:rStyle w:val="Hyperlink"/>
            <w:noProof/>
          </w:rPr>
          <w:t>DOCUMENTATION</w:t>
        </w:r>
        <w:r>
          <w:rPr>
            <w:noProof/>
            <w:webHidden/>
          </w:rPr>
          <w:tab/>
        </w:r>
        <w:r>
          <w:rPr>
            <w:noProof/>
            <w:webHidden/>
          </w:rPr>
          <w:fldChar w:fldCharType="begin"/>
        </w:r>
        <w:r>
          <w:rPr>
            <w:noProof/>
            <w:webHidden/>
          </w:rPr>
          <w:instrText xml:space="preserve"> PAGEREF _Toc524959729 \h </w:instrText>
        </w:r>
        <w:r>
          <w:rPr>
            <w:noProof/>
            <w:webHidden/>
          </w:rPr>
        </w:r>
      </w:ins>
      <w:r>
        <w:rPr>
          <w:noProof/>
          <w:webHidden/>
        </w:rPr>
        <w:fldChar w:fldCharType="separate"/>
      </w:r>
      <w:ins w:id="55" w:author="Andrea Alfonsi" w:date="2018-09-17T14:59:00Z">
        <w:r>
          <w:rPr>
            <w:noProof/>
            <w:webHidden/>
          </w:rPr>
          <w:t>19</w:t>
        </w:r>
        <w:r>
          <w:rPr>
            <w:noProof/>
            <w:webHidden/>
          </w:rPr>
          <w:fldChar w:fldCharType="end"/>
        </w:r>
        <w:r w:rsidRPr="00DE087F">
          <w:rPr>
            <w:rStyle w:val="Hyperlink"/>
            <w:noProof/>
          </w:rPr>
          <w:fldChar w:fldCharType="end"/>
        </w:r>
      </w:ins>
    </w:p>
    <w:p w14:paraId="49758F48" w14:textId="6A33C492" w:rsidR="00021DF4" w:rsidRDefault="00021DF4">
      <w:pPr>
        <w:pStyle w:val="TOC2"/>
        <w:rPr>
          <w:ins w:id="56" w:author="Andrea Alfonsi" w:date="2018-09-17T14:59:00Z"/>
          <w:rFonts w:asciiTheme="minorHAnsi" w:eastAsiaTheme="minorEastAsia" w:hAnsiTheme="minorHAnsi" w:cstheme="minorBidi"/>
          <w:noProof/>
          <w:szCs w:val="24"/>
        </w:rPr>
      </w:pPr>
      <w:ins w:id="57"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"_Toc524959730"</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5.1</w:t>
        </w:r>
        <w:r>
          <w:rPr>
            <w:rFonts w:asciiTheme="minorHAnsi" w:eastAsiaTheme="minorEastAsia" w:hAnsiTheme="minorHAnsi" w:cstheme="minorBidi"/>
            <w:noProof/>
            <w:szCs w:val="24"/>
          </w:rPr>
          <w:tab/>
        </w:r>
        <w:r w:rsidRPr="00DE087F">
          <w:rPr>
            <w:rStyle w:val="Hyperlink"/>
            <w:noProof/>
          </w:rPr>
          <w:t>Minimum Documentation Requirements</w:t>
        </w:r>
        <w:r>
          <w:rPr>
            <w:noProof/>
            <w:webHidden/>
          </w:rPr>
          <w:tab/>
        </w:r>
        <w:r>
          <w:rPr>
            <w:noProof/>
            <w:webHidden/>
          </w:rPr>
          <w:fldChar w:fldCharType="begin"/>
        </w:r>
        <w:r>
          <w:rPr>
            <w:noProof/>
            <w:webHidden/>
          </w:rPr>
          <w:instrText xml:space="preserve"> PAGEREF _Toc524959730 \h </w:instrText>
        </w:r>
        <w:r>
          <w:rPr>
            <w:noProof/>
            <w:webHidden/>
          </w:rPr>
        </w:r>
      </w:ins>
      <w:r>
        <w:rPr>
          <w:noProof/>
          <w:webHidden/>
        </w:rPr>
        <w:fldChar w:fldCharType="separate"/>
      </w:r>
      <w:ins w:id="58" w:author="Andrea Alfonsi" w:date="2018-09-17T14:59:00Z">
        <w:r>
          <w:rPr>
            <w:noProof/>
            <w:webHidden/>
          </w:rPr>
          <w:t>19</w:t>
        </w:r>
        <w:r>
          <w:rPr>
            <w:noProof/>
            <w:webHidden/>
          </w:rPr>
          <w:fldChar w:fldCharType="end"/>
        </w:r>
        <w:r w:rsidRPr="00DE087F">
          <w:rPr>
            <w:rStyle w:val="Hyperlink"/>
            <w:noProof/>
          </w:rPr>
          <w:fldChar w:fldCharType="end"/>
        </w:r>
      </w:ins>
    </w:p>
    <w:p w14:paraId="3E068F34" w14:textId="799E4B90" w:rsidR="00021DF4" w:rsidRDefault="00021DF4">
      <w:pPr>
        <w:pStyle w:val="TOC2"/>
        <w:rPr>
          <w:ins w:id="59" w:author="Andrea Alfonsi" w:date="2018-09-17T14:59:00Z"/>
          <w:rFonts w:asciiTheme="minorHAnsi" w:eastAsiaTheme="minorEastAsia" w:hAnsiTheme="minorHAnsi" w:cstheme="minorBidi"/>
          <w:noProof/>
          <w:szCs w:val="24"/>
        </w:rPr>
      </w:pPr>
      <w:ins w:id="60"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"_Toc524959741"</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5.2</w:t>
        </w:r>
        <w:r>
          <w:rPr>
            <w:rFonts w:asciiTheme="minorHAnsi" w:eastAsiaTheme="minorEastAsia" w:hAnsiTheme="minorHAnsi" w:cstheme="minorBidi"/>
            <w:noProof/>
            <w:szCs w:val="24"/>
          </w:rPr>
          <w:tab/>
        </w:r>
        <w:r w:rsidRPr="00DE087F">
          <w:rPr>
            <w:rStyle w:val="Hyperlink"/>
            <w:noProof/>
          </w:rPr>
          <w:t>Other Documentation</w:t>
        </w:r>
        <w:r>
          <w:rPr>
            <w:noProof/>
            <w:webHidden/>
          </w:rPr>
          <w:tab/>
        </w:r>
        <w:r>
          <w:rPr>
            <w:noProof/>
            <w:webHidden/>
          </w:rPr>
          <w:fldChar w:fldCharType="begin"/>
        </w:r>
        <w:r>
          <w:rPr>
            <w:noProof/>
            <w:webHidden/>
          </w:rPr>
          <w:instrText xml:space="preserve"> PAGEREF _Toc524959741 \h </w:instrText>
        </w:r>
        <w:r>
          <w:rPr>
            <w:noProof/>
            <w:webHidden/>
          </w:rPr>
        </w:r>
      </w:ins>
      <w:r>
        <w:rPr>
          <w:noProof/>
          <w:webHidden/>
        </w:rPr>
        <w:fldChar w:fldCharType="separate"/>
      </w:r>
      <w:ins w:id="61" w:author="Andrea Alfonsi" w:date="2018-09-17T14:59:00Z">
        <w:r>
          <w:rPr>
            <w:noProof/>
            <w:webHidden/>
          </w:rPr>
          <w:t>20</w:t>
        </w:r>
        <w:r>
          <w:rPr>
            <w:noProof/>
            <w:webHidden/>
          </w:rPr>
          <w:fldChar w:fldCharType="end"/>
        </w:r>
        <w:r w:rsidRPr="00DE087F">
          <w:rPr>
            <w:rStyle w:val="Hyperlink"/>
            <w:noProof/>
          </w:rPr>
          <w:fldChar w:fldCharType="end"/>
        </w:r>
      </w:ins>
    </w:p>
    <w:p w14:paraId="1CB093C3" w14:textId="6BE18DD0" w:rsidR="00021DF4" w:rsidRDefault="00021DF4">
      <w:pPr>
        <w:pStyle w:val="TOC1"/>
        <w:rPr>
          <w:ins w:id="62" w:author="Andrea Alfonsi" w:date="2018-09-17T14:59:00Z"/>
          <w:rFonts w:asciiTheme="minorHAnsi" w:eastAsiaTheme="minorEastAsia" w:hAnsiTheme="minorHAnsi" w:cstheme="minorBidi"/>
          <w:noProof/>
          <w:szCs w:val="24"/>
        </w:rPr>
      </w:pPr>
      <w:ins w:id="63"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"_Toc524959742"</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6.</w:t>
        </w:r>
        <w:r>
          <w:rPr>
            <w:rFonts w:asciiTheme="minorHAnsi" w:eastAsiaTheme="minorEastAsia" w:hAnsiTheme="minorHAnsi" w:cstheme="minorBidi"/>
            <w:noProof/>
            <w:szCs w:val="24"/>
          </w:rPr>
          <w:tab/>
        </w:r>
        <w:r w:rsidRPr="00DE087F">
          <w:rPr>
            <w:rStyle w:val="Hyperlink"/>
            <w:noProof/>
          </w:rPr>
          <w:t>STANDARDS, PRACTICES, CONVENTIONS, AND METRICS</w:t>
        </w:r>
        <w:r>
          <w:rPr>
            <w:noProof/>
            <w:webHidden/>
          </w:rPr>
          <w:tab/>
        </w:r>
        <w:r>
          <w:rPr>
            <w:noProof/>
            <w:webHidden/>
          </w:rPr>
          <w:fldChar w:fldCharType="begin"/>
        </w:r>
        <w:r>
          <w:rPr>
            <w:noProof/>
            <w:webHidden/>
          </w:rPr>
          <w:instrText xml:space="preserve"> PAGEREF _Toc524959742 \h </w:instrText>
        </w:r>
        <w:r>
          <w:rPr>
            <w:noProof/>
            <w:webHidden/>
          </w:rPr>
        </w:r>
      </w:ins>
      <w:r>
        <w:rPr>
          <w:noProof/>
          <w:webHidden/>
        </w:rPr>
        <w:fldChar w:fldCharType="separate"/>
      </w:r>
      <w:ins w:id="64" w:author="Andrea Alfonsi" w:date="2018-09-17T14:59:00Z">
        <w:r>
          <w:rPr>
            <w:noProof/>
            <w:webHidden/>
          </w:rPr>
          <w:t>21</w:t>
        </w:r>
        <w:r>
          <w:rPr>
            <w:noProof/>
            <w:webHidden/>
          </w:rPr>
          <w:fldChar w:fldCharType="end"/>
        </w:r>
        <w:r w:rsidRPr="00DE087F">
          <w:rPr>
            <w:rStyle w:val="Hyperlink"/>
            <w:noProof/>
          </w:rPr>
          <w:fldChar w:fldCharType="end"/>
        </w:r>
      </w:ins>
    </w:p>
    <w:p w14:paraId="3D215976" w14:textId="44EDAE87" w:rsidR="00021DF4" w:rsidRDefault="00021DF4">
      <w:pPr>
        <w:pStyle w:val="TOC2"/>
        <w:rPr>
          <w:ins w:id="65" w:author="Andrea Alfonsi" w:date="2018-09-17T14:59:00Z"/>
          <w:rFonts w:asciiTheme="minorHAnsi" w:eastAsiaTheme="minorEastAsia" w:hAnsiTheme="minorHAnsi" w:cstheme="minorBidi"/>
          <w:noProof/>
          <w:szCs w:val="24"/>
        </w:rPr>
      </w:pPr>
      <w:ins w:id="66"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"_Toc524959743"</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6.1</w:t>
        </w:r>
        <w:r>
          <w:rPr>
            <w:rFonts w:asciiTheme="minorHAnsi" w:eastAsiaTheme="minorEastAsia" w:hAnsiTheme="minorHAnsi" w:cstheme="minorBidi"/>
            <w:noProof/>
            <w:szCs w:val="24"/>
          </w:rPr>
          <w:tab/>
        </w:r>
        <w:r w:rsidRPr="00DE087F">
          <w:rPr>
            <w:rStyle w:val="Hyperlink"/>
            <w:noProof/>
          </w:rPr>
          <w:t>Purpose</w:t>
        </w:r>
        <w:r>
          <w:rPr>
            <w:noProof/>
            <w:webHidden/>
          </w:rPr>
          <w:tab/>
        </w:r>
        <w:r>
          <w:rPr>
            <w:noProof/>
            <w:webHidden/>
          </w:rPr>
          <w:fldChar w:fldCharType="begin"/>
        </w:r>
        <w:r>
          <w:rPr>
            <w:noProof/>
            <w:webHidden/>
          </w:rPr>
          <w:instrText xml:space="preserve"> PAGEREF _Toc524959743 \h </w:instrText>
        </w:r>
        <w:r>
          <w:rPr>
            <w:noProof/>
            <w:webHidden/>
          </w:rPr>
        </w:r>
      </w:ins>
      <w:r>
        <w:rPr>
          <w:noProof/>
          <w:webHidden/>
        </w:rPr>
        <w:fldChar w:fldCharType="separate"/>
      </w:r>
      <w:ins w:id="67" w:author="Andrea Alfonsi" w:date="2018-09-17T14:59:00Z">
        <w:r>
          <w:rPr>
            <w:noProof/>
            <w:webHidden/>
          </w:rPr>
          <w:t>21</w:t>
        </w:r>
        <w:r>
          <w:rPr>
            <w:noProof/>
            <w:webHidden/>
          </w:rPr>
          <w:fldChar w:fldCharType="end"/>
        </w:r>
        <w:r w:rsidRPr="00DE087F">
          <w:rPr>
            <w:rStyle w:val="Hyperlink"/>
            <w:noProof/>
          </w:rPr>
          <w:fldChar w:fldCharType="end"/>
        </w:r>
      </w:ins>
    </w:p>
    <w:p w14:paraId="4371D17E" w14:textId="34363218" w:rsidR="00021DF4" w:rsidRDefault="00021DF4">
      <w:pPr>
        <w:pStyle w:val="TOC2"/>
        <w:rPr>
          <w:ins w:id="68" w:author="Andrea Alfonsi" w:date="2018-09-17T14:59:00Z"/>
          <w:rFonts w:asciiTheme="minorHAnsi" w:eastAsiaTheme="minorEastAsia" w:hAnsiTheme="minorHAnsi" w:cstheme="minorBidi"/>
          <w:noProof/>
          <w:szCs w:val="24"/>
        </w:rPr>
      </w:pPr>
      <w:ins w:id="69"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"_Toc524959744"</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6.2</w:t>
        </w:r>
        <w:r>
          <w:rPr>
            <w:rFonts w:asciiTheme="minorHAnsi" w:eastAsiaTheme="minorEastAsia" w:hAnsiTheme="minorHAnsi" w:cstheme="minorBidi"/>
            <w:noProof/>
            <w:szCs w:val="24"/>
          </w:rPr>
          <w:tab/>
        </w:r>
        <w:r w:rsidRPr="00DE087F">
          <w:rPr>
            <w:rStyle w:val="Hyperlink"/>
            <w:noProof/>
          </w:rPr>
          <w:t>Content</w:t>
        </w:r>
        <w:r>
          <w:rPr>
            <w:noProof/>
            <w:webHidden/>
          </w:rPr>
          <w:tab/>
        </w:r>
        <w:r>
          <w:rPr>
            <w:noProof/>
            <w:webHidden/>
          </w:rPr>
          <w:fldChar w:fldCharType="begin"/>
        </w:r>
        <w:r>
          <w:rPr>
            <w:noProof/>
            <w:webHidden/>
          </w:rPr>
          <w:instrText xml:space="preserve"> PAGEREF _Toc524959744 \h </w:instrText>
        </w:r>
        <w:r>
          <w:rPr>
            <w:noProof/>
            <w:webHidden/>
          </w:rPr>
        </w:r>
      </w:ins>
      <w:r>
        <w:rPr>
          <w:noProof/>
          <w:webHidden/>
        </w:rPr>
        <w:fldChar w:fldCharType="separate"/>
      </w:r>
      <w:ins w:id="70" w:author="Andrea Alfonsi" w:date="2018-09-17T14:59:00Z">
        <w:r>
          <w:rPr>
            <w:noProof/>
            <w:webHidden/>
          </w:rPr>
          <w:t>21</w:t>
        </w:r>
        <w:r>
          <w:rPr>
            <w:noProof/>
            <w:webHidden/>
          </w:rPr>
          <w:fldChar w:fldCharType="end"/>
        </w:r>
        <w:r w:rsidRPr="00DE087F">
          <w:rPr>
            <w:rStyle w:val="Hyperlink"/>
            <w:noProof/>
          </w:rPr>
          <w:fldChar w:fldCharType="end"/>
        </w:r>
      </w:ins>
    </w:p>
    <w:p w14:paraId="007EAF83" w14:textId="4B856AA2" w:rsidR="00021DF4" w:rsidRDefault="00021DF4">
      <w:pPr>
        <w:pStyle w:val="TOC3"/>
        <w:rPr>
          <w:ins w:id="71" w:author="Andrea Alfonsi" w:date="2018-09-17T14:59:00Z"/>
          <w:rFonts w:asciiTheme="minorHAnsi" w:eastAsiaTheme="minorEastAsia" w:hAnsiTheme="minorHAnsi" w:cstheme="minorBidi"/>
          <w:noProof/>
          <w:szCs w:val="24"/>
        </w:rPr>
      </w:pPr>
      <w:ins w:id="72"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"_Toc524959745"</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6.2.1</w:t>
        </w:r>
        <w:r>
          <w:rPr>
            <w:rFonts w:asciiTheme="minorHAnsi" w:eastAsiaTheme="minorEastAsia" w:hAnsiTheme="minorHAnsi" w:cstheme="minorBidi"/>
            <w:noProof/>
            <w:szCs w:val="24"/>
          </w:rPr>
          <w:tab/>
        </w:r>
        <w:r w:rsidRPr="00DE087F">
          <w:rPr>
            <w:rStyle w:val="Hyperlink"/>
            <w:noProof/>
          </w:rPr>
          <w:t>Software Coding Standards</w:t>
        </w:r>
        <w:r>
          <w:rPr>
            <w:noProof/>
            <w:webHidden/>
          </w:rPr>
          <w:tab/>
        </w:r>
        <w:r>
          <w:rPr>
            <w:noProof/>
            <w:webHidden/>
          </w:rPr>
          <w:fldChar w:fldCharType="begin"/>
        </w:r>
        <w:r>
          <w:rPr>
            <w:noProof/>
            <w:webHidden/>
          </w:rPr>
          <w:instrText xml:space="preserve"> PAGEREF _Toc524959745 \h </w:instrText>
        </w:r>
        <w:r>
          <w:rPr>
            <w:noProof/>
            <w:webHidden/>
          </w:rPr>
        </w:r>
      </w:ins>
      <w:r>
        <w:rPr>
          <w:noProof/>
          <w:webHidden/>
        </w:rPr>
        <w:fldChar w:fldCharType="separate"/>
      </w:r>
      <w:ins w:id="73" w:author="Andrea Alfonsi" w:date="2018-09-17T14:59:00Z">
        <w:r>
          <w:rPr>
            <w:noProof/>
            <w:webHidden/>
          </w:rPr>
          <w:t>21</w:t>
        </w:r>
        <w:r>
          <w:rPr>
            <w:noProof/>
            <w:webHidden/>
          </w:rPr>
          <w:fldChar w:fldCharType="end"/>
        </w:r>
        <w:r w:rsidRPr="00DE087F">
          <w:rPr>
            <w:rStyle w:val="Hyperlink"/>
            <w:noProof/>
          </w:rPr>
          <w:fldChar w:fldCharType="end"/>
        </w:r>
      </w:ins>
    </w:p>
    <w:p w14:paraId="171FD4D0" w14:textId="3638C263" w:rsidR="00021DF4" w:rsidRDefault="00021DF4">
      <w:pPr>
        <w:pStyle w:val="TOC3"/>
        <w:rPr>
          <w:ins w:id="74" w:author="Andrea Alfonsi" w:date="2018-09-17T14:59:00Z"/>
          <w:rFonts w:asciiTheme="minorHAnsi" w:eastAsiaTheme="minorEastAsia" w:hAnsiTheme="minorHAnsi" w:cstheme="minorBidi"/>
          <w:noProof/>
          <w:szCs w:val="24"/>
        </w:rPr>
      </w:pPr>
      <w:ins w:id="75"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"_Toc524959746"</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6.2.2</w:t>
        </w:r>
        <w:r>
          <w:rPr>
            <w:rFonts w:asciiTheme="minorHAnsi" w:eastAsiaTheme="minorEastAsia" w:hAnsiTheme="minorHAnsi" w:cstheme="minorBidi"/>
            <w:noProof/>
            <w:szCs w:val="24"/>
          </w:rPr>
          <w:tab/>
        </w:r>
        <w:r w:rsidRPr="00DE087F">
          <w:rPr>
            <w:rStyle w:val="Hyperlink"/>
            <w:noProof/>
          </w:rPr>
          <w:t>Commentary Standards</w:t>
        </w:r>
        <w:r>
          <w:rPr>
            <w:noProof/>
            <w:webHidden/>
          </w:rPr>
          <w:tab/>
        </w:r>
        <w:r>
          <w:rPr>
            <w:noProof/>
            <w:webHidden/>
          </w:rPr>
          <w:fldChar w:fldCharType="begin"/>
        </w:r>
        <w:r>
          <w:rPr>
            <w:noProof/>
            <w:webHidden/>
          </w:rPr>
          <w:instrText xml:space="preserve"> PAGEREF _Toc524959746 \h </w:instrText>
        </w:r>
        <w:r>
          <w:rPr>
            <w:noProof/>
            <w:webHidden/>
          </w:rPr>
        </w:r>
      </w:ins>
      <w:r>
        <w:rPr>
          <w:noProof/>
          <w:webHidden/>
        </w:rPr>
        <w:fldChar w:fldCharType="separate"/>
      </w:r>
      <w:ins w:id="76" w:author="Andrea Alfonsi" w:date="2018-09-17T14:59:00Z">
        <w:r>
          <w:rPr>
            <w:noProof/>
            <w:webHidden/>
          </w:rPr>
          <w:t>21</w:t>
        </w:r>
        <w:r>
          <w:rPr>
            <w:noProof/>
            <w:webHidden/>
          </w:rPr>
          <w:fldChar w:fldCharType="end"/>
        </w:r>
        <w:r w:rsidRPr="00DE087F">
          <w:rPr>
            <w:rStyle w:val="Hyperlink"/>
            <w:noProof/>
          </w:rPr>
          <w:fldChar w:fldCharType="end"/>
        </w:r>
      </w:ins>
    </w:p>
    <w:p w14:paraId="3B33E716" w14:textId="70BF5520" w:rsidR="00021DF4" w:rsidRDefault="00021DF4">
      <w:pPr>
        <w:pStyle w:val="TOC3"/>
        <w:rPr>
          <w:ins w:id="77" w:author="Andrea Alfonsi" w:date="2018-09-17T14:59:00Z"/>
          <w:rFonts w:asciiTheme="minorHAnsi" w:eastAsiaTheme="minorEastAsia" w:hAnsiTheme="minorHAnsi" w:cstheme="minorBidi"/>
          <w:noProof/>
          <w:szCs w:val="24"/>
        </w:rPr>
      </w:pPr>
      <w:ins w:id="78"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"_Toc524959747"</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6.2.3</w:t>
        </w:r>
        <w:r>
          <w:rPr>
            <w:rFonts w:asciiTheme="minorHAnsi" w:eastAsiaTheme="minorEastAsia" w:hAnsiTheme="minorHAnsi" w:cstheme="minorBidi"/>
            <w:noProof/>
            <w:szCs w:val="24"/>
          </w:rPr>
          <w:tab/>
        </w:r>
        <w:r w:rsidRPr="00DE087F">
          <w:rPr>
            <w:rStyle w:val="Hyperlink"/>
            <w:noProof/>
          </w:rPr>
          <w:t>Testing Standards and Practices</w:t>
        </w:r>
        <w:r>
          <w:rPr>
            <w:noProof/>
            <w:webHidden/>
          </w:rPr>
          <w:tab/>
        </w:r>
        <w:r>
          <w:rPr>
            <w:noProof/>
            <w:webHidden/>
          </w:rPr>
          <w:fldChar w:fldCharType="begin"/>
        </w:r>
        <w:r>
          <w:rPr>
            <w:noProof/>
            <w:webHidden/>
          </w:rPr>
          <w:instrText xml:space="preserve"> PAGEREF _Toc524959747 \h </w:instrText>
        </w:r>
        <w:r>
          <w:rPr>
            <w:noProof/>
            <w:webHidden/>
          </w:rPr>
        </w:r>
      </w:ins>
      <w:r>
        <w:rPr>
          <w:noProof/>
          <w:webHidden/>
        </w:rPr>
        <w:fldChar w:fldCharType="separate"/>
      </w:r>
      <w:ins w:id="79" w:author="Andrea Alfonsi" w:date="2018-09-17T14:59:00Z">
        <w:r>
          <w:rPr>
            <w:noProof/>
            <w:webHidden/>
          </w:rPr>
          <w:t>22</w:t>
        </w:r>
        <w:r>
          <w:rPr>
            <w:noProof/>
            <w:webHidden/>
          </w:rPr>
          <w:fldChar w:fldCharType="end"/>
        </w:r>
        <w:r w:rsidRPr="00DE087F">
          <w:rPr>
            <w:rStyle w:val="Hyperlink"/>
            <w:noProof/>
          </w:rPr>
          <w:fldChar w:fldCharType="end"/>
        </w:r>
      </w:ins>
    </w:p>
    <w:p w14:paraId="51350CD2" w14:textId="4115F5D3" w:rsidR="00021DF4" w:rsidRDefault="00021DF4">
      <w:pPr>
        <w:pStyle w:val="TOC1"/>
        <w:rPr>
          <w:ins w:id="80" w:author="Andrea Alfonsi" w:date="2018-09-17T14:59:00Z"/>
          <w:rFonts w:asciiTheme="minorHAnsi" w:eastAsiaTheme="minorEastAsia" w:hAnsiTheme="minorHAnsi" w:cstheme="minorBidi"/>
          <w:noProof/>
          <w:szCs w:val="24"/>
        </w:rPr>
      </w:pPr>
      <w:ins w:id="81"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"_Toc524959756"</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7.</w:t>
        </w:r>
        <w:r>
          <w:rPr>
            <w:rFonts w:asciiTheme="minorHAnsi" w:eastAsiaTheme="minorEastAsia" w:hAnsiTheme="minorHAnsi" w:cstheme="minorBidi"/>
            <w:noProof/>
            <w:szCs w:val="24"/>
          </w:rPr>
          <w:tab/>
        </w:r>
        <w:r w:rsidRPr="00DE087F">
          <w:rPr>
            <w:rStyle w:val="Hyperlink"/>
            <w:noProof/>
          </w:rPr>
          <w:t>SOFTWARE REVIEWS</w:t>
        </w:r>
        <w:r>
          <w:rPr>
            <w:noProof/>
            <w:webHidden/>
          </w:rPr>
          <w:tab/>
        </w:r>
        <w:r>
          <w:rPr>
            <w:noProof/>
            <w:webHidden/>
          </w:rPr>
          <w:fldChar w:fldCharType="begin"/>
        </w:r>
        <w:r>
          <w:rPr>
            <w:noProof/>
            <w:webHidden/>
          </w:rPr>
          <w:instrText xml:space="preserve"> PAGEREF _Toc524959756 \h </w:instrText>
        </w:r>
        <w:r>
          <w:rPr>
            <w:noProof/>
            <w:webHidden/>
          </w:rPr>
        </w:r>
      </w:ins>
      <w:r>
        <w:rPr>
          <w:noProof/>
          <w:webHidden/>
        </w:rPr>
        <w:fldChar w:fldCharType="separate"/>
      </w:r>
      <w:ins w:id="82" w:author="Andrea Alfonsi" w:date="2018-09-17T14:59:00Z">
        <w:r>
          <w:rPr>
            <w:noProof/>
            <w:webHidden/>
          </w:rPr>
          <w:t>22</w:t>
        </w:r>
        <w:r>
          <w:rPr>
            <w:noProof/>
            <w:webHidden/>
          </w:rPr>
          <w:fldChar w:fldCharType="end"/>
        </w:r>
        <w:r w:rsidRPr="00DE087F">
          <w:rPr>
            <w:rStyle w:val="Hyperlink"/>
            <w:noProof/>
          </w:rPr>
          <w:fldChar w:fldCharType="end"/>
        </w:r>
      </w:ins>
    </w:p>
    <w:p w14:paraId="7B39C3EE" w14:textId="21491DC8" w:rsidR="00021DF4" w:rsidRDefault="00021DF4">
      <w:pPr>
        <w:pStyle w:val="TOC2"/>
        <w:rPr>
          <w:ins w:id="83" w:author="Andrea Alfonsi" w:date="2018-09-17T14:59:00Z"/>
          <w:rFonts w:asciiTheme="minorHAnsi" w:eastAsiaTheme="minorEastAsia" w:hAnsiTheme="minorHAnsi" w:cstheme="minorBidi"/>
          <w:noProof/>
          <w:szCs w:val="24"/>
        </w:rPr>
      </w:pPr>
      <w:ins w:id="84" w:author="Andrea Alfonsi" w:date="2018-09-17T14:59:00Z">
        <w:r w:rsidRPr="00DE087F">
          <w:rPr>
            <w:rStyle w:val="Hyperlink"/>
            <w:noProof/>
          </w:rPr>
          <w:lastRenderedPageBreak/>
          <w:fldChar w:fldCharType="begin"/>
        </w:r>
        <w:r w:rsidRPr="00DE087F">
          <w:rPr>
            <w:rStyle w:val="Hyperlink"/>
            <w:noProof/>
          </w:rPr>
          <w:instrText xml:space="preserve"> </w:instrText>
        </w:r>
        <w:r>
          <w:rPr>
            <w:noProof/>
          </w:rPr>
          <w:instrText>HYPERLINK \l "_Toc524959757"</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7.1</w:t>
        </w:r>
        <w:r>
          <w:rPr>
            <w:rFonts w:asciiTheme="minorHAnsi" w:eastAsiaTheme="minorEastAsia" w:hAnsiTheme="minorHAnsi" w:cstheme="minorBidi"/>
            <w:noProof/>
            <w:szCs w:val="24"/>
          </w:rPr>
          <w:tab/>
        </w:r>
        <w:r w:rsidRPr="00DE087F">
          <w:rPr>
            <w:rStyle w:val="Hyperlink"/>
            <w:noProof/>
          </w:rPr>
          <w:t>Purpose</w:t>
        </w:r>
        <w:r>
          <w:rPr>
            <w:noProof/>
            <w:webHidden/>
          </w:rPr>
          <w:tab/>
        </w:r>
        <w:r>
          <w:rPr>
            <w:noProof/>
            <w:webHidden/>
          </w:rPr>
          <w:fldChar w:fldCharType="begin"/>
        </w:r>
        <w:r>
          <w:rPr>
            <w:noProof/>
            <w:webHidden/>
          </w:rPr>
          <w:instrText xml:space="preserve"> PAGEREF _Toc524959757 \h </w:instrText>
        </w:r>
        <w:r>
          <w:rPr>
            <w:noProof/>
            <w:webHidden/>
          </w:rPr>
        </w:r>
      </w:ins>
      <w:r>
        <w:rPr>
          <w:noProof/>
          <w:webHidden/>
        </w:rPr>
        <w:fldChar w:fldCharType="separate"/>
      </w:r>
      <w:ins w:id="85" w:author="Andrea Alfonsi" w:date="2018-09-17T14:59:00Z">
        <w:r>
          <w:rPr>
            <w:noProof/>
            <w:webHidden/>
          </w:rPr>
          <w:t>22</w:t>
        </w:r>
        <w:r>
          <w:rPr>
            <w:noProof/>
            <w:webHidden/>
          </w:rPr>
          <w:fldChar w:fldCharType="end"/>
        </w:r>
        <w:r w:rsidRPr="00DE087F">
          <w:rPr>
            <w:rStyle w:val="Hyperlink"/>
            <w:noProof/>
          </w:rPr>
          <w:fldChar w:fldCharType="end"/>
        </w:r>
      </w:ins>
    </w:p>
    <w:p w14:paraId="721E7406" w14:textId="011C666D" w:rsidR="00021DF4" w:rsidRDefault="00021DF4">
      <w:pPr>
        <w:pStyle w:val="TOC2"/>
        <w:rPr>
          <w:ins w:id="86" w:author="Andrea Alfonsi" w:date="2018-09-17T14:59:00Z"/>
          <w:rFonts w:asciiTheme="minorHAnsi" w:eastAsiaTheme="minorEastAsia" w:hAnsiTheme="minorHAnsi" w:cstheme="minorBidi"/>
          <w:noProof/>
          <w:szCs w:val="24"/>
        </w:rPr>
      </w:pPr>
      <w:ins w:id="87"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"_Toc524959758"</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7.2</w:t>
        </w:r>
        <w:r>
          <w:rPr>
            <w:rFonts w:asciiTheme="minorHAnsi" w:eastAsiaTheme="minorEastAsia" w:hAnsiTheme="minorHAnsi" w:cstheme="minorBidi"/>
            <w:noProof/>
            <w:szCs w:val="24"/>
          </w:rPr>
          <w:tab/>
        </w:r>
        <w:r w:rsidRPr="00DE087F">
          <w:rPr>
            <w:rStyle w:val="Hyperlink"/>
            <w:noProof/>
          </w:rPr>
          <w:t>Minimum Requirements</w:t>
        </w:r>
        <w:r>
          <w:rPr>
            <w:noProof/>
            <w:webHidden/>
          </w:rPr>
          <w:tab/>
        </w:r>
        <w:r>
          <w:rPr>
            <w:noProof/>
            <w:webHidden/>
          </w:rPr>
          <w:fldChar w:fldCharType="begin"/>
        </w:r>
        <w:r>
          <w:rPr>
            <w:noProof/>
            <w:webHidden/>
          </w:rPr>
          <w:instrText xml:space="preserve"> PAGEREF _Toc524959758 \h </w:instrText>
        </w:r>
        <w:r>
          <w:rPr>
            <w:noProof/>
            <w:webHidden/>
          </w:rPr>
        </w:r>
      </w:ins>
      <w:r>
        <w:rPr>
          <w:noProof/>
          <w:webHidden/>
        </w:rPr>
        <w:fldChar w:fldCharType="separate"/>
      </w:r>
      <w:ins w:id="88" w:author="Andrea Alfonsi" w:date="2018-09-17T14:59:00Z">
        <w:r>
          <w:rPr>
            <w:noProof/>
            <w:webHidden/>
          </w:rPr>
          <w:t>22</w:t>
        </w:r>
        <w:r>
          <w:rPr>
            <w:noProof/>
            <w:webHidden/>
          </w:rPr>
          <w:fldChar w:fldCharType="end"/>
        </w:r>
        <w:r w:rsidRPr="00DE087F">
          <w:rPr>
            <w:rStyle w:val="Hyperlink"/>
            <w:noProof/>
          </w:rPr>
          <w:fldChar w:fldCharType="end"/>
        </w:r>
      </w:ins>
    </w:p>
    <w:p w14:paraId="1556000B" w14:textId="0074AD4A" w:rsidR="00021DF4" w:rsidRDefault="00021DF4">
      <w:pPr>
        <w:pStyle w:val="TOC3"/>
        <w:rPr>
          <w:ins w:id="89" w:author="Andrea Alfonsi" w:date="2018-09-17T14:59:00Z"/>
          <w:rFonts w:asciiTheme="minorHAnsi" w:eastAsiaTheme="minorEastAsia" w:hAnsiTheme="minorHAnsi" w:cstheme="minorBidi"/>
          <w:noProof/>
          <w:szCs w:val="24"/>
        </w:rPr>
      </w:pPr>
      <w:ins w:id="90"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"_Toc524959759"</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7.2.1</w:t>
        </w:r>
        <w:r>
          <w:rPr>
            <w:rFonts w:asciiTheme="minorHAnsi" w:eastAsiaTheme="minorEastAsia" w:hAnsiTheme="minorHAnsi" w:cstheme="minorBidi"/>
            <w:noProof/>
            <w:szCs w:val="24"/>
          </w:rPr>
          <w:tab/>
        </w:r>
        <w:r w:rsidRPr="00DE087F">
          <w:rPr>
            <w:rStyle w:val="Hyperlink"/>
            <w:noProof/>
          </w:rPr>
          <w:t>Requirements Reviews</w:t>
        </w:r>
        <w:r>
          <w:rPr>
            <w:noProof/>
            <w:webHidden/>
          </w:rPr>
          <w:tab/>
        </w:r>
        <w:r>
          <w:rPr>
            <w:noProof/>
            <w:webHidden/>
          </w:rPr>
          <w:fldChar w:fldCharType="begin"/>
        </w:r>
        <w:r>
          <w:rPr>
            <w:noProof/>
            <w:webHidden/>
          </w:rPr>
          <w:instrText xml:space="preserve"> PAGEREF _Toc524959759 \h </w:instrText>
        </w:r>
        <w:r>
          <w:rPr>
            <w:noProof/>
            <w:webHidden/>
          </w:rPr>
        </w:r>
      </w:ins>
      <w:r>
        <w:rPr>
          <w:noProof/>
          <w:webHidden/>
        </w:rPr>
        <w:fldChar w:fldCharType="separate"/>
      </w:r>
      <w:ins w:id="91" w:author="Andrea Alfonsi" w:date="2018-09-17T14:59:00Z">
        <w:r>
          <w:rPr>
            <w:noProof/>
            <w:webHidden/>
          </w:rPr>
          <w:t>22</w:t>
        </w:r>
        <w:r>
          <w:rPr>
            <w:noProof/>
            <w:webHidden/>
          </w:rPr>
          <w:fldChar w:fldCharType="end"/>
        </w:r>
        <w:r w:rsidRPr="00DE087F">
          <w:rPr>
            <w:rStyle w:val="Hyperlink"/>
            <w:noProof/>
          </w:rPr>
          <w:fldChar w:fldCharType="end"/>
        </w:r>
      </w:ins>
    </w:p>
    <w:p w14:paraId="1F4C7533" w14:textId="297CBE24" w:rsidR="00021DF4" w:rsidRDefault="00021DF4">
      <w:pPr>
        <w:pStyle w:val="TOC3"/>
        <w:rPr>
          <w:ins w:id="92" w:author="Andrea Alfonsi" w:date="2018-09-17T14:59:00Z"/>
          <w:rFonts w:asciiTheme="minorHAnsi" w:eastAsiaTheme="minorEastAsia" w:hAnsiTheme="minorHAnsi" w:cstheme="minorBidi"/>
          <w:noProof/>
          <w:szCs w:val="24"/>
        </w:rPr>
      </w:pPr>
      <w:ins w:id="93"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"_Toc524959760"</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7.2.2</w:t>
        </w:r>
        <w:r>
          <w:rPr>
            <w:rFonts w:asciiTheme="minorHAnsi" w:eastAsiaTheme="minorEastAsia" w:hAnsiTheme="minorHAnsi" w:cstheme="minorBidi"/>
            <w:noProof/>
            <w:szCs w:val="24"/>
          </w:rPr>
          <w:tab/>
        </w:r>
        <w:r w:rsidRPr="00DE087F">
          <w:rPr>
            <w:rStyle w:val="Hyperlink"/>
            <w:noProof/>
          </w:rPr>
          <w:t>Design Reviews</w:t>
        </w:r>
        <w:r>
          <w:rPr>
            <w:noProof/>
            <w:webHidden/>
          </w:rPr>
          <w:tab/>
        </w:r>
        <w:r>
          <w:rPr>
            <w:noProof/>
            <w:webHidden/>
          </w:rPr>
          <w:fldChar w:fldCharType="begin"/>
        </w:r>
        <w:r>
          <w:rPr>
            <w:noProof/>
            <w:webHidden/>
          </w:rPr>
          <w:instrText xml:space="preserve"> PAGEREF _Toc524959760 \h </w:instrText>
        </w:r>
        <w:r>
          <w:rPr>
            <w:noProof/>
            <w:webHidden/>
          </w:rPr>
        </w:r>
      </w:ins>
      <w:r>
        <w:rPr>
          <w:noProof/>
          <w:webHidden/>
        </w:rPr>
        <w:fldChar w:fldCharType="separate"/>
      </w:r>
      <w:ins w:id="94" w:author="Andrea Alfonsi" w:date="2018-09-17T14:59:00Z">
        <w:r>
          <w:rPr>
            <w:noProof/>
            <w:webHidden/>
          </w:rPr>
          <w:t>23</w:t>
        </w:r>
        <w:r>
          <w:rPr>
            <w:noProof/>
            <w:webHidden/>
          </w:rPr>
          <w:fldChar w:fldCharType="end"/>
        </w:r>
        <w:r w:rsidRPr="00DE087F">
          <w:rPr>
            <w:rStyle w:val="Hyperlink"/>
            <w:noProof/>
          </w:rPr>
          <w:fldChar w:fldCharType="end"/>
        </w:r>
      </w:ins>
    </w:p>
    <w:p w14:paraId="5338D8C7" w14:textId="5E61D8DA" w:rsidR="00021DF4" w:rsidRDefault="00021DF4">
      <w:pPr>
        <w:pStyle w:val="TOC3"/>
        <w:rPr>
          <w:ins w:id="95" w:author="Andrea Alfonsi" w:date="2018-09-17T14:59:00Z"/>
          <w:rFonts w:asciiTheme="minorHAnsi" w:eastAsiaTheme="minorEastAsia" w:hAnsiTheme="minorHAnsi" w:cstheme="minorBidi"/>
          <w:noProof/>
          <w:szCs w:val="24"/>
        </w:rPr>
      </w:pPr>
      <w:ins w:id="96"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"_Toc524959762"</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7.2.3</w:t>
        </w:r>
        <w:r>
          <w:rPr>
            <w:rFonts w:asciiTheme="minorHAnsi" w:eastAsiaTheme="minorEastAsia" w:hAnsiTheme="minorHAnsi" w:cstheme="minorBidi"/>
            <w:noProof/>
            <w:szCs w:val="24"/>
          </w:rPr>
          <w:tab/>
        </w:r>
        <w:r w:rsidRPr="00DE087F">
          <w:rPr>
            <w:rStyle w:val="Hyperlink"/>
            <w:noProof/>
          </w:rPr>
          <w:t>Acceptance Review</w:t>
        </w:r>
        <w:r>
          <w:rPr>
            <w:noProof/>
            <w:webHidden/>
          </w:rPr>
          <w:tab/>
        </w:r>
        <w:r>
          <w:rPr>
            <w:noProof/>
            <w:webHidden/>
          </w:rPr>
          <w:fldChar w:fldCharType="begin"/>
        </w:r>
        <w:r>
          <w:rPr>
            <w:noProof/>
            <w:webHidden/>
          </w:rPr>
          <w:instrText xml:space="preserve"> PAGEREF _Toc524959762 \h </w:instrText>
        </w:r>
        <w:r>
          <w:rPr>
            <w:noProof/>
            <w:webHidden/>
          </w:rPr>
        </w:r>
      </w:ins>
      <w:r>
        <w:rPr>
          <w:noProof/>
          <w:webHidden/>
        </w:rPr>
        <w:fldChar w:fldCharType="separate"/>
      </w:r>
      <w:ins w:id="97" w:author="Andrea Alfonsi" w:date="2018-09-17T14:59:00Z">
        <w:r>
          <w:rPr>
            <w:noProof/>
            <w:webHidden/>
          </w:rPr>
          <w:t>23</w:t>
        </w:r>
        <w:r>
          <w:rPr>
            <w:noProof/>
            <w:webHidden/>
          </w:rPr>
          <w:fldChar w:fldCharType="end"/>
        </w:r>
        <w:r w:rsidRPr="00DE087F">
          <w:rPr>
            <w:rStyle w:val="Hyperlink"/>
            <w:noProof/>
          </w:rPr>
          <w:fldChar w:fldCharType="end"/>
        </w:r>
      </w:ins>
    </w:p>
    <w:p w14:paraId="46E12D6C" w14:textId="3F27565E" w:rsidR="00021DF4" w:rsidRDefault="00021DF4">
      <w:pPr>
        <w:pStyle w:val="TOC3"/>
        <w:rPr>
          <w:ins w:id="98" w:author="Andrea Alfonsi" w:date="2018-09-17T14:59:00Z"/>
          <w:rFonts w:asciiTheme="minorHAnsi" w:eastAsiaTheme="minorEastAsia" w:hAnsiTheme="minorHAnsi" w:cstheme="minorBidi"/>
          <w:noProof/>
          <w:szCs w:val="24"/>
        </w:rPr>
      </w:pPr>
      <w:ins w:id="99"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"_Toc524959763"</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7.2.4</w:t>
        </w:r>
        <w:r>
          <w:rPr>
            <w:rFonts w:asciiTheme="minorHAnsi" w:eastAsiaTheme="minorEastAsia" w:hAnsiTheme="minorHAnsi" w:cstheme="minorBidi"/>
            <w:noProof/>
            <w:szCs w:val="24"/>
          </w:rPr>
          <w:tab/>
        </w:r>
        <w:r w:rsidRPr="00DE087F">
          <w:rPr>
            <w:rStyle w:val="Hyperlink"/>
            <w:noProof/>
          </w:rPr>
          <w:t>Change Request Approval Check List</w:t>
        </w:r>
        <w:r>
          <w:rPr>
            <w:noProof/>
            <w:webHidden/>
          </w:rPr>
          <w:tab/>
        </w:r>
        <w:r>
          <w:rPr>
            <w:noProof/>
            <w:webHidden/>
          </w:rPr>
          <w:fldChar w:fldCharType="begin"/>
        </w:r>
        <w:r>
          <w:rPr>
            <w:noProof/>
            <w:webHidden/>
          </w:rPr>
          <w:instrText xml:space="preserve"> PAGEREF _Toc524959763 \h </w:instrText>
        </w:r>
        <w:r>
          <w:rPr>
            <w:noProof/>
            <w:webHidden/>
          </w:rPr>
        </w:r>
      </w:ins>
      <w:r>
        <w:rPr>
          <w:noProof/>
          <w:webHidden/>
        </w:rPr>
        <w:fldChar w:fldCharType="separate"/>
      </w:r>
      <w:ins w:id="100" w:author="Andrea Alfonsi" w:date="2018-09-17T14:59:00Z">
        <w:r>
          <w:rPr>
            <w:noProof/>
            <w:webHidden/>
          </w:rPr>
          <w:t>23</w:t>
        </w:r>
        <w:r>
          <w:rPr>
            <w:noProof/>
            <w:webHidden/>
          </w:rPr>
          <w:fldChar w:fldCharType="end"/>
        </w:r>
        <w:r w:rsidRPr="00DE087F">
          <w:rPr>
            <w:rStyle w:val="Hyperlink"/>
            <w:noProof/>
          </w:rPr>
          <w:fldChar w:fldCharType="end"/>
        </w:r>
      </w:ins>
    </w:p>
    <w:p w14:paraId="47986DFD" w14:textId="012EB0F9" w:rsidR="00021DF4" w:rsidRDefault="00021DF4">
      <w:pPr>
        <w:pStyle w:val="TOC1"/>
        <w:rPr>
          <w:ins w:id="101" w:author="Andrea Alfonsi" w:date="2018-09-17T14:59:00Z"/>
          <w:rFonts w:asciiTheme="minorHAnsi" w:eastAsiaTheme="minorEastAsia" w:hAnsiTheme="minorHAnsi" w:cstheme="minorBidi"/>
          <w:noProof/>
          <w:szCs w:val="24"/>
        </w:rPr>
      </w:pPr>
      <w:ins w:id="102"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"_Toc524959767"</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8.</w:t>
        </w:r>
        <w:r>
          <w:rPr>
            <w:rFonts w:asciiTheme="minorHAnsi" w:eastAsiaTheme="minorEastAsia" w:hAnsiTheme="minorHAnsi" w:cstheme="minorBidi"/>
            <w:noProof/>
            <w:szCs w:val="24"/>
          </w:rPr>
          <w:tab/>
        </w:r>
        <w:r w:rsidRPr="00DE087F">
          <w:rPr>
            <w:rStyle w:val="Hyperlink"/>
            <w:noProof/>
          </w:rPr>
          <w:t>TEST</w:t>
        </w:r>
        <w:r>
          <w:rPr>
            <w:noProof/>
            <w:webHidden/>
          </w:rPr>
          <w:tab/>
        </w:r>
        <w:r>
          <w:rPr>
            <w:noProof/>
            <w:webHidden/>
          </w:rPr>
          <w:fldChar w:fldCharType="begin"/>
        </w:r>
        <w:r>
          <w:rPr>
            <w:noProof/>
            <w:webHidden/>
          </w:rPr>
          <w:instrText xml:space="preserve"> PAGEREF _Toc524959767 \h </w:instrText>
        </w:r>
        <w:r>
          <w:rPr>
            <w:noProof/>
            <w:webHidden/>
          </w:rPr>
        </w:r>
      </w:ins>
      <w:r>
        <w:rPr>
          <w:noProof/>
          <w:webHidden/>
        </w:rPr>
        <w:fldChar w:fldCharType="separate"/>
      </w:r>
      <w:ins w:id="103" w:author="Andrea Alfonsi" w:date="2018-09-17T14:59:00Z">
        <w:r>
          <w:rPr>
            <w:noProof/>
            <w:webHidden/>
          </w:rPr>
          <w:t>23</w:t>
        </w:r>
        <w:r>
          <w:rPr>
            <w:noProof/>
            <w:webHidden/>
          </w:rPr>
          <w:fldChar w:fldCharType="end"/>
        </w:r>
        <w:r w:rsidRPr="00DE087F">
          <w:rPr>
            <w:rStyle w:val="Hyperlink"/>
            <w:noProof/>
          </w:rPr>
          <w:fldChar w:fldCharType="end"/>
        </w:r>
      </w:ins>
    </w:p>
    <w:p w14:paraId="3DC05003" w14:textId="4EC14537" w:rsidR="00021DF4" w:rsidRDefault="00021DF4">
      <w:pPr>
        <w:pStyle w:val="TOC1"/>
        <w:rPr>
          <w:ins w:id="104" w:author="Andrea Alfonsi" w:date="2018-09-17T14:59:00Z"/>
          <w:rFonts w:asciiTheme="minorHAnsi" w:eastAsiaTheme="minorEastAsia" w:hAnsiTheme="minorHAnsi" w:cstheme="minorBidi"/>
          <w:noProof/>
          <w:szCs w:val="24"/>
        </w:rPr>
      </w:pPr>
      <w:ins w:id="105"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"_Toc524959768"</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9.</w:t>
        </w:r>
        <w:r>
          <w:rPr>
            <w:rFonts w:asciiTheme="minorHAnsi" w:eastAsiaTheme="minorEastAsia" w:hAnsiTheme="minorHAnsi" w:cstheme="minorBidi"/>
            <w:noProof/>
            <w:szCs w:val="24"/>
          </w:rPr>
          <w:tab/>
        </w:r>
        <w:r w:rsidRPr="00DE087F">
          <w:rPr>
            <w:rStyle w:val="Hyperlink"/>
            <w:noProof/>
          </w:rPr>
          <w:t>PROBLEM REPORTING AND CORRECTIVE ACTION</w:t>
        </w:r>
        <w:r>
          <w:rPr>
            <w:noProof/>
            <w:webHidden/>
          </w:rPr>
          <w:tab/>
        </w:r>
        <w:r>
          <w:rPr>
            <w:noProof/>
            <w:webHidden/>
          </w:rPr>
          <w:fldChar w:fldCharType="begin"/>
        </w:r>
        <w:r>
          <w:rPr>
            <w:noProof/>
            <w:webHidden/>
          </w:rPr>
          <w:instrText xml:space="preserve"> PAGEREF _Toc524959768 \h </w:instrText>
        </w:r>
        <w:r>
          <w:rPr>
            <w:noProof/>
            <w:webHidden/>
          </w:rPr>
        </w:r>
      </w:ins>
      <w:r>
        <w:rPr>
          <w:noProof/>
          <w:webHidden/>
        </w:rPr>
        <w:fldChar w:fldCharType="separate"/>
      </w:r>
      <w:ins w:id="106" w:author="Andrea Alfonsi" w:date="2018-09-17T14:59:00Z">
        <w:r>
          <w:rPr>
            <w:noProof/>
            <w:webHidden/>
          </w:rPr>
          <w:t>24</w:t>
        </w:r>
        <w:r>
          <w:rPr>
            <w:noProof/>
            <w:webHidden/>
          </w:rPr>
          <w:fldChar w:fldCharType="end"/>
        </w:r>
        <w:r w:rsidRPr="00DE087F">
          <w:rPr>
            <w:rStyle w:val="Hyperlink"/>
            <w:noProof/>
          </w:rPr>
          <w:fldChar w:fldCharType="end"/>
        </w:r>
      </w:ins>
    </w:p>
    <w:p w14:paraId="15CA5969" w14:textId="527395CD" w:rsidR="00021DF4" w:rsidRDefault="00021DF4">
      <w:pPr>
        <w:pStyle w:val="TOC1"/>
        <w:rPr>
          <w:ins w:id="107" w:author="Andrea Alfonsi" w:date="2018-09-17T14:59:00Z"/>
          <w:rFonts w:asciiTheme="minorHAnsi" w:eastAsiaTheme="minorEastAsia" w:hAnsiTheme="minorHAnsi" w:cstheme="minorBidi"/>
          <w:noProof/>
          <w:szCs w:val="24"/>
        </w:rPr>
      </w:pPr>
      <w:ins w:id="108"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"_Toc524959795"</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10.</w:t>
        </w:r>
        <w:r>
          <w:rPr>
            <w:rFonts w:asciiTheme="minorHAnsi" w:eastAsiaTheme="minorEastAsia" w:hAnsiTheme="minorHAnsi" w:cstheme="minorBidi"/>
            <w:noProof/>
            <w:szCs w:val="24"/>
          </w:rPr>
          <w:tab/>
        </w:r>
        <w:r w:rsidRPr="00DE087F">
          <w:rPr>
            <w:rStyle w:val="Hyperlink"/>
            <w:noProof/>
          </w:rPr>
          <w:t>TOOLS, TECHNIQUES, AND METHODOLOGIES</w:t>
        </w:r>
        <w:r>
          <w:rPr>
            <w:noProof/>
            <w:webHidden/>
          </w:rPr>
          <w:tab/>
        </w:r>
        <w:r>
          <w:rPr>
            <w:noProof/>
            <w:webHidden/>
          </w:rPr>
          <w:fldChar w:fldCharType="begin"/>
        </w:r>
        <w:r>
          <w:rPr>
            <w:noProof/>
            <w:webHidden/>
          </w:rPr>
          <w:instrText xml:space="preserve"> PAGEREF _Toc524959795 \h </w:instrText>
        </w:r>
        <w:r>
          <w:rPr>
            <w:noProof/>
            <w:webHidden/>
          </w:rPr>
        </w:r>
      </w:ins>
      <w:r>
        <w:rPr>
          <w:noProof/>
          <w:webHidden/>
        </w:rPr>
        <w:fldChar w:fldCharType="separate"/>
      </w:r>
      <w:ins w:id="109" w:author="Andrea Alfonsi" w:date="2018-09-17T14:59:00Z">
        <w:r>
          <w:rPr>
            <w:noProof/>
            <w:webHidden/>
          </w:rPr>
          <w:t>24</w:t>
        </w:r>
        <w:r>
          <w:rPr>
            <w:noProof/>
            <w:webHidden/>
          </w:rPr>
          <w:fldChar w:fldCharType="end"/>
        </w:r>
        <w:r w:rsidRPr="00DE087F">
          <w:rPr>
            <w:rStyle w:val="Hyperlink"/>
            <w:noProof/>
          </w:rPr>
          <w:fldChar w:fldCharType="end"/>
        </w:r>
      </w:ins>
    </w:p>
    <w:p w14:paraId="0ED4CE37" w14:textId="377F68DF" w:rsidR="00021DF4" w:rsidRDefault="00021DF4">
      <w:pPr>
        <w:pStyle w:val="TOC1"/>
        <w:rPr>
          <w:ins w:id="110" w:author="Andrea Alfonsi" w:date="2018-09-17T14:59:00Z"/>
          <w:rFonts w:asciiTheme="minorHAnsi" w:eastAsiaTheme="minorEastAsia" w:hAnsiTheme="minorHAnsi" w:cstheme="minorBidi"/>
          <w:noProof/>
          <w:szCs w:val="24"/>
        </w:rPr>
      </w:pPr>
      <w:ins w:id="111"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"_Toc524959796"</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11.</w:t>
        </w:r>
        <w:r>
          <w:rPr>
            <w:rFonts w:asciiTheme="minorHAnsi" w:eastAsiaTheme="minorEastAsia" w:hAnsiTheme="minorHAnsi" w:cstheme="minorBidi"/>
            <w:noProof/>
            <w:szCs w:val="24"/>
          </w:rPr>
          <w:tab/>
        </w:r>
        <w:r w:rsidRPr="00DE087F">
          <w:rPr>
            <w:rStyle w:val="Hyperlink"/>
            <w:noProof/>
          </w:rPr>
          <w:t>SUPPLIER CONTROL</w:t>
        </w:r>
        <w:r>
          <w:rPr>
            <w:noProof/>
            <w:webHidden/>
          </w:rPr>
          <w:tab/>
        </w:r>
        <w:r>
          <w:rPr>
            <w:noProof/>
            <w:webHidden/>
          </w:rPr>
          <w:fldChar w:fldCharType="begin"/>
        </w:r>
        <w:r>
          <w:rPr>
            <w:noProof/>
            <w:webHidden/>
          </w:rPr>
          <w:instrText xml:space="preserve"> PAGEREF _Toc524959796 \h </w:instrText>
        </w:r>
        <w:r>
          <w:rPr>
            <w:noProof/>
            <w:webHidden/>
          </w:rPr>
        </w:r>
      </w:ins>
      <w:r>
        <w:rPr>
          <w:noProof/>
          <w:webHidden/>
        </w:rPr>
        <w:fldChar w:fldCharType="separate"/>
      </w:r>
      <w:ins w:id="112" w:author="Andrea Alfonsi" w:date="2018-09-17T14:59:00Z">
        <w:r>
          <w:rPr>
            <w:noProof/>
            <w:webHidden/>
          </w:rPr>
          <w:t>26</w:t>
        </w:r>
        <w:r>
          <w:rPr>
            <w:noProof/>
            <w:webHidden/>
          </w:rPr>
          <w:fldChar w:fldCharType="end"/>
        </w:r>
        <w:r w:rsidRPr="00DE087F">
          <w:rPr>
            <w:rStyle w:val="Hyperlink"/>
            <w:noProof/>
          </w:rPr>
          <w:fldChar w:fldCharType="end"/>
        </w:r>
      </w:ins>
    </w:p>
    <w:p w14:paraId="14F7C8E2" w14:textId="45A84D96" w:rsidR="00021DF4" w:rsidRDefault="00021DF4">
      <w:pPr>
        <w:pStyle w:val="TOC1"/>
        <w:rPr>
          <w:ins w:id="113" w:author="Andrea Alfonsi" w:date="2018-09-17T14:59:00Z"/>
          <w:rFonts w:asciiTheme="minorHAnsi" w:eastAsiaTheme="minorEastAsia" w:hAnsiTheme="minorHAnsi" w:cstheme="minorBidi"/>
          <w:noProof/>
          <w:szCs w:val="24"/>
        </w:rPr>
      </w:pPr>
      <w:ins w:id="114"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"_Toc524959797"</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12.</w:t>
        </w:r>
        <w:r>
          <w:rPr>
            <w:rFonts w:asciiTheme="minorHAnsi" w:eastAsiaTheme="minorEastAsia" w:hAnsiTheme="minorHAnsi" w:cstheme="minorBidi"/>
            <w:noProof/>
            <w:szCs w:val="24"/>
          </w:rPr>
          <w:tab/>
        </w:r>
        <w:r w:rsidRPr="00DE087F">
          <w:rPr>
            <w:rStyle w:val="Hyperlink"/>
            <w:noProof/>
          </w:rPr>
          <w:t>RECORDS COLLECTION, MAINTENANCE, AND RETENTION</w:t>
        </w:r>
        <w:r>
          <w:rPr>
            <w:noProof/>
            <w:webHidden/>
          </w:rPr>
          <w:tab/>
        </w:r>
        <w:r>
          <w:rPr>
            <w:noProof/>
            <w:webHidden/>
          </w:rPr>
          <w:fldChar w:fldCharType="begin"/>
        </w:r>
        <w:r>
          <w:rPr>
            <w:noProof/>
            <w:webHidden/>
          </w:rPr>
          <w:instrText xml:space="preserve"> PAGEREF _Toc524959797 \h </w:instrText>
        </w:r>
        <w:r>
          <w:rPr>
            <w:noProof/>
            <w:webHidden/>
          </w:rPr>
        </w:r>
      </w:ins>
      <w:r>
        <w:rPr>
          <w:noProof/>
          <w:webHidden/>
        </w:rPr>
        <w:fldChar w:fldCharType="separate"/>
      </w:r>
      <w:ins w:id="115" w:author="Andrea Alfonsi" w:date="2018-09-17T14:59:00Z">
        <w:r>
          <w:rPr>
            <w:noProof/>
            <w:webHidden/>
          </w:rPr>
          <w:t>27</w:t>
        </w:r>
        <w:r>
          <w:rPr>
            <w:noProof/>
            <w:webHidden/>
          </w:rPr>
          <w:fldChar w:fldCharType="end"/>
        </w:r>
        <w:r w:rsidRPr="00DE087F">
          <w:rPr>
            <w:rStyle w:val="Hyperlink"/>
            <w:noProof/>
          </w:rPr>
          <w:fldChar w:fldCharType="end"/>
        </w:r>
      </w:ins>
    </w:p>
    <w:p w14:paraId="00E242B9" w14:textId="6EEF0113" w:rsidR="00021DF4" w:rsidRDefault="00021DF4">
      <w:pPr>
        <w:pStyle w:val="TOC1"/>
        <w:rPr>
          <w:ins w:id="116" w:author="Andrea Alfonsi" w:date="2018-09-17T14:59:00Z"/>
          <w:rFonts w:asciiTheme="minorHAnsi" w:eastAsiaTheme="minorEastAsia" w:hAnsiTheme="minorHAnsi" w:cstheme="minorBidi"/>
          <w:noProof/>
          <w:szCs w:val="24"/>
        </w:rPr>
      </w:pPr>
      <w:ins w:id="117"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"_Toc524959798"</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13.</w:t>
        </w:r>
        <w:r>
          <w:rPr>
            <w:rFonts w:asciiTheme="minorHAnsi" w:eastAsiaTheme="minorEastAsia" w:hAnsiTheme="minorHAnsi" w:cstheme="minorBidi"/>
            <w:noProof/>
            <w:szCs w:val="24"/>
          </w:rPr>
          <w:tab/>
        </w:r>
        <w:r w:rsidRPr="00DE087F">
          <w:rPr>
            <w:rStyle w:val="Hyperlink"/>
            <w:noProof/>
          </w:rPr>
          <w:t>TRAINING</w:t>
        </w:r>
        <w:r>
          <w:rPr>
            <w:noProof/>
            <w:webHidden/>
          </w:rPr>
          <w:tab/>
        </w:r>
        <w:r>
          <w:rPr>
            <w:noProof/>
            <w:webHidden/>
          </w:rPr>
          <w:fldChar w:fldCharType="begin"/>
        </w:r>
        <w:r>
          <w:rPr>
            <w:noProof/>
            <w:webHidden/>
          </w:rPr>
          <w:instrText xml:space="preserve"> PAGEREF _Toc524959798 \h </w:instrText>
        </w:r>
        <w:r>
          <w:rPr>
            <w:noProof/>
            <w:webHidden/>
          </w:rPr>
        </w:r>
      </w:ins>
      <w:r>
        <w:rPr>
          <w:noProof/>
          <w:webHidden/>
        </w:rPr>
        <w:fldChar w:fldCharType="separate"/>
      </w:r>
      <w:ins w:id="118" w:author="Andrea Alfonsi" w:date="2018-09-17T14:59:00Z">
        <w:r>
          <w:rPr>
            <w:noProof/>
            <w:webHidden/>
          </w:rPr>
          <w:t>28</w:t>
        </w:r>
        <w:r>
          <w:rPr>
            <w:noProof/>
            <w:webHidden/>
          </w:rPr>
          <w:fldChar w:fldCharType="end"/>
        </w:r>
        <w:r w:rsidRPr="00DE087F">
          <w:rPr>
            <w:rStyle w:val="Hyperlink"/>
            <w:noProof/>
          </w:rPr>
          <w:fldChar w:fldCharType="end"/>
        </w:r>
      </w:ins>
    </w:p>
    <w:p w14:paraId="032664AA" w14:textId="29371D2E" w:rsidR="00021DF4" w:rsidRDefault="00021DF4">
      <w:pPr>
        <w:pStyle w:val="TOC1"/>
        <w:rPr>
          <w:ins w:id="119" w:author="Andrea Alfonsi" w:date="2018-09-17T14:59:00Z"/>
          <w:rFonts w:asciiTheme="minorHAnsi" w:eastAsiaTheme="minorEastAsia" w:hAnsiTheme="minorHAnsi" w:cstheme="minorBidi"/>
          <w:noProof/>
          <w:szCs w:val="24"/>
        </w:rPr>
      </w:pPr>
      <w:ins w:id="120"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"_Toc524959799"</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14.</w:t>
        </w:r>
        <w:r>
          <w:rPr>
            <w:rFonts w:asciiTheme="minorHAnsi" w:eastAsiaTheme="minorEastAsia" w:hAnsiTheme="minorHAnsi" w:cstheme="minorBidi"/>
            <w:noProof/>
            <w:szCs w:val="24"/>
          </w:rPr>
          <w:tab/>
        </w:r>
        <w:r w:rsidRPr="00DE087F">
          <w:rPr>
            <w:rStyle w:val="Hyperlink"/>
            <w:noProof/>
          </w:rPr>
          <w:t>RISK MANAGEMENT</w:t>
        </w:r>
        <w:r>
          <w:rPr>
            <w:noProof/>
            <w:webHidden/>
          </w:rPr>
          <w:tab/>
        </w:r>
        <w:r>
          <w:rPr>
            <w:noProof/>
            <w:webHidden/>
          </w:rPr>
          <w:fldChar w:fldCharType="begin"/>
        </w:r>
        <w:r>
          <w:rPr>
            <w:noProof/>
            <w:webHidden/>
          </w:rPr>
          <w:instrText xml:space="preserve"> PAGEREF _Toc524959799 \h </w:instrText>
        </w:r>
        <w:r>
          <w:rPr>
            <w:noProof/>
            <w:webHidden/>
          </w:rPr>
        </w:r>
      </w:ins>
      <w:r>
        <w:rPr>
          <w:noProof/>
          <w:webHidden/>
        </w:rPr>
        <w:fldChar w:fldCharType="separate"/>
      </w:r>
      <w:ins w:id="121" w:author="Andrea Alfonsi" w:date="2018-09-17T14:59:00Z">
        <w:r>
          <w:rPr>
            <w:noProof/>
            <w:webHidden/>
          </w:rPr>
          <w:t>28</w:t>
        </w:r>
        <w:r>
          <w:rPr>
            <w:noProof/>
            <w:webHidden/>
          </w:rPr>
          <w:fldChar w:fldCharType="end"/>
        </w:r>
        <w:r w:rsidRPr="00DE087F">
          <w:rPr>
            <w:rStyle w:val="Hyperlink"/>
            <w:noProof/>
          </w:rPr>
          <w:fldChar w:fldCharType="end"/>
        </w:r>
      </w:ins>
    </w:p>
    <w:p w14:paraId="72F07CBC" w14:textId="1F88B8DD" w:rsidR="00021DF4" w:rsidRDefault="00021DF4">
      <w:pPr>
        <w:pStyle w:val="TOC2"/>
        <w:rPr>
          <w:ins w:id="122" w:author="Andrea Alfonsi" w:date="2018-09-17T14:59:00Z"/>
          <w:rFonts w:asciiTheme="minorHAnsi" w:eastAsiaTheme="minorEastAsia" w:hAnsiTheme="minorHAnsi" w:cstheme="minorBidi"/>
          <w:noProof/>
          <w:szCs w:val="24"/>
        </w:rPr>
      </w:pPr>
      <w:ins w:id="123"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"_Toc524959800"</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14.1</w:t>
        </w:r>
        <w:r>
          <w:rPr>
            <w:rFonts w:asciiTheme="minorHAnsi" w:eastAsiaTheme="minorEastAsia" w:hAnsiTheme="minorHAnsi" w:cstheme="minorBidi"/>
            <w:noProof/>
            <w:szCs w:val="24"/>
          </w:rPr>
          <w:tab/>
        </w:r>
        <w:r w:rsidRPr="00DE087F">
          <w:rPr>
            <w:rStyle w:val="Hyperlink"/>
            <w:noProof/>
          </w:rPr>
          <w:t>Safety Software Determination</w:t>
        </w:r>
        <w:r>
          <w:rPr>
            <w:noProof/>
            <w:webHidden/>
          </w:rPr>
          <w:tab/>
        </w:r>
        <w:r>
          <w:rPr>
            <w:noProof/>
            <w:webHidden/>
          </w:rPr>
          <w:fldChar w:fldCharType="begin"/>
        </w:r>
        <w:r>
          <w:rPr>
            <w:noProof/>
            <w:webHidden/>
          </w:rPr>
          <w:instrText xml:space="preserve"> PAGEREF _Toc524959800 \h </w:instrText>
        </w:r>
        <w:r>
          <w:rPr>
            <w:noProof/>
            <w:webHidden/>
          </w:rPr>
        </w:r>
      </w:ins>
      <w:r>
        <w:rPr>
          <w:noProof/>
          <w:webHidden/>
        </w:rPr>
        <w:fldChar w:fldCharType="separate"/>
      </w:r>
      <w:ins w:id="124" w:author="Andrea Alfonsi" w:date="2018-09-17T14:59:00Z">
        <w:r>
          <w:rPr>
            <w:noProof/>
            <w:webHidden/>
          </w:rPr>
          <w:t>28</w:t>
        </w:r>
        <w:r>
          <w:rPr>
            <w:noProof/>
            <w:webHidden/>
          </w:rPr>
          <w:fldChar w:fldCharType="end"/>
        </w:r>
        <w:r w:rsidRPr="00DE087F">
          <w:rPr>
            <w:rStyle w:val="Hyperlink"/>
            <w:noProof/>
          </w:rPr>
          <w:fldChar w:fldCharType="end"/>
        </w:r>
      </w:ins>
    </w:p>
    <w:p w14:paraId="0EEE3FBB" w14:textId="6FF898B8" w:rsidR="00021DF4" w:rsidRDefault="00021DF4">
      <w:pPr>
        <w:pStyle w:val="TOC2"/>
        <w:rPr>
          <w:ins w:id="125" w:author="Andrea Alfonsi" w:date="2018-09-17T14:59:00Z"/>
          <w:rFonts w:asciiTheme="minorHAnsi" w:eastAsiaTheme="minorEastAsia" w:hAnsiTheme="minorHAnsi" w:cstheme="minorBidi"/>
          <w:noProof/>
          <w:szCs w:val="24"/>
        </w:rPr>
      </w:pPr>
      <w:ins w:id="126"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"_Toc524959801"</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14.2</w:t>
        </w:r>
        <w:r>
          <w:rPr>
            <w:rFonts w:asciiTheme="minorHAnsi" w:eastAsiaTheme="minorEastAsia" w:hAnsiTheme="minorHAnsi" w:cstheme="minorBidi"/>
            <w:noProof/>
            <w:szCs w:val="24"/>
          </w:rPr>
          <w:tab/>
        </w:r>
        <w:r w:rsidRPr="00DE087F">
          <w:rPr>
            <w:rStyle w:val="Hyperlink"/>
            <w:noProof/>
          </w:rPr>
          <w:t>Quality Level Determination</w:t>
        </w:r>
        <w:r>
          <w:rPr>
            <w:noProof/>
            <w:webHidden/>
          </w:rPr>
          <w:tab/>
        </w:r>
        <w:r>
          <w:rPr>
            <w:noProof/>
            <w:webHidden/>
          </w:rPr>
          <w:fldChar w:fldCharType="begin"/>
        </w:r>
        <w:r>
          <w:rPr>
            <w:noProof/>
            <w:webHidden/>
          </w:rPr>
          <w:instrText xml:space="preserve"> PAGEREF _Toc524959801 \h </w:instrText>
        </w:r>
        <w:r>
          <w:rPr>
            <w:noProof/>
            <w:webHidden/>
          </w:rPr>
        </w:r>
      </w:ins>
      <w:r>
        <w:rPr>
          <w:noProof/>
          <w:webHidden/>
        </w:rPr>
        <w:fldChar w:fldCharType="separate"/>
      </w:r>
      <w:ins w:id="127" w:author="Andrea Alfonsi" w:date="2018-09-17T14:59:00Z">
        <w:r>
          <w:rPr>
            <w:noProof/>
            <w:webHidden/>
          </w:rPr>
          <w:t>29</w:t>
        </w:r>
        <w:r>
          <w:rPr>
            <w:noProof/>
            <w:webHidden/>
          </w:rPr>
          <w:fldChar w:fldCharType="end"/>
        </w:r>
        <w:r w:rsidRPr="00DE087F">
          <w:rPr>
            <w:rStyle w:val="Hyperlink"/>
            <w:noProof/>
          </w:rPr>
          <w:fldChar w:fldCharType="end"/>
        </w:r>
      </w:ins>
    </w:p>
    <w:p w14:paraId="650FA4CD" w14:textId="425CF568" w:rsidR="00021DF4" w:rsidRDefault="00021DF4">
      <w:pPr>
        <w:pStyle w:val="TOC1"/>
        <w:rPr>
          <w:ins w:id="128" w:author="Andrea Alfonsi" w:date="2018-09-17T14:59:00Z"/>
          <w:rFonts w:asciiTheme="minorHAnsi" w:eastAsiaTheme="minorEastAsia" w:hAnsiTheme="minorHAnsi" w:cstheme="minorBidi"/>
          <w:noProof/>
          <w:szCs w:val="24"/>
        </w:rPr>
      </w:pPr>
      <w:ins w:id="129" w:author="Andrea Alfonsi" w:date="2018-09-17T14:59:00Z">
        <w:r w:rsidRPr="00DE087F">
          <w:rPr>
            <w:rStyle w:val="Hyperlink"/>
            <w:noProof/>
          </w:rPr>
          <w:fldChar w:fldCharType="begin"/>
        </w:r>
        <w:r w:rsidRPr="00DE087F">
          <w:rPr>
            <w:rStyle w:val="Hyperlink"/>
            <w:noProof/>
          </w:rPr>
          <w:instrText xml:space="preserve"> </w:instrText>
        </w:r>
        <w:r>
          <w:rPr>
            <w:noProof/>
          </w:rPr>
          <w:instrText>HYPERLINK \l "_Toc524959803"</w:instrText>
        </w:r>
        <w:r w:rsidRPr="00DE087F">
          <w:rPr>
            <w:rStyle w:val="Hyperlink"/>
            <w:noProof/>
          </w:rPr>
          <w:instrText xml:space="preserve"> </w:instrText>
        </w:r>
        <w:r w:rsidRPr="00DE087F">
          <w:rPr>
            <w:rStyle w:val="Hyperlink"/>
            <w:noProof/>
          </w:rPr>
        </w:r>
        <w:r w:rsidRPr="00DE087F">
          <w:rPr>
            <w:rStyle w:val="Hyperlink"/>
            <w:noProof/>
          </w:rPr>
          <w:fldChar w:fldCharType="separate"/>
        </w:r>
        <w:r w:rsidRPr="00DE087F">
          <w:rPr>
            <w:rStyle w:val="Hyperlink"/>
            <w:noProof/>
          </w:rPr>
          <w:t>15.</w:t>
        </w:r>
        <w:r>
          <w:rPr>
            <w:rFonts w:asciiTheme="minorHAnsi" w:eastAsiaTheme="minorEastAsia" w:hAnsiTheme="minorHAnsi" w:cstheme="minorBidi"/>
            <w:noProof/>
            <w:szCs w:val="24"/>
          </w:rPr>
          <w:tab/>
        </w:r>
        <w:r w:rsidRPr="00DE087F">
          <w:rPr>
            <w:rStyle w:val="Hyperlink"/>
            <w:noProof/>
          </w:rPr>
          <w:t>PLAN MAINTENANCE</w:t>
        </w:r>
        <w:r>
          <w:rPr>
            <w:noProof/>
            <w:webHidden/>
          </w:rPr>
          <w:tab/>
        </w:r>
        <w:r>
          <w:rPr>
            <w:noProof/>
            <w:webHidden/>
          </w:rPr>
          <w:fldChar w:fldCharType="begin"/>
        </w:r>
        <w:r>
          <w:rPr>
            <w:noProof/>
            <w:webHidden/>
          </w:rPr>
          <w:instrText xml:space="preserve"> PAGEREF _Toc524959803 \h </w:instrText>
        </w:r>
        <w:r>
          <w:rPr>
            <w:noProof/>
            <w:webHidden/>
          </w:rPr>
        </w:r>
      </w:ins>
      <w:r>
        <w:rPr>
          <w:noProof/>
          <w:webHidden/>
        </w:rPr>
        <w:fldChar w:fldCharType="separate"/>
      </w:r>
      <w:ins w:id="130" w:author="Andrea Alfonsi" w:date="2018-09-17T14:59:00Z">
        <w:r>
          <w:rPr>
            <w:noProof/>
            <w:webHidden/>
          </w:rPr>
          <w:t>29</w:t>
        </w:r>
        <w:r>
          <w:rPr>
            <w:noProof/>
            <w:webHidden/>
          </w:rPr>
          <w:fldChar w:fldCharType="end"/>
        </w:r>
        <w:r w:rsidRPr="00DE087F">
          <w:rPr>
            <w:rStyle w:val="Hyperlink"/>
            <w:noProof/>
          </w:rPr>
          <w:fldChar w:fldCharType="end"/>
        </w:r>
      </w:ins>
    </w:p>
    <w:p w14:paraId="4ADEB482" w14:textId="11DA363F" w:rsidR="00776597" w:rsidDel="006F5858" w:rsidRDefault="00776597">
      <w:pPr>
        <w:pStyle w:val="TOC1"/>
        <w:rPr>
          <w:del w:id="131" w:author="Andrea Alfonsi" w:date="2018-09-17T13:49:00Z"/>
          <w:rFonts w:asciiTheme="minorHAnsi" w:eastAsiaTheme="minorEastAsia" w:hAnsiTheme="minorHAnsi" w:cstheme="minorBidi"/>
          <w:noProof/>
          <w:sz w:val="22"/>
          <w:szCs w:val="22"/>
        </w:rPr>
      </w:pPr>
      <w:del w:id="132" w:author="Andrea Alfonsi" w:date="2018-09-17T13:49:00Z">
        <w:r w:rsidRPr="006F5858" w:rsidDel="006F5858">
          <w:rPr>
            <w:rStyle w:val="Hyperlink"/>
            <w:noProof/>
            <w:rPrChange w:id="133" w:author="Andrea Alfonsi" w:date="2018-09-17T13:49:00Z">
              <w:rPr>
                <w:rStyle w:val="Hyperlink"/>
                <w:noProof/>
              </w:rPr>
            </w:rPrChange>
          </w:rPr>
          <w:delText>1.</w:delText>
        </w:r>
        <w:r w:rsidDel="006F5858">
          <w:rPr>
            <w:rFonts w:asciiTheme="minorHAnsi" w:eastAsiaTheme="minorEastAsia" w:hAnsiTheme="minorHAnsi" w:cstheme="minorBidi"/>
            <w:noProof/>
            <w:sz w:val="22"/>
            <w:szCs w:val="22"/>
          </w:rPr>
          <w:tab/>
        </w:r>
        <w:r w:rsidRPr="006F5858" w:rsidDel="006F5858">
          <w:rPr>
            <w:rStyle w:val="Hyperlink"/>
            <w:noProof/>
            <w:rPrChange w:id="134" w:author="Andrea Alfonsi" w:date="2018-09-17T13:49:00Z">
              <w:rPr>
                <w:rStyle w:val="Hyperlink"/>
                <w:noProof/>
              </w:rPr>
            </w:rPrChange>
          </w:rPr>
          <w:delText>PURPOSE</w:delText>
        </w:r>
        <w:r w:rsidDel="006F5858">
          <w:rPr>
            <w:noProof/>
            <w:webHidden/>
          </w:rPr>
          <w:tab/>
          <w:delText>3</w:delText>
        </w:r>
      </w:del>
    </w:p>
    <w:p w14:paraId="5CBFC713" w14:textId="58669B3E" w:rsidR="00776597" w:rsidDel="006F5858" w:rsidRDefault="00776597">
      <w:pPr>
        <w:pStyle w:val="TOC2"/>
        <w:rPr>
          <w:del w:id="135" w:author="Andrea Alfonsi" w:date="2018-09-17T13:49:00Z"/>
          <w:rFonts w:asciiTheme="minorHAnsi" w:eastAsiaTheme="minorEastAsia" w:hAnsiTheme="minorHAnsi" w:cstheme="minorBidi"/>
          <w:noProof/>
          <w:sz w:val="22"/>
          <w:szCs w:val="22"/>
        </w:rPr>
      </w:pPr>
      <w:del w:id="136" w:author="Andrea Alfonsi" w:date="2018-09-17T13:49:00Z">
        <w:r w:rsidRPr="006F5858" w:rsidDel="006F5858">
          <w:rPr>
            <w:rStyle w:val="Hyperlink"/>
            <w:noProof/>
            <w:rPrChange w:id="137" w:author="Andrea Alfonsi" w:date="2018-09-17T13:49:00Z">
              <w:rPr>
                <w:rStyle w:val="Hyperlink"/>
                <w:noProof/>
              </w:rPr>
            </w:rPrChange>
          </w:rPr>
          <w:delText>1.1</w:delText>
        </w:r>
        <w:r w:rsidDel="006F5858">
          <w:rPr>
            <w:rFonts w:asciiTheme="minorHAnsi" w:eastAsiaTheme="minorEastAsia" w:hAnsiTheme="minorHAnsi" w:cstheme="minorBidi"/>
            <w:noProof/>
            <w:sz w:val="22"/>
            <w:szCs w:val="22"/>
          </w:rPr>
          <w:tab/>
        </w:r>
        <w:r w:rsidRPr="006F5858" w:rsidDel="006F5858">
          <w:rPr>
            <w:rStyle w:val="Hyperlink"/>
            <w:noProof/>
            <w:rPrChange w:id="138" w:author="Andrea Alfonsi" w:date="2018-09-17T13:49:00Z">
              <w:rPr>
                <w:rStyle w:val="Hyperlink"/>
                <w:noProof/>
              </w:rPr>
            </w:rPrChange>
          </w:rPr>
          <w:delText>Software Items Covered</w:delText>
        </w:r>
        <w:r w:rsidDel="006F5858">
          <w:rPr>
            <w:noProof/>
            <w:webHidden/>
          </w:rPr>
          <w:tab/>
          <w:delText>3</w:delText>
        </w:r>
      </w:del>
    </w:p>
    <w:p w14:paraId="44451AAA" w14:textId="6ABC06FC" w:rsidR="00776597" w:rsidDel="006F5858" w:rsidRDefault="00776597">
      <w:pPr>
        <w:pStyle w:val="TOC2"/>
        <w:rPr>
          <w:del w:id="139" w:author="Andrea Alfonsi" w:date="2018-09-17T13:49:00Z"/>
          <w:rFonts w:asciiTheme="minorHAnsi" w:eastAsiaTheme="minorEastAsia" w:hAnsiTheme="minorHAnsi" w:cstheme="minorBidi"/>
          <w:noProof/>
          <w:sz w:val="22"/>
          <w:szCs w:val="22"/>
        </w:rPr>
      </w:pPr>
      <w:del w:id="140" w:author="Andrea Alfonsi" w:date="2018-09-17T13:49:00Z">
        <w:r w:rsidRPr="006F5858" w:rsidDel="006F5858">
          <w:rPr>
            <w:rStyle w:val="Hyperlink"/>
            <w:noProof/>
            <w:rPrChange w:id="141" w:author="Andrea Alfonsi" w:date="2018-09-17T13:49:00Z">
              <w:rPr>
                <w:rStyle w:val="Hyperlink"/>
                <w:noProof/>
              </w:rPr>
            </w:rPrChange>
          </w:rPr>
          <w:delText>1.2</w:delText>
        </w:r>
        <w:r w:rsidDel="006F5858">
          <w:rPr>
            <w:rFonts w:asciiTheme="minorHAnsi" w:eastAsiaTheme="minorEastAsia" w:hAnsiTheme="minorHAnsi" w:cstheme="minorBidi"/>
            <w:noProof/>
            <w:sz w:val="22"/>
            <w:szCs w:val="22"/>
          </w:rPr>
          <w:tab/>
        </w:r>
        <w:r w:rsidRPr="006F5858" w:rsidDel="006F5858">
          <w:rPr>
            <w:rStyle w:val="Hyperlink"/>
            <w:noProof/>
            <w:rPrChange w:id="142" w:author="Andrea Alfonsi" w:date="2018-09-17T13:49:00Z">
              <w:rPr>
                <w:rStyle w:val="Hyperlink"/>
                <w:noProof/>
              </w:rPr>
            </w:rPrChange>
          </w:rPr>
          <w:delText>Software Lifecycle</w:delText>
        </w:r>
        <w:r w:rsidDel="006F5858">
          <w:rPr>
            <w:noProof/>
            <w:webHidden/>
          </w:rPr>
          <w:tab/>
          <w:delText>3</w:delText>
        </w:r>
      </w:del>
    </w:p>
    <w:p w14:paraId="2A1CC1C7" w14:textId="677619BB" w:rsidR="00776597" w:rsidDel="006F5858" w:rsidRDefault="00776597">
      <w:pPr>
        <w:pStyle w:val="TOC1"/>
        <w:rPr>
          <w:del w:id="143" w:author="Andrea Alfonsi" w:date="2018-09-17T13:49:00Z"/>
          <w:rFonts w:asciiTheme="minorHAnsi" w:eastAsiaTheme="minorEastAsia" w:hAnsiTheme="minorHAnsi" w:cstheme="minorBidi"/>
          <w:noProof/>
          <w:sz w:val="22"/>
          <w:szCs w:val="22"/>
        </w:rPr>
      </w:pPr>
      <w:del w:id="144" w:author="Andrea Alfonsi" w:date="2018-09-17T13:49:00Z">
        <w:r w:rsidRPr="006F5858" w:rsidDel="006F5858">
          <w:rPr>
            <w:rStyle w:val="Hyperlink"/>
            <w:noProof/>
            <w:rPrChange w:id="145" w:author="Andrea Alfonsi" w:date="2018-09-17T13:49:00Z">
              <w:rPr>
                <w:rStyle w:val="Hyperlink"/>
                <w:noProof/>
              </w:rPr>
            </w:rPrChange>
          </w:rPr>
          <w:delText>2.</w:delText>
        </w:r>
        <w:r w:rsidDel="006F5858">
          <w:rPr>
            <w:rFonts w:asciiTheme="minorHAnsi" w:eastAsiaTheme="minorEastAsia" w:hAnsiTheme="minorHAnsi" w:cstheme="minorBidi"/>
            <w:noProof/>
            <w:sz w:val="22"/>
            <w:szCs w:val="22"/>
          </w:rPr>
          <w:tab/>
        </w:r>
        <w:r w:rsidRPr="006F5858" w:rsidDel="006F5858">
          <w:rPr>
            <w:rStyle w:val="Hyperlink"/>
            <w:noProof/>
            <w:rPrChange w:id="146" w:author="Andrea Alfonsi" w:date="2018-09-17T13:49:00Z">
              <w:rPr>
                <w:rStyle w:val="Hyperlink"/>
                <w:noProof/>
              </w:rPr>
            </w:rPrChange>
          </w:rPr>
          <w:delText>REFERENCES</w:delText>
        </w:r>
        <w:r w:rsidDel="006F5858">
          <w:rPr>
            <w:noProof/>
            <w:webHidden/>
          </w:rPr>
          <w:tab/>
          <w:delText>3</w:delText>
        </w:r>
      </w:del>
    </w:p>
    <w:p w14:paraId="2C42B6DA" w14:textId="43D3BFAC" w:rsidR="00776597" w:rsidDel="006F5858" w:rsidRDefault="00776597">
      <w:pPr>
        <w:pStyle w:val="TOC1"/>
        <w:rPr>
          <w:del w:id="147" w:author="Andrea Alfonsi" w:date="2018-09-17T13:49:00Z"/>
          <w:rFonts w:asciiTheme="minorHAnsi" w:eastAsiaTheme="minorEastAsia" w:hAnsiTheme="minorHAnsi" w:cstheme="minorBidi"/>
          <w:noProof/>
          <w:sz w:val="22"/>
          <w:szCs w:val="22"/>
        </w:rPr>
      </w:pPr>
      <w:del w:id="148" w:author="Andrea Alfonsi" w:date="2018-09-17T13:49:00Z">
        <w:r w:rsidRPr="006F5858" w:rsidDel="006F5858">
          <w:rPr>
            <w:rStyle w:val="Hyperlink"/>
            <w:noProof/>
            <w:rPrChange w:id="149" w:author="Andrea Alfonsi" w:date="2018-09-17T13:49:00Z">
              <w:rPr>
                <w:rStyle w:val="Hyperlink"/>
                <w:noProof/>
              </w:rPr>
            </w:rPrChange>
          </w:rPr>
          <w:delText>3.</w:delText>
        </w:r>
        <w:r w:rsidDel="006F5858">
          <w:rPr>
            <w:rFonts w:asciiTheme="minorHAnsi" w:eastAsiaTheme="minorEastAsia" w:hAnsiTheme="minorHAnsi" w:cstheme="minorBidi"/>
            <w:noProof/>
            <w:sz w:val="22"/>
            <w:szCs w:val="22"/>
          </w:rPr>
          <w:tab/>
        </w:r>
        <w:r w:rsidRPr="006F5858" w:rsidDel="006F5858">
          <w:rPr>
            <w:rStyle w:val="Hyperlink"/>
            <w:noProof/>
            <w:rPrChange w:id="150" w:author="Andrea Alfonsi" w:date="2018-09-17T13:49:00Z">
              <w:rPr>
                <w:rStyle w:val="Hyperlink"/>
                <w:noProof/>
              </w:rPr>
            </w:rPrChange>
          </w:rPr>
          <w:delText>DEFINITIONS AND ACRONYMS</w:delText>
        </w:r>
        <w:r w:rsidDel="006F5858">
          <w:rPr>
            <w:noProof/>
            <w:webHidden/>
          </w:rPr>
          <w:tab/>
          <w:delText>4</w:delText>
        </w:r>
      </w:del>
    </w:p>
    <w:p w14:paraId="166D8E95" w14:textId="7575EC76" w:rsidR="00776597" w:rsidDel="006F5858" w:rsidRDefault="00776597">
      <w:pPr>
        <w:pStyle w:val="TOC2"/>
        <w:rPr>
          <w:del w:id="151" w:author="Andrea Alfonsi" w:date="2018-09-17T13:49:00Z"/>
          <w:rFonts w:asciiTheme="minorHAnsi" w:eastAsiaTheme="minorEastAsia" w:hAnsiTheme="minorHAnsi" w:cstheme="minorBidi"/>
          <w:noProof/>
          <w:sz w:val="22"/>
          <w:szCs w:val="22"/>
        </w:rPr>
      </w:pPr>
      <w:del w:id="152" w:author="Andrea Alfonsi" w:date="2018-09-17T13:49:00Z">
        <w:r w:rsidRPr="006F5858" w:rsidDel="006F5858">
          <w:rPr>
            <w:rStyle w:val="Hyperlink"/>
            <w:noProof/>
            <w:rPrChange w:id="153" w:author="Andrea Alfonsi" w:date="2018-09-17T13:49:00Z">
              <w:rPr>
                <w:rStyle w:val="Hyperlink"/>
                <w:noProof/>
              </w:rPr>
            </w:rPrChange>
          </w:rPr>
          <w:delText>3.1</w:delText>
        </w:r>
        <w:r w:rsidDel="006F5858">
          <w:rPr>
            <w:rFonts w:asciiTheme="minorHAnsi" w:eastAsiaTheme="minorEastAsia" w:hAnsiTheme="minorHAnsi" w:cstheme="minorBidi"/>
            <w:noProof/>
            <w:sz w:val="22"/>
            <w:szCs w:val="22"/>
          </w:rPr>
          <w:tab/>
        </w:r>
        <w:r w:rsidRPr="006F5858" w:rsidDel="006F5858">
          <w:rPr>
            <w:rStyle w:val="Hyperlink"/>
            <w:noProof/>
            <w:rPrChange w:id="154" w:author="Andrea Alfonsi" w:date="2018-09-17T13:49:00Z">
              <w:rPr>
                <w:rStyle w:val="Hyperlink"/>
                <w:noProof/>
              </w:rPr>
            </w:rPrChange>
          </w:rPr>
          <w:delText>Definitions</w:delText>
        </w:r>
        <w:r w:rsidDel="006F5858">
          <w:rPr>
            <w:noProof/>
            <w:webHidden/>
          </w:rPr>
          <w:tab/>
          <w:delText>4</w:delText>
        </w:r>
      </w:del>
    </w:p>
    <w:p w14:paraId="0403A540" w14:textId="7318446C" w:rsidR="00776597" w:rsidDel="006F5858" w:rsidRDefault="00776597">
      <w:pPr>
        <w:pStyle w:val="TOC2"/>
        <w:rPr>
          <w:del w:id="155" w:author="Andrea Alfonsi" w:date="2018-09-17T13:49:00Z"/>
          <w:rFonts w:asciiTheme="minorHAnsi" w:eastAsiaTheme="minorEastAsia" w:hAnsiTheme="minorHAnsi" w:cstheme="minorBidi"/>
          <w:noProof/>
          <w:sz w:val="22"/>
          <w:szCs w:val="22"/>
        </w:rPr>
      </w:pPr>
      <w:del w:id="156" w:author="Andrea Alfonsi" w:date="2018-09-17T13:49:00Z">
        <w:r w:rsidRPr="006F5858" w:rsidDel="006F5858">
          <w:rPr>
            <w:rStyle w:val="Hyperlink"/>
            <w:noProof/>
            <w:rPrChange w:id="157" w:author="Andrea Alfonsi" w:date="2018-09-17T13:49:00Z">
              <w:rPr>
                <w:rStyle w:val="Hyperlink"/>
                <w:noProof/>
              </w:rPr>
            </w:rPrChange>
          </w:rPr>
          <w:delText>3.2</w:delText>
        </w:r>
        <w:r w:rsidDel="006F5858">
          <w:rPr>
            <w:rFonts w:asciiTheme="minorHAnsi" w:eastAsiaTheme="minorEastAsia" w:hAnsiTheme="minorHAnsi" w:cstheme="minorBidi"/>
            <w:noProof/>
            <w:sz w:val="22"/>
            <w:szCs w:val="22"/>
          </w:rPr>
          <w:tab/>
        </w:r>
        <w:r w:rsidRPr="006F5858" w:rsidDel="006F5858">
          <w:rPr>
            <w:rStyle w:val="Hyperlink"/>
            <w:noProof/>
            <w:rPrChange w:id="158" w:author="Andrea Alfonsi" w:date="2018-09-17T13:49:00Z">
              <w:rPr>
                <w:rStyle w:val="Hyperlink"/>
                <w:noProof/>
              </w:rPr>
            </w:rPrChange>
          </w:rPr>
          <w:delText>Acronyms</w:delText>
        </w:r>
        <w:r w:rsidDel="006F5858">
          <w:rPr>
            <w:noProof/>
            <w:webHidden/>
          </w:rPr>
          <w:tab/>
          <w:delText>6</w:delText>
        </w:r>
      </w:del>
    </w:p>
    <w:p w14:paraId="1AE747CB" w14:textId="3C943666" w:rsidR="00776597" w:rsidDel="006F5858" w:rsidRDefault="00776597">
      <w:pPr>
        <w:pStyle w:val="TOC1"/>
        <w:rPr>
          <w:del w:id="159" w:author="Andrea Alfonsi" w:date="2018-09-17T13:49:00Z"/>
          <w:rFonts w:asciiTheme="minorHAnsi" w:eastAsiaTheme="minorEastAsia" w:hAnsiTheme="minorHAnsi" w:cstheme="minorBidi"/>
          <w:noProof/>
          <w:sz w:val="22"/>
          <w:szCs w:val="22"/>
        </w:rPr>
      </w:pPr>
      <w:del w:id="160" w:author="Andrea Alfonsi" w:date="2018-09-17T13:49:00Z">
        <w:r w:rsidRPr="006F5858" w:rsidDel="006F5858">
          <w:rPr>
            <w:rStyle w:val="Hyperlink"/>
            <w:noProof/>
            <w:rPrChange w:id="161" w:author="Andrea Alfonsi" w:date="2018-09-17T13:49:00Z">
              <w:rPr>
                <w:rStyle w:val="Hyperlink"/>
                <w:noProof/>
              </w:rPr>
            </w:rPrChange>
          </w:rPr>
          <w:delText>4.</w:delText>
        </w:r>
        <w:r w:rsidDel="006F5858">
          <w:rPr>
            <w:rFonts w:asciiTheme="minorHAnsi" w:eastAsiaTheme="minorEastAsia" w:hAnsiTheme="minorHAnsi" w:cstheme="minorBidi"/>
            <w:noProof/>
            <w:sz w:val="22"/>
            <w:szCs w:val="22"/>
          </w:rPr>
          <w:tab/>
        </w:r>
        <w:r w:rsidRPr="006F5858" w:rsidDel="006F5858">
          <w:rPr>
            <w:rStyle w:val="Hyperlink"/>
            <w:noProof/>
            <w:rPrChange w:id="162" w:author="Andrea Alfonsi" w:date="2018-09-17T13:49:00Z">
              <w:rPr>
                <w:rStyle w:val="Hyperlink"/>
                <w:noProof/>
              </w:rPr>
            </w:rPrChange>
          </w:rPr>
          <w:delText>MANAGEMENT</w:delText>
        </w:r>
        <w:r w:rsidDel="006F5858">
          <w:rPr>
            <w:noProof/>
            <w:webHidden/>
          </w:rPr>
          <w:tab/>
          <w:delText>7</w:delText>
        </w:r>
      </w:del>
    </w:p>
    <w:p w14:paraId="35B9EB6C" w14:textId="5278913E" w:rsidR="00776597" w:rsidDel="006F5858" w:rsidRDefault="00776597">
      <w:pPr>
        <w:pStyle w:val="TOC2"/>
        <w:rPr>
          <w:del w:id="163" w:author="Andrea Alfonsi" w:date="2018-09-17T13:49:00Z"/>
          <w:rFonts w:asciiTheme="minorHAnsi" w:eastAsiaTheme="minorEastAsia" w:hAnsiTheme="minorHAnsi" w:cstheme="minorBidi"/>
          <w:noProof/>
          <w:sz w:val="22"/>
          <w:szCs w:val="22"/>
        </w:rPr>
      </w:pPr>
      <w:del w:id="164" w:author="Andrea Alfonsi" w:date="2018-09-17T13:49:00Z">
        <w:r w:rsidRPr="006F5858" w:rsidDel="006F5858">
          <w:rPr>
            <w:rStyle w:val="Hyperlink"/>
            <w:noProof/>
            <w:rPrChange w:id="165" w:author="Andrea Alfonsi" w:date="2018-09-17T13:49:00Z">
              <w:rPr>
                <w:rStyle w:val="Hyperlink"/>
                <w:noProof/>
              </w:rPr>
            </w:rPrChange>
          </w:rPr>
          <w:delText>4.1</w:delText>
        </w:r>
        <w:r w:rsidDel="006F5858">
          <w:rPr>
            <w:rFonts w:asciiTheme="minorHAnsi" w:eastAsiaTheme="minorEastAsia" w:hAnsiTheme="minorHAnsi" w:cstheme="minorBidi"/>
            <w:noProof/>
            <w:sz w:val="22"/>
            <w:szCs w:val="22"/>
          </w:rPr>
          <w:tab/>
        </w:r>
        <w:r w:rsidRPr="006F5858" w:rsidDel="006F5858">
          <w:rPr>
            <w:rStyle w:val="Hyperlink"/>
            <w:noProof/>
            <w:rPrChange w:id="166" w:author="Andrea Alfonsi" w:date="2018-09-17T13:49:00Z">
              <w:rPr>
                <w:rStyle w:val="Hyperlink"/>
                <w:noProof/>
              </w:rPr>
            </w:rPrChange>
          </w:rPr>
          <w:delText>Organization</w:delText>
        </w:r>
        <w:r w:rsidDel="006F5858">
          <w:rPr>
            <w:noProof/>
            <w:webHidden/>
          </w:rPr>
          <w:tab/>
          <w:delText>7</w:delText>
        </w:r>
      </w:del>
    </w:p>
    <w:p w14:paraId="38895C4F" w14:textId="19FC3467" w:rsidR="00776597" w:rsidDel="006F5858" w:rsidRDefault="00776597">
      <w:pPr>
        <w:pStyle w:val="TOC2"/>
        <w:rPr>
          <w:del w:id="167" w:author="Andrea Alfonsi" w:date="2018-09-17T13:49:00Z"/>
          <w:rFonts w:asciiTheme="minorHAnsi" w:eastAsiaTheme="minorEastAsia" w:hAnsiTheme="minorHAnsi" w:cstheme="minorBidi"/>
          <w:noProof/>
          <w:sz w:val="22"/>
          <w:szCs w:val="22"/>
        </w:rPr>
      </w:pPr>
      <w:del w:id="168" w:author="Andrea Alfonsi" w:date="2018-09-17T13:49:00Z">
        <w:r w:rsidRPr="006F5858" w:rsidDel="006F5858">
          <w:rPr>
            <w:rStyle w:val="Hyperlink"/>
            <w:noProof/>
            <w:rPrChange w:id="169" w:author="Andrea Alfonsi" w:date="2018-09-17T13:49:00Z">
              <w:rPr>
                <w:rStyle w:val="Hyperlink"/>
                <w:noProof/>
              </w:rPr>
            </w:rPrChange>
          </w:rPr>
          <w:delText>4.2</w:delText>
        </w:r>
        <w:r w:rsidDel="006F5858">
          <w:rPr>
            <w:rFonts w:asciiTheme="minorHAnsi" w:eastAsiaTheme="minorEastAsia" w:hAnsiTheme="minorHAnsi" w:cstheme="minorBidi"/>
            <w:noProof/>
            <w:sz w:val="22"/>
            <w:szCs w:val="22"/>
          </w:rPr>
          <w:tab/>
        </w:r>
        <w:r w:rsidRPr="006F5858" w:rsidDel="006F5858">
          <w:rPr>
            <w:rStyle w:val="Hyperlink"/>
            <w:noProof/>
            <w:rPrChange w:id="170" w:author="Andrea Alfonsi" w:date="2018-09-17T13:49:00Z">
              <w:rPr>
                <w:rStyle w:val="Hyperlink"/>
                <w:noProof/>
              </w:rPr>
            </w:rPrChange>
          </w:rPr>
          <w:delText>Tasks</w:delText>
        </w:r>
        <w:r w:rsidDel="006F5858">
          <w:rPr>
            <w:noProof/>
            <w:webHidden/>
          </w:rPr>
          <w:tab/>
          <w:delText>7</w:delText>
        </w:r>
      </w:del>
    </w:p>
    <w:p w14:paraId="08A726E2" w14:textId="6083B616" w:rsidR="00776597" w:rsidDel="006F5858" w:rsidRDefault="00776597">
      <w:pPr>
        <w:pStyle w:val="TOC2"/>
        <w:rPr>
          <w:del w:id="171" w:author="Andrea Alfonsi" w:date="2018-09-17T13:49:00Z"/>
          <w:rFonts w:asciiTheme="minorHAnsi" w:eastAsiaTheme="minorEastAsia" w:hAnsiTheme="minorHAnsi" w:cstheme="minorBidi"/>
          <w:noProof/>
          <w:sz w:val="22"/>
          <w:szCs w:val="22"/>
        </w:rPr>
      </w:pPr>
      <w:del w:id="172" w:author="Andrea Alfonsi" w:date="2018-09-17T13:49:00Z">
        <w:r w:rsidRPr="006F5858" w:rsidDel="006F5858">
          <w:rPr>
            <w:rStyle w:val="Hyperlink"/>
            <w:noProof/>
            <w:rPrChange w:id="173" w:author="Andrea Alfonsi" w:date="2018-09-17T13:49:00Z">
              <w:rPr>
                <w:rStyle w:val="Hyperlink"/>
                <w:noProof/>
              </w:rPr>
            </w:rPrChange>
          </w:rPr>
          <w:delText>4.3</w:delText>
        </w:r>
        <w:r w:rsidDel="006F5858">
          <w:rPr>
            <w:rFonts w:asciiTheme="minorHAnsi" w:eastAsiaTheme="minorEastAsia" w:hAnsiTheme="minorHAnsi" w:cstheme="minorBidi"/>
            <w:noProof/>
            <w:sz w:val="22"/>
            <w:szCs w:val="22"/>
          </w:rPr>
          <w:tab/>
        </w:r>
        <w:r w:rsidRPr="006F5858" w:rsidDel="006F5858">
          <w:rPr>
            <w:rStyle w:val="Hyperlink"/>
            <w:noProof/>
            <w:rPrChange w:id="174" w:author="Andrea Alfonsi" w:date="2018-09-17T13:49:00Z">
              <w:rPr>
                <w:rStyle w:val="Hyperlink"/>
                <w:noProof/>
              </w:rPr>
            </w:rPrChange>
          </w:rPr>
          <w:delText>Roles and Responsibilities</w:delText>
        </w:r>
        <w:r w:rsidDel="006F5858">
          <w:rPr>
            <w:noProof/>
            <w:webHidden/>
          </w:rPr>
          <w:tab/>
          <w:delText>8</w:delText>
        </w:r>
      </w:del>
    </w:p>
    <w:p w14:paraId="0F8B59F6" w14:textId="2369C7FF" w:rsidR="00776597" w:rsidDel="006F5858" w:rsidRDefault="00776597">
      <w:pPr>
        <w:pStyle w:val="TOC2"/>
        <w:rPr>
          <w:del w:id="175" w:author="Andrea Alfonsi" w:date="2018-09-17T13:49:00Z"/>
          <w:rFonts w:asciiTheme="minorHAnsi" w:eastAsiaTheme="minorEastAsia" w:hAnsiTheme="minorHAnsi" w:cstheme="minorBidi"/>
          <w:noProof/>
          <w:sz w:val="22"/>
          <w:szCs w:val="22"/>
        </w:rPr>
      </w:pPr>
      <w:del w:id="176" w:author="Andrea Alfonsi" w:date="2018-09-17T13:49:00Z">
        <w:r w:rsidRPr="006F5858" w:rsidDel="006F5858">
          <w:rPr>
            <w:rStyle w:val="Hyperlink"/>
            <w:noProof/>
            <w:rPrChange w:id="177" w:author="Andrea Alfonsi" w:date="2018-09-17T13:49:00Z">
              <w:rPr>
                <w:rStyle w:val="Hyperlink"/>
                <w:noProof/>
              </w:rPr>
            </w:rPrChange>
          </w:rPr>
          <w:delText>4.4</w:delText>
        </w:r>
        <w:r w:rsidDel="006F5858">
          <w:rPr>
            <w:rFonts w:asciiTheme="minorHAnsi" w:eastAsiaTheme="minorEastAsia" w:hAnsiTheme="minorHAnsi" w:cstheme="minorBidi"/>
            <w:noProof/>
            <w:sz w:val="22"/>
            <w:szCs w:val="22"/>
          </w:rPr>
          <w:tab/>
        </w:r>
        <w:r w:rsidRPr="006F5858" w:rsidDel="006F5858">
          <w:rPr>
            <w:rStyle w:val="Hyperlink"/>
            <w:noProof/>
            <w:rPrChange w:id="178" w:author="Andrea Alfonsi" w:date="2018-09-17T13:49:00Z">
              <w:rPr>
                <w:rStyle w:val="Hyperlink"/>
                <w:noProof/>
              </w:rPr>
            </w:rPrChange>
          </w:rPr>
          <w:delText>Quality Assurance Estimated Resources</w:delText>
        </w:r>
        <w:r w:rsidDel="006F5858">
          <w:rPr>
            <w:noProof/>
            <w:webHidden/>
          </w:rPr>
          <w:tab/>
          <w:delText>10</w:delText>
        </w:r>
      </w:del>
    </w:p>
    <w:p w14:paraId="7006EC22" w14:textId="2851EE2C" w:rsidR="00776597" w:rsidDel="006F5858" w:rsidRDefault="00776597">
      <w:pPr>
        <w:pStyle w:val="TOC1"/>
        <w:rPr>
          <w:del w:id="179" w:author="Andrea Alfonsi" w:date="2018-09-17T13:49:00Z"/>
          <w:rFonts w:asciiTheme="minorHAnsi" w:eastAsiaTheme="minorEastAsia" w:hAnsiTheme="minorHAnsi" w:cstheme="minorBidi"/>
          <w:noProof/>
          <w:sz w:val="22"/>
          <w:szCs w:val="22"/>
        </w:rPr>
      </w:pPr>
      <w:del w:id="180" w:author="Andrea Alfonsi" w:date="2018-09-17T13:49:00Z">
        <w:r w:rsidRPr="006F5858" w:rsidDel="006F5858">
          <w:rPr>
            <w:rStyle w:val="Hyperlink"/>
            <w:noProof/>
            <w:rPrChange w:id="181" w:author="Andrea Alfonsi" w:date="2018-09-17T13:49:00Z">
              <w:rPr>
                <w:rStyle w:val="Hyperlink"/>
                <w:noProof/>
              </w:rPr>
            </w:rPrChange>
          </w:rPr>
          <w:delText>5.</w:delText>
        </w:r>
        <w:r w:rsidDel="006F5858">
          <w:rPr>
            <w:rFonts w:asciiTheme="minorHAnsi" w:eastAsiaTheme="minorEastAsia" w:hAnsiTheme="minorHAnsi" w:cstheme="minorBidi"/>
            <w:noProof/>
            <w:sz w:val="22"/>
            <w:szCs w:val="22"/>
          </w:rPr>
          <w:tab/>
        </w:r>
        <w:r w:rsidRPr="006F5858" w:rsidDel="006F5858">
          <w:rPr>
            <w:rStyle w:val="Hyperlink"/>
            <w:noProof/>
            <w:rPrChange w:id="182" w:author="Andrea Alfonsi" w:date="2018-09-17T13:49:00Z">
              <w:rPr>
                <w:rStyle w:val="Hyperlink"/>
                <w:noProof/>
              </w:rPr>
            </w:rPrChange>
          </w:rPr>
          <w:delText>DOCUMENTATION</w:delText>
        </w:r>
        <w:r w:rsidDel="006F5858">
          <w:rPr>
            <w:noProof/>
            <w:webHidden/>
          </w:rPr>
          <w:tab/>
          <w:delText>10</w:delText>
        </w:r>
      </w:del>
    </w:p>
    <w:p w14:paraId="549DD647" w14:textId="02173531" w:rsidR="00776597" w:rsidDel="006F5858" w:rsidRDefault="00776597">
      <w:pPr>
        <w:pStyle w:val="TOC2"/>
        <w:rPr>
          <w:del w:id="183" w:author="Andrea Alfonsi" w:date="2018-09-17T13:49:00Z"/>
          <w:rFonts w:asciiTheme="minorHAnsi" w:eastAsiaTheme="minorEastAsia" w:hAnsiTheme="minorHAnsi" w:cstheme="minorBidi"/>
          <w:noProof/>
          <w:sz w:val="22"/>
          <w:szCs w:val="22"/>
        </w:rPr>
      </w:pPr>
      <w:del w:id="184" w:author="Andrea Alfonsi" w:date="2018-09-17T13:49:00Z">
        <w:r w:rsidRPr="006F5858" w:rsidDel="006F5858">
          <w:rPr>
            <w:rStyle w:val="Hyperlink"/>
            <w:noProof/>
            <w:rPrChange w:id="185" w:author="Andrea Alfonsi" w:date="2018-09-17T13:49:00Z">
              <w:rPr>
                <w:rStyle w:val="Hyperlink"/>
                <w:noProof/>
              </w:rPr>
            </w:rPrChange>
          </w:rPr>
          <w:delText>5.1</w:delText>
        </w:r>
        <w:r w:rsidDel="006F5858">
          <w:rPr>
            <w:rFonts w:asciiTheme="minorHAnsi" w:eastAsiaTheme="minorEastAsia" w:hAnsiTheme="minorHAnsi" w:cstheme="minorBidi"/>
            <w:noProof/>
            <w:sz w:val="22"/>
            <w:szCs w:val="22"/>
          </w:rPr>
          <w:tab/>
        </w:r>
        <w:r w:rsidRPr="006F5858" w:rsidDel="006F5858">
          <w:rPr>
            <w:rStyle w:val="Hyperlink"/>
            <w:noProof/>
            <w:rPrChange w:id="186" w:author="Andrea Alfonsi" w:date="2018-09-17T13:49:00Z">
              <w:rPr>
                <w:rStyle w:val="Hyperlink"/>
                <w:noProof/>
              </w:rPr>
            </w:rPrChange>
          </w:rPr>
          <w:delText>Minimum Documentation Requirements</w:delText>
        </w:r>
        <w:r w:rsidDel="006F5858">
          <w:rPr>
            <w:noProof/>
            <w:webHidden/>
          </w:rPr>
          <w:tab/>
          <w:delText>10</w:delText>
        </w:r>
      </w:del>
    </w:p>
    <w:p w14:paraId="46323A6F" w14:textId="7F1A97A8" w:rsidR="00776597" w:rsidDel="006F5858" w:rsidRDefault="00776597">
      <w:pPr>
        <w:pStyle w:val="TOC2"/>
        <w:rPr>
          <w:del w:id="187" w:author="Andrea Alfonsi" w:date="2018-09-17T13:49:00Z"/>
          <w:rFonts w:asciiTheme="minorHAnsi" w:eastAsiaTheme="minorEastAsia" w:hAnsiTheme="minorHAnsi" w:cstheme="minorBidi"/>
          <w:noProof/>
          <w:sz w:val="22"/>
          <w:szCs w:val="22"/>
        </w:rPr>
      </w:pPr>
      <w:del w:id="188" w:author="Andrea Alfonsi" w:date="2018-09-17T13:49:00Z">
        <w:r w:rsidRPr="006F5858" w:rsidDel="006F5858">
          <w:rPr>
            <w:rStyle w:val="Hyperlink"/>
            <w:noProof/>
            <w:rPrChange w:id="189" w:author="Andrea Alfonsi" w:date="2018-09-17T13:49:00Z">
              <w:rPr>
                <w:rStyle w:val="Hyperlink"/>
                <w:noProof/>
              </w:rPr>
            </w:rPrChange>
          </w:rPr>
          <w:delText>5.2</w:delText>
        </w:r>
        <w:r w:rsidDel="006F5858">
          <w:rPr>
            <w:rFonts w:asciiTheme="minorHAnsi" w:eastAsiaTheme="minorEastAsia" w:hAnsiTheme="minorHAnsi" w:cstheme="minorBidi"/>
            <w:noProof/>
            <w:sz w:val="22"/>
            <w:szCs w:val="22"/>
          </w:rPr>
          <w:tab/>
        </w:r>
        <w:r w:rsidRPr="006F5858" w:rsidDel="006F5858">
          <w:rPr>
            <w:rStyle w:val="Hyperlink"/>
            <w:noProof/>
            <w:rPrChange w:id="190" w:author="Andrea Alfonsi" w:date="2018-09-17T13:49:00Z">
              <w:rPr>
                <w:rStyle w:val="Hyperlink"/>
                <w:noProof/>
              </w:rPr>
            </w:rPrChange>
          </w:rPr>
          <w:delText>Other Documentation</w:delText>
        </w:r>
        <w:r w:rsidDel="006F5858">
          <w:rPr>
            <w:noProof/>
            <w:webHidden/>
          </w:rPr>
          <w:tab/>
          <w:delText>11</w:delText>
        </w:r>
      </w:del>
    </w:p>
    <w:p w14:paraId="0FF88999" w14:textId="6F555786" w:rsidR="00776597" w:rsidDel="006F5858" w:rsidRDefault="00776597">
      <w:pPr>
        <w:pStyle w:val="TOC1"/>
        <w:rPr>
          <w:del w:id="191" w:author="Andrea Alfonsi" w:date="2018-09-17T13:49:00Z"/>
          <w:rFonts w:asciiTheme="minorHAnsi" w:eastAsiaTheme="minorEastAsia" w:hAnsiTheme="minorHAnsi" w:cstheme="minorBidi"/>
          <w:noProof/>
          <w:sz w:val="22"/>
          <w:szCs w:val="22"/>
        </w:rPr>
      </w:pPr>
      <w:del w:id="192" w:author="Andrea Alfonsi" w:date="2018-09-17T13:49:00Z">
        <w:r w:rsidRPr="006F5858" w:rsidDel="006F5858">
          <w:rPr>
            <w:rStyle w:val="Hyperlink"/>
            <w:noProof/>
            <w:rPrChange w:id="193" w:author="Andrea Alfonsi" w:date="2018-09-17T13:49:00Z">
              <w:rPr>
                <w:rStyle w:val="Hyperlink"/>
                <w:noProof/>
              </w:rPr>
            </w:rPrChange>
          </w:rPr>
          <w:delText>6.</w:delText>
        </w:r>
        <w:r w:rsidDel="006F5858">
          <w:rPr>
            <w:rFonts w:asciiTheme="minorHAnsi" w:eastAsiaTheme="minorEastAsia" w:hAnsiTheme="minorHAnsi" w:cstheme="minorBidi"/>
            <w:noProof/>
            <w:sz w:val="22"/>
            <w:szCs w:val="22"/>
          </w:rPr>
          <w:tab/>
        </w:r>
        <w:r w:rsidRPr="006F5858" w:rsidDel="006F5858">
          <w:rPr>
            <w:rStyle w:val="Hyperlink"/>
            <w:noProof/>
            <w:rPrChange w:id="194" w:author="Andrea Alfonsi" w:date="2018-09-17T13:49:00Z">
              <w:rPr>
                <w:rStyle w:val="Hyperlink"/>
                <w:noProof/>
              </w:rPr>
            </w:rPrChange>
          </w:rPr>
          <w:delText>STANDARDS, PRACTICES, CONVENTIONS, AND METRICS</w:delText>
        </w:r>
        <w:r w:rsidDel="006F5858">
          <w:rPr>
            <w:noProof/>
            <w:webHidden/>
          </w:rPr>
          <w:tab/>
          <w:delText>12</w:delText>
        </w:r>
      </w:del>
    </w:p>
    <w:p w14:paraId="4CC35AD1" w14:textId="672408F6" w:rsidR="00776597" w:rsidDel="006F5858" w:rsidRDefault="00776597">
      <w:pPr>
        <w:pStyle w:val="TOC2"/>
        <w:rPr>
          <w:del w:id="195" w:author="Andrea Alfonsi" w:date="2018-09-17T13:49:00Z"/>
          <w:rFonts w:asciiTheme="minorHAnsi" w:eastAsiaTheme="minorEastAsia" w:hAnsiTheme="minorHAnsi" w:cstheme="minorBidi"/>
          <w:noProof/>
          <w:sz w:val="22"/>
          <w:szCs w:val="22"/>
        </w:rPr>
      </w:pPr>
      <w:del w:id="196" w:author="Andrea Alfonsi" w:date="2018-09-17T13:49:00Z">
        <w:r w:rsidRPr="006F5858" w:rsidDel="006F5858">
          <w:rPr>
            <w:rStyle w:val="Hyperlink"/>
            <w:noProof/>
            <w:rPrChange w:id="197" w:author="Andrea Alfonsi" w:date="2018-09-17T13:49:00Z">
              <w:rPr>
                <w:rStyle w:val="Hyperlink"/>
                <w:noProof/>
              </w:rPr>
            </w:rPrChange>
          </w:rPr>
          <w:delText>6.1</w:delText>
        </w:r>
        <w:r w:rsidDel="006F5858">
          <w:rPr>
            <w:rFonts w:asciiTheme="minorHAnsi" w:eastAsiaTheme="minorEastAsia" w:hAnsiTheme="minorHAnsi" w:cstheme="minorBidi"/>
            <w:noProof/>
            <w:sz w:val="22"/>
            <w:szCs w:val="22"/>
          </w:rPr>
          <w:tab/>
        </w:r>
        <w:r w:rsidRPr="006F5858" w:rsidDel="006F5858">
          <w:rPr>
            <w:rStyle w:val="Hyperlink"/>
            <w:noProof/>
            <w:rPrChange w:id="198" w:author="Andrea Alfonsi" w:date="2018-09-17T13:49:00Z">
              <w:rPr>
                <w:rStyle w:val="Hyperlink"/>
                <w:noProof/>
              </w:rPr>
            </w:rPrChange>
          </w:rPr>
          <w:delText>Purpose</w:delText>
        </w:r>
        <w:r w:rsidDel="006F5858">
          <w:rPr>
            <w:noProof/>
            <w:webHidden/>
          </w:rPr>
          <w:tab/>
          <w:delText>12</w:delText>
        </w:r>
      </w:del>
    </w:p>
    <w:p w14:paraId="7D7FF284" w14:textId="213C5367" w:rsidR="00776597" w:rsidDel="006F5858" w:rsidRDefault="00776597">
      <w:pPr>
        <w:pStyle w:val="TOC2"/>
        <w:rPr>
          <w:del w:id="199" w:author="Andrea Alfonsi" w:date="2018-09-17T13:49:00Z"/>
          <w:rFonts w:asciiTheme="minorHAnsi" w:eastAsiaTheme="minorEastAsia" w:hAnsiTheme="minorHAnsi" w:cstheme="minorBidi"/>
          <w:noProof/>
          <w:sz w:val="22"/>
          <w:szCs w:val="22"/>
        </w:rPr>
      </w:pPr>
      <w:del w:id="200" w:author="Andrea Alfonsi" w:date="2018-09-17T13:49:00Z">
        <w:r w:rsidRPr="006F5858" w:rsidDel="006F5858">
          <w:rPr>
            <w:rStyle w:val="Hyperlink"/>
            <w:noProof/>
            <w:rPrChange w:id="201" w:author="Andrea Alfonsi" w:date="2018-09-17T13:49:00Z">
              <w:rPr>
                <w:rStyle w:val="Hyperlink"/>
                <w:noProof/>
              </w:rPr>
            </w:rPrChange>
          </w:rPr>
          <w:delText>6.2</w:delText>
        </w:r>
        <w:r w:rsidDel="006F5858">
          <w:rPr>
            <w:rFonts w:asciiTheme="minorHAnsi" w:eastAsiaTheme="minorEastAsia" w:hAnsiTheme="minorHAnsi" w:cstheme="minorBidi"/>
            <w:noProof/>
            <w:sz w:val="22"/>
            <w:szCs w:val="22"/>
          </w:rPr>
          <w:tab/>
        </w:r>
        <w:r w:rsidRPr="006F5858" w:rsidDel="006F5858">
          <w:rPr>
            <w:rStyle w:val="Hyperlink"/>
            <w:noProof/>
            <w:rPrChange w:id="202" w:author="Andrea Alfonsi" w:date="2018-09-17T13:49:00Z">
              <w:rPr>
                <w:rStyle w:val="Hyperlink"/>
                <w:noProof/>
              </w:rPr>
            </w:rPrChange>
          </w:rPr>
          <w:delText>Content</w:delText>
        </w:r>
        <w:r w:rsidDel="006F5858">
          <w:rPr>
            <w:noProof/>
            <w:webHidden/>
          </w:rPr>
          <w:tab/>
          <w:delText>12</w:delText>
        </w:r>
      </w:del>
    </w:p>
    <w:p w14:paraId="3087B60E" w14:textId="44B5E1AA" w:rsidR="00776597" w:rsidDel="006F5858" w:rsidRDefault="00776597">
      <w:pPr>
        <w:pStyle w:val="TOC1"/>
        <w:rPr>
          <w:del w:id="203" w:author="Andrea Alfonsi" w:date="2018-09-17T13:49:00Z"/>
          <w:rFonts w:asciiTheme="minorHAnsi" w:eastAsiaTheme="minorEastAsia" w:hAnsiTheme="minorHAnsi" w:cstheme="minorBidi"/>
          <w:noProof/>
          <w:sz w:val="22"/>
          <w:szCs w:val="22"/>
        </w:rPr>
      </w:pPr>
      <w:del w:id="204" w:author="Andrea Alfonsi" w:date="2018-09-17T13:49:00Z">
        <w:r w:rsidRPr="006F5858" w:rsidDel="006F5858">
          <w:rPr>
            <w:rStyle w:val="Hyperlink"/>
            <w:noProof/>
            <w:rPrChange w:id="205" w:author="Andrea Alfonsi" w:date="2018-09-17T13:49:00Z">
              <w:rPr>
                <w:rStyle w:val="Hyperlink"/>
                <w:noProof/>
              </w:rPr>
            </w:rPrChange>
          </w:rPr>
          <w:delText>7.</w:delText>
        </w:r>
        <w:r w:rsidDel="006F5858">
          <w:rPr>
            <w:rFonts w:asciiTheme="minorHAnsi" w:eastAsiaTheme="minorEastAsia" w:hAnsiTheme="minorHAnsi" w:cstheme="minorBidi"/>
            <w:noProof/>
            <w:sz w:val="22"/>
            <w:szCs w:val="22"/>
          </w:rPr>
          <w:tab/>
        </w:r>
        <w:r w:rsidRPr="006F5858" w:rsidDel="006F5858">
          <w:rPr>
            <w:rStyle w:val="Hyperlink"/>
            <w:noProof/>
            <w:rPrChange w:id="206" w:author="Andrea Alfonsi" w:date="2018-09-17T13:49:00Z">
              <w:rPr>
                <w:rStyle w:val="Hyperlink"/>
                <w:noProof/>
              </w:rPr>
            </w:rPrChange>
          </w:rPr>
          <w:delText>SOFTWARE REVIEWS</w:delText>
        </w:r>
        <w:r w:rsidDel="006F5858">
          <w:rPr>
            <w:noProof/>
            <w:webHidden/>
          </w:rPr>
          <w:tab/>
          <w:delText>12</w:delText>
        </w:r>
      </w:del>
    </w:p>
    <w:p w14:paraId="615FF38D" w14:textId="76B5F8B9" w:rsidR="00776597" w:rsidDel="006F5858" w:rsidRDefault="00776597">
      <w:pPr>
        <w:pStyle w:val="TOC2"/>
        <w:rPr>
          <w:del w:id="207" w:author="Andrea Alfonsi" w:date="2018-09-17T13:49:00Z"/>
          <w:rFonts w:asciiTheme="minorHAnsi" w:eastAsiaTheme="minorEastAsia" w:hAnsiTheme="minorHAnsi" w:cstheme="minorBidi"/>
          <w:noProof/>
          <w:sz w:val="22"/>
          <w:szCs w:val="22"/>
        </w:rPr>
      </w:pPr>
      <w:del w:id="208" w:author="Andrea Alfonsi" w:date="2018-09-17T13:49:00Z">
        <w:r w:rsidRPr="006F5858" w:rsidDel="006F5858">
          <w:rPr>
            <w:rStyle w:val="Hyperlink"/>
            <w:noProof/>
            <w:rPrChange w:id="209" w:author="Andrea Alfonsi" w:date="2018-09-17T13:49:00Z">
              <w:rPr>
                <w:rStyle w:val="Hyperlink"/>
                <w:noProof/>
              </w:rPr>
            </w:rPrChange>
          </w:rPr>
          <w:delText>7.1</w:delText>
        </w:r>
        <w:r w:rsidDel="006F5858">
          <w:rPr>
            <w:rFonts w:asciiTheme="minorHAnsi" w:eastAsiaTheme="minorEastAsia" w:hAnsiTheme="minorHAnsi" w:cstheme="minorBidi"/>
            <w:noProof/>
            <w:sz w:val="22"/>
            <w:szCs w:val="22"/>
          </w:rPr>
          <w:tab/>
        </w:r>
        <w:r w:rsidRPr="006F5858" w:rsidDel="006F5858">
          <w:rPr>
            <w:rStyle w:val="Hyperlink"/>
            <w:noProof/>
            <w:rPrChange w:id="210" w:author="Andrea Alfonsi" w:date="2018-09-17T13:49:00Z">
              <w:rPr>
                <w:rStyle w:val="Hyperlink"/>
                <w:noProof/>
              </w:rPr>
            </w:rPrChange>
          </w:rPr>
          <w:delText>Purpose</w:delText>
        </w:r>
        <w:r w:rsidDel="006F5858">
          <w:rPr>
            <w:noProof/>
            <w:webHidden/>
          </w:rPr>
          <w:tab/>
          <w:delText>12</w:delText>
        </w:r>
      </w:del>
    </w:p>
    <w:p w14:paraId="390F5877" w14:textId="5EB5CA70" w:rsidR="00776597" w:rsidDel="006F5858" w:rsidRDefault="00776597">
      <w:pPr>
        <w:pStyle w:val="TOC2"/>
        <w:rPr>
          <w:del w:id="211" w:author="Andrea Alfonsi" w:date="2018-09-17T13:49:00Z"/>
          <w:rFonts w:asciiTheme="minorHAnsi" w:eastAsiaTheme="minorEastAsia" w:hAnsiTheme="minorHAnsi" w:cstheme="minorBidi"/>
          <w:noProof/>
          <w:sz w:val="22"/>
          <w:szCs w:val="22"/>
        </w:rPr>
      </w:pPr>
      <w:del w:id="212" w:author="Andrea Alfonsi" w:date="2018-09-17T13:49:00Z">
        <w:r w:rsidRPr="006F5858" w:rsidDel="006F5858">
          <w:rPr>
            <w:rStyle w:val="Hyperlink"/>
            <w:noProof/>
            <w:rPrChange w:id="213" w:author="Andrea Alfonsi" w:date="2018-09-17T13:49:00Z">
              <w:rPr>
                <w:rStyle w:val="Hyperlink"/>
                <w:noProof/>
              </w:rPr>
            </w:rPrChange>
          </w:rPr>
          <w:delText>7.2</w:delText>
        </w:r>
        <w:r w:rsidDel="006F5858">
          <w:rPr>
            <w:rFonts w:asciiTheme="minorHAnsi" w:eastAsiaTheme="minorEastAsia" w:hAnsiTheme="minorHAnsi" w:cstheme="minorBidi"/>
            <w:noProof/>
            <w:sz w:val="22"/>
            <w:szCs w:val="22"/>
          </w:rPr>
          <w:tab/>
        </w:r>
        <w:r w:rsidRPr="006F5858" w:rsidDel="006F5858">
          <w:rPr>
            <w:rStyle w:val="Hyperlink"/>
            <w:noProof/>
            <w:rPrChange w:id="214" w:author="Andrea Alfonsi" w:date="2018-09-17T13:49:00Z">
              <w:rPr>
                <w:rStyle w:val="Hyperlink"/>
                <w:noProof/>
              </w:rPr>
            </w:rPrChange>
          </w:rPr>
          <w:delText>Minimum Requirements</w:delText>
        </w:r>
        <w:r w:rsidDel="006F5858">
          <w:rPr>
            <w:noProof/>
            <w:webHidden/>
          </w:rPr>
          <w:tab/>
          <w:delText>13</w:delText>
        </w:r>
      </w:del>
    </w:p>
    <w:p w14:paraId="1CC1AAD2" w14:textId="61B0A975" w:rsidR="00776597" w:rsidDel="006F5858" w:rsidRDefault="00776597">
      <w:pPr>
        <w:pStyle w:val="TOC3"/>
        <w:rPr>
          <w:del w:id="215" w:author="Andrea Alfonsi" w:date="2018-09-17T13:49:00Z"/>
          <w:rFonts w:asciiTheme="minorHAnsi" w:eastAsiaTheme="minorEastAsia" w:hAnsiTheme="minorHAnsi" w:cstheme="minorBidi"/>
          <w:noProof/>
          <w:sz w:val="22"/>
          <w:szCs w:val="22"/>
        </w:rPr>
      </w:pPr>
      <w:del w:id="216" w:author="Andrea Alfonsi" w:date="2018-09-17T13:49:00Z">
        <w:r w:rsidRPr="006F5858" w:rsidDel="006F5858">
          <w:rPr>
            <w:rStyle w:val="Hyperlink"/>
            <w:noProof/>
            <w:rPrChange w:id="217" w:author="Andrea Alfonsi" w:date="2018-09-17T13:49:00Z">
              <w:rPr>
                <w:rStyle w:val="Hyperlink"/>
                <w:noProof/>
              </w:rPr>
            </w:rPrChange>
          </w:rPr>
          <w:delText>7.2.1</w:delText>
        </w:r>
        <w:r w:rsidDel="006F5858">
          <w:rPr>
            <w:rFonts w:asciiTheme="minorHAnsi" w:eastAsiaTheme="minorEastAsia" w:hAnsiTheme="minorHAnsi" w:cstheme="minorBidi"/>
            <w:noProof/>
            <w:sz w:val="22"/>
            <w:szCs w:val="22"/>
          </w:rPr>
          <w:tab/>
        </w:r>
        <w:r w:rsidRPr="006F5858" w:rsidDel="006F5858">
          <w:rPr>
            <w:rStyle w:val="Hyperlink"/>
            <w:noProof/>
            <w:rPrChange w:id="218" w:author="Andrea Alfonsi" w:date="2018-09-17T13:49:00Z">
              <w:rPr>
                <w:rStyle w:val="Hyperlink"/>
                <w:noProof/>
              </w:rPr>
            </w:rPrChange>
          </w:rPr>
          <w:delText>Requirements Reviews</w:delText>
        </w:r>
        <w:r w:rsidDel="006F5858">
          <w:rPr>
            <w:noProof/>
            <w:webHidden/>
          </w:rPr>
          <w:tab/>
          <w:delText>13</w:delText>
        </w:r>
      </w:del>
    </w:p>
    <w:p w14:paraId="4CC2E8BF" w14:textId="2BF9C3DF" w:rsidR="00776597" w:rsidDel="006F5858" w:rsidRDefault="00776597">
      <w:pPr>
        <w:pStyle w:val="TOC3"/>
        <w:rPr>
          <w:del w:id="219" w:author="Andrea Alfonsi" w:date="2018-09-17T13:49:00Z"/>
          <w:rFonts w:asciiTheme="minorHAnsi" w:eastAsiaTheme="minorEastAsia" w:hAnsiTheme="minorHAnsi" w:cstheme="minorBidi"/>
          <w:noProof/>
          <w:sz w:val="22"/>
          <w:szCs w:val="22"/>
        </w:rPr>
      </w:pPr>
      <w:del w:id="220" w:author="Andrea Alfonsi" w:date="2018-09-17T13:49:00Z">
        <w:r w:rsidRPr="006F5858" w:rsidDel="006F5858">
          <w:rPr>
            <w:rStyle w:val="Hyperlink"/>
            <w:noProof/>
            <w:rPrChange w:id="221" w:author="Andrea Alfonsi" w:date="2018-09-17T13:49:00Z">
              <w:rPr>
                <w:rStyle w:val="Hyperlink"/>
                <w:noProof/>
              </w:rPr>
            </w:rPrChange>
          </w:rPr>
          <w:delText>7.2.2</w:delText>
        </w:r>
        <w:r w:rsidDel="006F5858">
          <w:rPr>
            <w:rFonts w:asciiTheme="minorHAnsi" w:eastAsiaTheme="minorEastAsia" w:hAnsiTheme="minorHAnsi" w:cstheme="minorBidi"/>
            <w:noProof/>
            <w:sz w:val="22"/>
            <w:szCs w:val="22"/>
          </w:rPr>
          <w:tab/>
        </w:r>
        <w:r w:rsidRPr="006F5858" w:rsidDel="006F5858">
          <w:rPr>
            <w:rStyle w:val="Hyperlink"/>
            <w:noProof/>
            <w:rPrChange w:id="222" w:author="Andrea Alfonsi" w:date="2018-09-17T13:49:00Z">
              <w:rPr>
                <w:rStyle w:val="Hyperlink"/>
                <w:noProof/>
              </w:rPr>
            </w:rPrChange>
          </w:rPr>
          <w:delText>Detailed Design Reviews</w:delText>
        </w:r>
        <w:r w:rsidDel="006F5858">
          <w:rPr>
            <w:noProof/>
            <w:webHidden/>
          </w:rPr>
          <w:tab/>
          <w:delText>13</w:delText>
        </w:r>
      </w:del>
    </w:p>
    <w:p w14:paraId="6C67B28A" w14:textId="712CAAD4" w:rsidR="00776597" w:rsidDel="006F5858" w:rsidRDefault="00776597">
      <w:pPr>
        <w:pStyle w:val="TOC3"/>
        <w:rPr>
          <w:del w:id="223" w:author="Andrea Alfonsi" w:date="2018-09-17T13:49:00Z"/>
          <w:rFonts w:asciiTheme="minorHAnsi" w:eastAsiaTheme="minorEastAsia" w:hAnsiTheme="minorHAnsi" w:cstheme="minorBidi"/>
          <w:noProof/>
          <w:sz w:val="22"/>
          <w:szCs w:val="22"/>
        </w:rPr>
      </w:pPr>
      <w:del w:id="224" w:author="Andrea Alfonsi" w:date="2018-09-17T13:49:00Z">
        <w:r w:rsidRPr="006F5858" w:rsidDel="006F5858">
          <w:rPr>
            <w:rStyle w:val="Hyperlink"/>
            <w:noProof/>
            <w:rPrChange w:id="225" w:author="Andrea Alfonsi" w:date="2018-09-17T13:49:00Z">
              <w:rPr>
                <w:rStyle w:val="Hyperlink"/>
                <w:noProof/>
              </w:rPr>
            </w:rPrChange>
          </w:rPr>
          <w:delText>7.2.3</w:delText>
        </w:r>
        <w:r w:rsidDel="006F5858">
          <w:rPr>
            <w:rFonts w:asciiTheme="minorHAnsi" w:eastAsiaTheme="minorEastAsia" w:hAnsiTheme="minorHAnsi" w:cstheme="minorBidi"/>
            <w:noProof/>
            <w:sz w:val="22"/>
            <w:szCs w:val="22"/>
          </w:rPr>
          <w:tab/>
        </w:r>
        <w:r w:rsidRPr="006F5858" w:rsidDel="006F5858">
          <w:rPr>
            <w:rStyle w:val="Hyperlink"/>
            <w:noProof/>
            <w:rPrChange w:id="226" w:author="Andrea Alfonsi" w:date="2018-09-17T13:49:00Z">
              <w:rPr>
                <w:rStyle w:val="Hyperlink"/>
                <w:noProof/>
              </w:rPr>
            </w:rPrChange>
          </w:rPr>
          <w:delText>Implementation Review</w:delText>
        </w:r>
        <w:r w:rsidDel="006F5858">
          <w:rPr>
            <w:noProof/>
            <w:webHidden/>
          </w:rPr>
          <w:tab/>
          <w:delText>13</w:delText>
        </w:r>
      </w:del>
    </w:p>
    <w:p w14:paraId="61393917" w14:textId="7CE86473" w:rsidR="00776597" w:rsidDel="006F5858" w:rsidRDefault="00776597">
      <w:pPr>
        <w:pStyle w:val="TOC3"/>
        <w:rPr>
          <w:del w:id="227" w:author="Andrea Alfonsi" w:date="2018-09-17T13:49:00Z"/>
          <w:rFonts w:asciiTheme="minorHAnsi" w:eastAsiaTheme="minorEastAsia" w:hAnsiTheme="minorHAnsi" w:cstheme="minorBidi"/>
          <w:noProof/>
          <w:sz w:val="22"/>
          <w:szCs w:val="22"/>
        </w:rPr>
      </w:pPr>
      <w:del w:id="228" w:author="Andrea Alfonsi" w:date="2018-09-17T13:49:00Z">
        <w:r w:rsidRPr="006F5858" w:rsidDel="006F5858">
          <w:rPr>
            <w:rStyle w:val="Hyperlink"/>
            <w:noProof/>
            <w:rPrChange w:id="229" w:author="Andrea Alfonsi" w:date="2018-09-17T13:49:00Z">
              <w:rPr>
                <w:rStyle w:val="Hyperlink"/>
                <w:noProof/>
              </w:rPr>
            </w:rPrChange>
          </w:rPr>
          <w:delText>7.2.4</w:delText>
        </w:r>
        <w:r w:rsidDel="006F5858">
          <w:rPr>
            <w:rFonts w:asciiTheme="minorHAnsi" w:eastAsiaTheme="minorEastAsia" w:hAnsiTheme="minorHAnsi" w:cstheme="minorBidi"/>
            <w:noProof/>
            <w:sz w:val="22"/>
            <w:szCs w:val="22"/>
          </w:rPr>
          <w:tab/>
        </w:r>
        <w:r w:rsidRPr="006F5858" w:rsidDel="006F5858">
          <w:rPr>
            <w:rStyle w:val="Hyperlink"/>
            <w:noProof/>
            <w:rPrChange w:id="230" w:author="Andrea Alfonsi" w:date="2018-09-17T13:49:00Z">
              <w:rPr>
                <w:rStyle w:val="Hyperlink"/>
                <w:noProof/>
              </w:rPr>
            </w:rPrChange>
          </w:rPr>
          <w:delText>In-Process QA Inspection</w:delText>
        </w:r>
        <w:r w:rsidDel="006F5858">
          <w:rPr>
            <w:noProof/>
            <w:webHidden/>
          </w:rPr>
          <w:tab/>
          <w:delText>13</w:delText>
        </w:r>
      </w:del>
    </w:p>
    <w:p w14:paraId="6B5002FE" w14:textId="0F53D68F" w:rsidR="00776597" w:rsidDel="006F5858" w:rsidRDefault="00776597">
      <w:pPr>
        <w:pStyle w:val="TOC1"/>
        <w:rPr>
          <w:del w:id="231" w:author="Andrea Alfonsi" w:date="2018-09-17T13:49:00Z"/>
          <w:rFonts w:asciiTheme="minorHAnsi" w:eastAsiaTheme="minorEastAsia" w:hAnsiTheme="minorHAnsi" w:cstheme="minorBidi"/>
          <w:noProof/>
          <w:sz w:val="22"/>
          <w:szCs w:val="22"/>
        </w:rPr>
      </w:pPr>
      <w:del w:id="232" w:author="Andrea Alfonsi" w:date="2018-09-17T13:49:00Z">
        <w:r w:rsidRPr="006F5858" w:rsidDel="006F5858">
          <w:rPr>
            <w:rStyle w:val="Hyperlink"/>
            <w:noProof/>
            <w:rPrChange w:id="233" w:author="Andrea Alfonsi" w:date="2018-09-17T13:49:00Z">
              <w:rPr>
                <w:rStyle w:val="Hyperlink"/>
                <w:noProof/>
              </w:rPr>
            </w:rPrChange>
          </w:rPr>
          <w:delText>8.</w:delText>
        </w:r>
        <w:r w:rsidDel="006F5858">
          <w:rPr>
            <w:rFonts w:asciiTheme="minorHAnsi" w:eastAsiaTheme="minorEastAsia" w:hAnsiTheme="minorHAnsi" w:cstheme="minorBidi"/>
            <w:noProof/>
            <w:sz w:val="22"/>
            <w:szCs w:val="22"/>
          </w:rPr>
          <w:tab/>
        </w:r>
        <w:r w:rsidRPr="006F5858" w:rsidDel="006F5858">
          <w:rPr>
            <w:rStyle w:val="Hyperlink"/>
            <w:noProof/>
            <w:rPrChange w:id="234" w:author="Andrea Alfonsi" w:date="2018-09-17T13:49:00Z">
              <w:rPr>
                <w:rStyle w:val="Hyperlink"/>
                <w:noProof/>
              </w:rPr>
            </w:rPrChange>
          </w:rPr>
          <w:delText>TEST</w:delText>
        </w:r>
        <w:r w:rsidDel="006F5858">
          <w:rPr>
            <w:noProof/>
            <w:webHidden/>
          </w:rPr>
          <w:tab/>
          <w:delText>13</w:delText>
        </w:r>
      </w:del>
    </w:p>
    <w:p w14:paraId="778FA9BB" w14:textId="03FD28B9" w:rsidR="00776597" w:rsidDel="006F5858" w:rsidRDefault="00776597">
      <w:pPr>
        <w:pStyle w:val="TOC1"/>
        <w:rPr>
          <w:del w:id="235" w:author="Andrea Alfonsi" w:date="2018-09-17T13:49:00Z"/>
          <w:rFonts w:asciiTheme="minorHAnsi" w:eastAsiaTheme="minorEastAsia" w:hAnsiTheme="minorHAnsi" w:cstheme="minorBidi"/>
          <w:noProof/>
          <w:sz w:val="22"/>
          <w:szCs w:val="22"/>
        </w:rPr>
      </w:pPr>
      <w:del w:id="236" w:author="Andrea Alfonsi" w:date="2018-09-17T13:49:00Z">
        <w:r w:rsidRPr="006F5858" w:rsidDel="006F5858">
          <w:rPr>
            <w:rStyle w:val="Hyperlink"/>
            <w:noProof/>
            <w:rPrChange w:id="237" w:author="Andrea Alfonsi" w:date="2018-09-17T13:49:00Z">
              <w:rPr>
                <w:rStyle w:val="Hyperlink"/>
                <w:noProof/>
              </w:rPr>
            </w:rPrChange>
          </w:rPr>
          <w:delText>9.</w:delText>
        </w:r>
        <w:r w:rsidDel="006F5858">
          <w:rPr>
            <w:rFonts w:asciiTheme="minorHAnsi" w:eastAsiaTheme="minorEastAsia" w:hAnsiTheme="minorHAnsi" w:cstheme="minorBidi"/>
            <w:noProof/>
            <w:sz w:val="22"/>
            <w:szCs w:val="22"/>
          </w:rPr>
          <w:tab/>
        </w:r>
        <w:r w:rsidRPr="006F5858" w:rsidDel="006F5858">
          <w:rPr>
            <w:rStyle w:val="Hyperlink"/>
            <w:noProof/>
            <w:rPrChange w:id="238" w:author="Andrea Alfonsi" w:date="2018-09-17T13:49:00Z">
              <w:rPr>
                <w:rStyle w:val="Hyperlink"/>
                <w:noProof/>
              </w:rPr>
            </w:rPrChange>
          </w:rPr>
          <w:delText>PROBLEM REPORTING AND CORRECTIVE ACTION</w:delText>
        </w:r>
        <w:r w:rsidDel="006F5858">
          <w:rPr>
            <w:noProof/>
            <w:webHidden/>
          </w:rPr>
          <w:tab/>
          <w:delText>14</w:delText>
        </w:r>
      </w:del>
    </w:p>
    <w:p w14:paraId="5D6F54A8" w14:textId="765A7AC7" w:rsidR="00776597" w:rsidDel="006F5858" w:rsidRDefault="00776597">
      <w:pPr>
        <w:pStyle w:val="TOC1"/>
        <w:rPr>
          <w:del w:id="239" w:author="Andrea Alfonsi" w:date="2018-09-17T13:49:00Z"/>
          <w:rFonts w:asciiTheme="minorHAnsi" w:eastAsiaTheme="minorEastAsia" w:hAnsiTheme="minorHAnsi" w:cstheme="minorBidi"/>
          <w:noProof/>
          <w:sz w:val="22"/>
          <w:szCs w:val="22"/>
        </w:rPr>
      </w:pPr>
      <w:del w:id="240" w:author="Andrea Alfonsi" w:date="2018-09-17T13:49:00Z">
        <w:r w:rsidRPr="006F5858" w:rsidDel="006F5858">
          <w:rPr>
            <w:rStyle w:val="Hyperlink"/>
            <w:noProof/>
            <w:rPrChange w:id="241" w:author="Andrea Alfonsi" w:date="2018-09-17T13:49:00Z">
              <w:rPr>
                <w:rStyle w:val="Hyperlink"/>
                <w:noProof/>
              </w:rPr>
            </w:rPrChange>
          </w:rPr>
          <w:delText>10.</w:delText>
        </w:r>
        <w:r w:rsidDel="006F5858">
          <w:rPr>
            <w:rFonts w:asciiTheme="minorHAnsi" w:eastAsiaTheme="minorEastAsia" w:hAnsiTheme="minorHAnsi" w:cstheme="minorBidi"/>
            <w:noProof/>
            <w:sz w:val="22"/>
            <w:szCs w:val="22"/>
          </w:rPr>
          <w:tab/>
        </w:r>
        <w:r w:rsidRPr="006F5858" w:rsidDel="006F5858">
          <w:rPr>
            <w:rStyle w:val="Hyperlink"/>
            <w:noProof/>
            <w:rPrChange w:id="242" w:author="Andrea Alfonsi" w:date="2018-09-17T13:49:00Z">
              <w:rPr>
                <w:rStyle w:val="Hyperlink"/>
                <w:noProof/>
              </w:rPr>
            </w:rPrChange>
          </w:rPr>
          <w:delText>TOOLS, TECHNIQUES, AND METHODOLOGIES</w:delText>
        </w:r>
        <w:r w:rsidDel="006F5858">
          <w:rPr>
            <w:noProof/>
            <w:webHidden/>
          </w:rPr>
          <w:tab/>
          <w:delText>15</w:delText>
        </w:r>
      </w:del>
    </w:p>
    <w:p w14:paraId="130F9643" w14:textId="4FBF63EF" w:rsidR="00776597" w:rsidDel="006F5858" w:rsidRDefault="00776597">
      <w:pPr>
        <w:pStyle w:val="TOC1"/>
        <w:rPr>
          <w:del w:id="243" w:author="Andrea Alfonsi" w:date="2018-09-17T13:49:00Z"/>
          <w:rFonts w:asciiTheme="minorHAnsi" w:eastAsiaTheme="minorEastAsia" w:hAnsiTheme="minorHAnsi" w:cstheme="minorBidi"/>
          <w:noProof/>
          <w:sz w:val="22"/>
          <w:szCs w:val="22"/>
        </w:rPr>
      </w:pPr>
      <w:del w:id="244" w:author="Andrea Alfonsi" w:date="2018-09-17T13:49:00Z">
        <w:r w:rsidRPr="006F5858" w:rsidDel="006F5858">
          <w:rPr>
            <w:rStyle w:val="Hyperlink"/>
            <w:noProof/>
            <w:rPrChange w:id="245" w:author="Andrea Alfonsi" w:date="2018-09-17T13:49:00Z">
              <w:rPr>
                <w:rStyle w:val="Hyperlink"/>
                <w:noProof/>
              </w:rPr>
            </w:rPrChange>
          </w:rPr>
          <w:delText>11.</w:delText>
        </w:r>
        <w:r w:rsidDel="006F5858">
          <w:rPr>
            <w:rFonts w:asciiTheme="minorHAnsi" w:eastAsiaTheme="minorEastAsia" w:hAnsiTheme="minorHAnsi" w:cstheme="minorBidi"/>
            <w:noProof/>
            <w:sz w:val="22"/>
            <w:szCs w:val="22"/>
          </w:rPr>
          <w:tab/>
        </w:r>
        <w:r w:rsidRPr="006F5858" w:rsidDel="006F5858">
          <w:rPr>
            <w:rStyle w:val="Hyperlink"/>
            <w:noProof/>
            <w:rPrChange w:id="246" w:author="Andrea Alfonsi" w:date="2018-09-17T13:49:00Z">
              <w:rPr>
                <w:rStyle w:val="Hyperlink"/>
                <w:noProof/>
              </w:rPr>
            </w:rPrChange>
          </w:rPr>
          <w:delText>SUPPLIER CONTROL</w:delText>
        </w:r>
        <w:r w:rsidDel="006F5858">
          <w:rPr>
            <w:noProof/>
            <w:webHidden/>
          </w:rPr>
          <w:tab/>
          <w:delText>15</w:delText>
        </w:r>
      </w:del>
    </w:p>
    <w:p w14:paraId="58044B06" w14:textId="3E81FABD" w:rsidR="00776597" w:rsidDel="006F5858" w:rsidRDefault="00776597">
      <w:pPr>
        <w:pStyle w:val="TOC1"/>
        <w:rPr>
          <w:del w:id="247" w:author="Andrea Alfonsi" w:date="2018-09-17T13:49:00Z"/>
          <w:rFonts w:asciiTheme="minorHAnsi" w:eastAsiaTheme="minorEastAsia" w:hAnsiTheme="minorHAnsi" w:cstheme="minorBidi"/>
          <w:noProof/>
          <w:sz w:val="22"/>
          <w:szCs w:val="22"/>
        </w:rPr>
      </w:pPr>
      <w:del w:id="248" w:author="Andrea Alfonsi" w:date="2018-09-17T13:49:00Z">
        <w:r w:rsidRPr="006F5858" w:rsidDel="006F5858">
          <w:rPr>
            <w:rStyle w:val="Hyperlink"/>
            <w:noProof/>
            <w:rPrChange w:id="249" w:author="Andrea Alfonsi" w:date="2018-09-17T13:49:00Z">
              <w:rPr>
                <w:rStyle w:val="Hyperlink"/>
                <w:noProof/>
              </w:rPr>
            </w:rPrChange>
          </w:rPr>
          <w:delText>12.</w:delText>
        </w:r>
        <w:r w:rsidDel="006F5858">
          <w:rPr>
            <w:rFonts w:asciiTheme="minorHAnsi" w:eastAsiaTheme="minorEastAsia" w:hAnsiTheme="minorHAnsi" w:cstheme="minorBidi"/>
            <w:noProof/>
            <w:sz w:val="22"/>
            <w:szCs w:val="22"/>
          </w:rPr>
          <w:tab/>
        </w:r>
        <w:r w:rsidRPr="006F5858" w:rsidDel="006F5858">
          <w:rPr>
            <w:rStyle w:val="Hyperlink"/>
            <w:noProof/>
            <w:rPrChange w:id="250" w:author="Andrea Alfonsi" w:date="2018-09-17T13:49:00Z">
              <w:rPr>
                <w:rStyle w:val="Hyperlink"/>
                <w:noProof/>
              </w:rPr>
            </w:rPrChange>
          </w:rPr>
          <w:delText>RECORDS COLLECTION, MAINTENANCE, AND RETENTION</w:delText>
        </w:r>
        <w:r w:rsidDel="006F5858">
          <w:rPr>
            <w:noProof/>
            <w:webHidden/>
          </w:rPr>
          <w:tab/>
          <w:delText>15</w:delText>
        </w:r>
      </w:del>
    </w:p>
    <w:p w14:paraId="37BF1858" w14:textId="3BF84F26" w:rsidR="00776597" w:rsidDel="006F5858" w:rsidRDefault="00776597">
      <w:pPr>
        <w:pStyle w:val="TOC1"/>
        <w:rPr>
          <w:del w:id="251" w:author="Andrea Alfonsi" w:date="2018-09-17T13:49:00Z"/>
          <w:rFonts w:asciiTheme="minorHAnsi" w:eastAsiaTheme="minorEastAsia" w:hAnsiTheme="minorHAnsi" w:cstheme="minorBidi"/>
          <w:noProof/>
          <w:sz w:val="22"/>
          <w:szCs w:val="22"/>
        </w:rPr>
      </w:pPr>
      <w:del w:id="252" w:author="Andrea Alfonsi" w:date="2018-09-17T13:49:00Z">
        <w:r w:rsidRPr="006F5858" w:rsidDel="006F5858">
          <w:rPr>
            <w:rStyle w:val="Hyperlink"/>
            <w:noProof/>
            <w:rPrChange w:id="253" w:author="Andrea Alfonsi" w:date="2018-09-17T13:49:00Z">
              <w:rPr>
                <w:rStyle w:val="Hyperlink"/>
                <w:noProof/>
              </w:rPr>
            </w:rPrChange>
          </w:rPr>
          <w:delText>13.</w:delText>
        </w:r>
        <w:r w:rsidDel="006F5858">
          <w:rPr>
            <w:rFonts w:asciiTheme="minorHAnsi" w:eastAsiaTheme="minorEastAsia" w:hAnsiTheme="minorHAnsi" w:cstheme="minorBidi"/>
            <w:noProof/>
            <w:sz w:val="22"/>
            <w:szCs w:val="22"/>
          </w:rPr>
          <w:tab/>
        </w:r>
        <w:r w:rsidRPr="006F5858" w:rsidDel="006F5858">
          <w:rPr>
            <w:rStyle w:val="Hyperlink"/>
            <w:noProof/>
            <w:rPrChange w:id="254" w:author="Andrea Alfonsi" w:date="2018-09-17T13:49:00Z">
              <w:rPr>
                <w:rStyle w:val="Hyperlink"/>
                <w:noProof/>
              </w:rPr>
            </w:rPrChange>
          </w:rPr>
          <w:delText>TRAINING</w:delText>
        </w:r>
        <w:r w:rsidDel="006F5858">
          <w:rPr>
            <w:noProof/>
            <w:webHidden/>
          </w:rPr>
          <w:tab/>
          <w:delText>16</w:delText>
        </w:r>
      </w:del>
    </w:p>
    <w:p w14:paraId="3915C8C7" w14:textId="5BC2122E" w:rsidR="00776597" w:rsidDel="006F5858" w:rsidRDefault="00776597">
      <w:pPr>
        <w:pStyle w:val="TOC1"/>
        <w:rPr>
          <w:del w:id="255" w:author="Andrea Alfonsi" w:date="2018-09-17T13:49:00Z"/>
          <w:rFonts w:asciiTheme="minorHAnsi" w:eastAsiaTheme="minorEastAsia" w:hAnsiTheme="minorHAnsi" w:cstheme="minorBidi"/>
          <w:noProof/>
          <w:sz w:val="22"/>
          <w:szCs w:val="22"/>
        </w:rPr>
      </w:pPr>
      <w:del w:id="256" w:author="Andrea Alfonsi" w:date="2018-09-17T13:49:00Z">
        <w:r w:rsidRPr="006F5858" w:rsidDel="006F5858">
          <w:rPr>
            <w:rStyle w:val="Hyperlink"/>
            <w:noProof/>
            <w:rPrChange w:id="257" w:author="Andrea Alfonsi" w:date="2018-09-17T13:49:00Z">
              <w:rPr>
                <w:rStyle w:val="Hyperlink"/>
                <w:noProof/>
              </w:rPr>
            </w:rPrChange>
          </w:rPr>
          <w:delText>14.</w:delText>
        </w:r>
        <w:r w:rsidDel="006F5858">
          <w:rPr>
            <w:rFonts w:asciiTheme="minorHAnsi" w:eastAsiaTheme="minorEastAsia" w:hAnsiTheme="minorHAnsi" w:cstheme="minorBidi"/>
            <w:noProof/>
            <w:sz w:val="22"/>
            <w:szCs w:val="22"/>
          </w:rPr>
          <w:tab/>
        </w:r>
        <w:r w:rsidRPr="006F5858" w:rsidDel="006F5858">
          <w:rPr>
            <w:rStyle w:val="Hyperlink"/>
            <w:noProof/>
            <w:rPrChange w:id="258" w:author="Andrea Alfonsi" w:date="2018-09-17T13:49:00Z">
              <w:rPr>
                <w:rStyle w:val="Hyperlink"/>
                <w:noProof/>
              </w:rPr>
            </w:rPrChange>
          </w:rPr>
          <w:delText>RISK MANAGEMENT</w:delText>
        </w:r>
        <w:r w:rsidDel="006F5858">
          <w:rPr>
            <w:noProof/>
            <w:webHidden/>
          </w:rPr>
          <w:tab/>
          <w:delText>16</w:delText>
        </w:r>
      </w:del>
    </w:p>
    <w:p w14:paraId="13C447D9" w14:textId="7F850BFB" w:rsidR="00776597" w:rsidDel="006F5858" w:rsidRDefault="00776597">
      <w:pPr>
        <w:pStyle w:val="TOC1"/>
        <w:rPr>
          <w:del w:id="259" w:author="Andrea Alfonsi" w:date="2018-09-17T13:49:00Z"/>
          <w:rFonts w:asciiTheme="minorHAnsi" w:eastAsiaTheme="minorEastAsia" w:hAnsiTheme="minorHAnsi" w:cstheme="minorBidi"/>
          <w:noProof/>
          <w:sz w:val="22"/>
          <w:szCs w:val="22"/>
        </w:rPr>
      </w:pPr>
      <w:del w:id="260" w:author="Andrea Alfonsi" w:date="2018-09-17T13:49:00Z">
        <w:r w:rsidRPr="006F5858" w:rsidDel="006F5858">
          <w:rPr>
            <w:rStyle w:val="Hyperlink"/>
            <w:noProof/>
            <w:rPrChange w:id="261" w:author="Andrea Alfonsi" w:date="2018-09-17T13:49:00Z">
              <w:rPr>
                <w:rStyle w:val="Hyperlink"/>
                <w:noProof/>
              </w:rPr>
            </w:rPrChange>
          </w:rPr>
          <w:delText>15.</w:delText>
        </w:r>
        <w:r w:rsidDel="006F5858">
          <w:rPr>
            <w:rFonts w:asciiTheme="minorHAnsi" w:eastAsiaTheme="minorEastAsia" w:hAnsiTheme="minorHAnsi" w:cstheme="minorBidi"/>
            <w:noProof/>
            <w:sz w:val="22"/>
            <w:szCs w:val="22"/>
          </w:rPr>
          <w:tab/>
        </w:r>
        <w:r w:rsidRPr="006F5858" w:rsidDel="006F5858">
          <w:rPr>
            <w:rStyle w:val="Hyperlink"/>
            <w:noProof/>
            <w:rPrChange w:id="262" w:author="Andrea Alfonsi" w:date="2018-09-17T13:49:00Z">
              <w:rPr>
                <w:rStyle w:val="Hyperlink"/>
                <w:noProof/>
              </w:rPr>
            </w:rPrChange>
          </w:rPr>
          <w:delText>PLAN MAINTENANCE</w:delText>
        </w:r>
        <w:r w:rsidDel="006F5858">
          <w:rPr>
            <w:noProof/>
            <w:webHidden/>
          </w:rPr>
          <w:tab/>
          <w:delText>17</w:delText>
        </w:r>
      </w:del>
    </w:p>
    <w:p w14:paraId="6C05033B" w14:textId="77777777" w:rsidR="005B0724" w:rsidRDefault="001D56B1">
      <w:pPr>
        <w:pStyle w:val="TOC1"/>
      </w:pPr>
      <w:r>
        <w:fldChar w:fldCharType="end"/>
      </w:r>
    </w:p>
    <w:bookmarkEnd w:id="6"/>
    <w:bookmarkEnd w:id="7"/>
    <w:bookmarkEnd w:id="8"/>
    <w:bookmarkEnd w:id="9"/>
    <w:p w14:paraId="1759DF81" w14:textId="77777777" w:rsidR="00F672F0" w:rsidRDefault="00F672F0" w:rsidP="00611421">
      <w:pPr>
        <w:pStyle w:val="Header"/>
        <w:spacing w:after="240"/>
        <w:jc w:val="center"/>
        <w:rPr>
          <w:rFonts w:ascii="Arial" w:hAnsi="Arial" w:cs="Arial"/>
          <w:b/>
          <w:bCs/>
          <w:color w:val="FF0000"/>
          <w:sz w:val="32"/>
          <w:szCs w:val="32"/>
        </w:rPr>
      </w:pPr>
      <w:r>
        <w:rPr>
          <w:rFonts w:ascii="Arial" w:hAnsi="Arial" w:cs="Arial"/>
          <w:b/>
          <w:bCs/>
          <w:color w:val="FF0000"/>
          <w:sz w:val="32"/>
          <w:szCs w:val="32"/>
        </w:rPr>
        <w:br w:type="page"/>
      </w:r>
    </w:p>
    <w:p w14:paraId="6DE00F15" w14:textId="77777777" w:rsidR="00F672F0" w:rsidRPr="00F20702" w:rsidRDefault="00F672F0" w:rsidP="004F3AB5">
      <w:pPr>
        <w:pStyle w:val="Heading1"/>
        <w:numPr>
          <w:ilvl w:val="0"/>
          <w:numId w:val="28"/>
        </w:numPr>
      </w:pPr>
      <w:bookmarkStart w:id="263" w:name="_Toc365305472"/>
      <w:bookmarkStart w:id="264" w:name="_Toc377364740"/>
      <w:bookmarkStart w:id="265" w:name="_Toc524959716"/>
      <w:r>
        <w:lastRenderedPageBreak/>
        <w:t>PURPOSE</w:t>
      </w:r>
      <w:bookmarkEnd w:id="263"/>
      <w:bookmarkEnd w:id="264"/>
      <w:bookmarkEnd w:id="265"/>
    </w:p>
    <w:p w14:paraId="47AF93D0" w14:textId="77777777" w:rsidR="00E0126E" w:rsidRDefault="00E0126E" w:rsidP="00E0126E">
      <w:pPr>
        <w:pStyle w:val="H1bodytext"/>
        <w:rPr>
          <w:ins w:id="266" w:author="Andrea Alfonsi" w:date="2018-09-10T10:37:00Z"/>
        </w:rPr>
      </w:pPr>
      <w:ins w:id="267" w:author="Andrea Alfonsi" w:date="2018-09-10T10:37:00Z">
        <w:r>
          <w:t xml:space="preserve">The Risk Analysis and Virtual ENviroment (RAVEN) </w:t>
        </w:r>
      </w:ins>
      <w:ins w:id="268" w:author="Andrea Alfonsi" w:date="2018-09-12T12:06:00Z">
        <w:r w:rsidR="00176B26">
          <w:t>S</w:t>
        </w:r>
      </w:ins>
      <w:ins w:id="269" w:author="Andrea Alfonsi" w:date="2018-09-10T10:37:00Z">
        <w:r>
          <w:t>oftware (see def.) was designed and has been developed to provide all the capabilities</w:t>
        </w:r>
      </w:ins>
      <w:ins w:id="270" w:author="Andrea Alfonsi" w:date="2018-09-10T14:31:00Z">
        <w:r w:rsidR="006E6A12">
          <w:t xml:space="preserve"> needed</w:t>
        </w:r>
      </w:ins>
      <w:ins w:id="271" w:author="Andrea Alfonsi" w:date="2018-09-10T10:37:00Z">
        <w:r>
          <w:t xml:space="preserve"> to </w:t>
        </w:r>
      </w:ins>
      <w:ins w:id="272" w:author="Andrea Alfonsi" w:date="2018-09-11T15:05:00Z">
        <w:r w:rsidR="00F12092">
          <w:t>perform Uncertainty</w:t>
        </w:r>
      </w:ins>
      <w:ins w:id="273" w:author="Andrea Alfonsi" w:date="2018-09-10T10:37:00Z">
        <w:r w:rsidR="006E6A12">
          <w:t xml:space="preserve"> Quantification</w:t>
        </w:r>
        <w:r>
          <w:t>,</w:t>
        </w:r>
      </w:ins>
      <w:ins w:id="274" w:author="Andrea Alfonsi" w:date="2018-09-10T14:31:00Z">
        <w:r w:rsidR="006E6A12">
          <w:t xml:space="preserve"> Probabilistic Risk Assessment, Data Analysis, Validation and Parameter </w:t>
        </w:r>
      </w:ins>
      <w:ins w:id="275" w:author="Andrea Alfonsi" w:date="2018-09-10T17:49:00Z">
        <w:r w:rsidR="00C64DE4">
          <w:t>Optimization</w:t>
        </w:r>
      </w:ins>
      <w:ins w:id="276" w:author="Andrea Alfonsi" w:date="2018-09-10T14:31:00Z">
        <w:r w:rsidR="006E6A12">
          <w:t>.</w:t>
        </w:r>
      </w:ins>
      <w:ins w:id="277" w:author="Andrea Alfonsi" w:date="2018-09-10T10:37:00Z">
        <w:r>
          <w:t xml:space="preserve"> </w:t>
        </w:r>
      </w:ins>
    </w:p>
    <w:p w14:paraId="35C65DB7" w14:textId="72D781BA" w:rsidR="00ED6968" w:rsidRDefault="00037505">
      <w:pPr>
        <w:pStyle w:val="H1bodytext"/>
        <w:rPr>
          <w:ins w:id="278" w:author="Andrea Alfonsi" w:date="2018-09-11T15:09:00Z"/>
        </w:rPr>
        <w:pPrChange w:id="279" w:author="Andrea Alfonsi" w:date="2018-09-11T15:09:00Z">
          <w:pPr>
            <w:pStyle w:val="NormalWeb"/>
            <w:numPr>
              <w:numId w:val="33"/>
            </w:numPr>
            <w:tabs>
              <w:tab w:val="num" w:pos="720"/>
            </w:tabs>
            <w:ind w:left="720" w:hanging="360"/>
          </w:pPr>
        </w:pPrChange>
      </w:pPr>
      <w:r>
        <w:t>This Software Quality Assurance Plan (SQAP) establishes the software Quality Assurance program for</w:t>
      </w:r>
      <w:del w:id="280" w:author="Andrea Alfonsi" w:date="2018-09-11T15:05:00Z">
        <w:r w:rsidDel="00F12092">
          <w:delText xml:space="preserve"> Risk Analysis Virtual ENvironment (RAVEN</w:delText>
        </w:r>
      </w:del>
      <w:ins w:id="281" w:author="Andrea Alfonsi" w:date="2018-09-11T15:06:00Z">
        <w:r w:rsidR="00ED6968">
          <w:t xml:space="preserve"> RAVE</w:t>
        </w:r>
      </w:ins>
      <w:ins w:id="282" w:author="Andrea Alfonsi" w:date="2018-09-11T15:12:00Z">
        <w:r w:rsidR="00ED6968">
          <w:t>N</w:t>
        </w:r>
      </w:ins>
      <w:ins w:id="283" w:author="Andrea Alfonsi" w:date="2018-09-12T13:55:00Z">
        <w:r w:rsidR="00F35526">
          <w:t xml:space="preserve"> and any RAVEN plug-ins (see def.)</w:t>
        </w:r>
      </w:ins>
      <w:del w:id="284" w:author="Andrea Alfonsi" w:date="2018-09-11T15:06:00Z">
        <w:r w:rsidDel="00F12092">
          <w:delText>)</w:delText>
        </w:r>
      </w:del>
      <w:r>
        <w:t>.  It covers the periods of software development, maintenance and operations (M&amp;O), and retirement.  It implements all the requirements as specified by LWP-13620, “Managing Information Technology Assets,” for a QL-3 software application.</w:t>
      </w:r>
    </w:p>
    <w:p w14:paraId="16061671" w14:textId="77777777" w:rsidR="00ED6968" w:rsidRPr="00ED6968" w:rsidRDefault="00ED6968">
      <w:pPr>
        <w:pStyle w:val="H1bodytext"/>
        <w:numPr>
          <w:ilvl w:val="0"/>
          <w:numId w:val="34"/>
        </w:numPr>
        <w:rPr>
          <w:ins w:id="285" w:author="Andrea Alfonsi" w:date="2018-09-11T15:10:00Z"/>
          <w:rPrChange w:id="286" w:author="Andrea Alfonsi" w:date="2018-09-11T15:10:00Z">
            <w:rPr>
              <w:ins w:id="287" w:author="Andrea Alfonsi" w:date="2018-09-11T15:10:00Z"/>
              <w:rFonts w:ascii="TimesNewRomanPSMT" w:hAnsi="TimesNewRomanPSMT"/>
            </w:rPr>
          </w:rPrChange>
        </w:rPr>
        <w:pPrChange w:id="288" w:author="Andrea Alfonsi" w:date="2018-09-11T15:09:00Z">
          <w:pPr>
            <w:pStyle w:val="NormalWeb"/>
            <w:numPr>
              <w:numId w:val="33"/>
            </w:numPr>
            <w:tabs>
              <w:tab w:val="num" w:pos="720"/>
            </w:tabs>
            <w:ind w:left="720" w:hanging="360"/>
          </w:pPr>
        </w:pPrChange>
      </w:pPr>
      <w:ins w:id="289" w:author="Andrea Alfonsi" w:date="2018-09-11T15:09:00Z">
        <w:r>
          <w:rPr>
            <w:rFonts w:ascii="TimesNewRomanPSMT" w:hAnsi="TimesNewRomanPSMT"/>
          </w:rPr>
          <w:t>RAVEN is operational within multiple projects. Ongoing support of RAVEN is required for the purpose of adding functionality, correcting computational errors</w:t>
        </w:r>
      </w:ins>
      <w:ins w:id="290" w:author="Andrea Alfonsi" w:date="2018-09-11T15:10:00Z">
        <w:r>
          <w:rPr>
            <w:rFonts w:ascii="TimesNewRomanPSMT" w:hAnsi="TimesNewRomanPSMT"/>
          </w:rPr>
          <w:t xml:space="preserve"> </w:t>
        </w:r>
      </w:ins>
      <w:ins w:id="291" w:author="Andrea Alfonsi" w:date="2018-09-11T15:09:00Z">
        <w:r>
          <w:rPr>
            <w:rFonts w:ascii="TimesNewRomanPSMT" w:hAnsi="TimesNewRomanPSMT"/>
          </w:rPr>
          <w:t xml:space="preserve">and improving the performance of the </w:t>
        </w:r>
      </w:ins>
      <w:ins w:id="292" w:author="Andrea Alfonsi" w:date="2018-09-11T15:10:00Z">
        <w:r>
          <w:rPr>
            <w:rFonts w:ascii="TimesNewRomanPSMT" w:hAnsi="TimesNewRomanPSMT"/>
          </w:rPr>
          <w:t>RAVEN</w:t>
        </w:r>
      </w:ins>
      <w:ins w:id="293" w:author="Andrea Alfonsi" w:date="2018-09-11T15:09:00Z">
        <w:r>
          <w:rPr>
            <w:rFonts w:ascii="TimesNewRomanPSMT" w:hAnsi="TimesNewRomanPSMT"/>
          </w:rPr>
          <w:t xml:space="preserve"> </w:t>
        </w:r>
      </w:ins>
      <w:ins w:id="294" w:author="Andrea Alfonsi" w:date="2018-09-11T15:10:00Z">
        <w:r>
          <w:rPr>
            <w:rFonts w:ascii="TimesNewRomanPSMT" w:hAnsi="TimesNewRomanPSMT"/>
          </w:rPr>
          <w:t>software</w:t>
        </w:r>
      </w:ins>
      <w:ins w:id="295" w:author="Andrea Alfonsi" w:date="2018-09-11T15:09:00Z">
        <w:r>
          <w:rPr>
            <w:rFonts w:ascii="TimesNewRomanPSMT" w:hAnsi="TimesNewRomanPSMT"/>
          </w:rPr>
          <w:t xml:space="preserve">. </w:t>
        </w:r>
      </w:ins>
    </w:p>
    <w:p w14:paraId="0297A22E" w14:textId="77777777" w:rsidR="00ED6968" w:rsidRPr="00714197" w:rsidDel="00714197" w:rsidRDefault="00ED6968">
      <w:pPr>
        <w:pStyle w:val="H1bodytext"/>
        <w:numPr>
          <w:ilvl w:val="0"/>
          <w:numId w:val="34"/>
        </w:numPr>
        <w:rPr>
          <w:del w:id="296" w:author="Andrea Alfonsi" w:date="2018-09-11T15:12:00Z"/>
          <w:rFonts w:ascii="TimesNewRomanPSMT" w:hAnsi="TimesNewRomanPSMT"/>
          <w:rPrChange w:id="297" w:author="Andrea Alfonsi" w:date="2018-09-11T15:12:00Z">
            <w:rPr>
              <w:del w:id="298" w:author="Andrea Alfonsi" w:date="2018-09-11T15:12:00Z"/>
            </w:rPr>
          </w:rPrChange>
        </w:rPr>
        <w:pPrChange w:id="299" w:author="Andrea Alfonsi" w:date="2018-09-11T15:12:00Z">
          <w:pPr>
            <w:pStyle w:val="H1bodytext"/>
          </w:pPr>
        </w:pPrChange>
      </w:pPr>
      <w:ins w:id="300" w:author="Andrea Alfonsi" w:date="2018-09-11T15:10:00Z">
        <w:r>
          <w:rPr>
            <w:rFonts w:ascii="TimesNewRomanPSMT" w:hAnsi="TimesNewRomanPSMT"/>
          </w:rPr>
          <w:t xml:space="preserve">RAVEN is maintained by a team of nuclear and software engineers, referred to </w:t>
        </w:r>
      </w:ins>
      <w:ins w:id="301" w:author="Andrea Alfonsi" w:date="2018-09-11T15:11:00Z">
        <w:r>
          <w:rPr>
            <w:rFonts w:ascii="TimesNewRomanPSMT" w:hAnsi="TimesNewRomanPSMT"/>
          </w:rPr>
          <w:t xml:space="preserve">herein </w:t>
        </w:r>
      </w:ins>
      <w:ins w:id="302" w:author="Andrea Alfonsi" w:date="2018-09-11T15:10:00Z">
        <w:r>
          <w:rPr>
            <w:rFonts w:ascii="TimesNewRomanPSMT" w:hAnsi="TimesNewRomanPSMT"/>
          </w:rPr>
          <w:t xml:space="preserve">as the </w:t>
        </w:r>
      </w:ins>
      <w:ins w:id="303" w:author="Andrea Alfonsi" w:date="2018-09-11T15:11:00Z">
        <w:r>
          <w:rPr>
            <w:rFonts w:ascii="TimesNewRomanPSMT" w:hAnsi="TimesNewRomanPSMT"/>
          </w:rPr>
          <w:t xml:space="preserve">RAVEN core team (see def.). RAVEN </w:t>
        </w:r>
      </w:ins>
      <w:ins w:id="304" w:author="Andrea Alfonsi" w:date="2018-09-11T15:09:00Z">
        <w:r w:rsidRPr="00ED6968">
          <w:rPr>
            <w:rFonts w:ascii="TimesNewRomanPSMT" w:hAnsi="TimesNewRomanPSMT"/>
            <w:rPrChange w:id="305" w:author="Andrea Alfonsi" w:date="2018-09-11T15:11:00Z">
              <w:rPr/>
            </w:rPrChange>
          </w:rPr>
          <w:t xml:space="preserve">maintenance and operations, performed by the </w:t>
        </w:r>
      </w:ins>
      <w:ins w:id="306" w:author="Andrea Alfonsi" w:date="2018-09-11T15:11:00Z">
        <w:r>
          <w:rPr>
            <w:rFonts w:ascii="TimesNewRomanPSMT" w:hAnsi="TimesNewRomanPSMT"/>
          </w:rPr>
          <w:t>RAVEN core</w:t>
        </w:r>
      </w:ins>
      <w:ins w:id="307" w:author="Andrea Alfonsi" w:date="2018-09-11T15:09:00Z">
        <w:r w:rsidRPr="00ED6968">
          <w:rPr>
            <w:rFonts w:ascii="TimesNewRomanPSMT" w:hAnsi="TimesNewRomanPSMT"/>
            <w:rPrChange w:id="308" w:author="Andrea Alfonsi" w:date="2018-09-11T15:11:00Z">
              <w:rPr/>
            </w:rPrChange>
          </w:rPr>
          <w:t xml:space="preserve"> team, is an ongoing activity. </w:t>
        </w:r>
      </w:ins>
    </w:p>
    <w:p w14:paraId="0E3569DF" w14:textId="77777777" w:rsidR="00714197" w:rsidRPr="00ED6968" w:rsidRDefault="00714197">
      <w:pPr>
        <w:pStyle w:val="H1bodytext"/>
        <w:numPr>
          <w:ilvl w:val="0"/>
          <w:numId w:val="34"/>
        </w:numPr>
        <w:rPr>
          <w:ins w:id="309" w:author="Andrea Alfonsi" w:date="2018-09-11T15:12:00Z"/>
          <w:rFonts w:ascii="TimesNewRomanPSMT" w:hAnsi="TimesNewRomanPSMT"/>
          <w:rPrChange w:id="310" w:author="Andrea Alfonsi" w:date="2018-09-11T15:12:00Z">
            <w:rPr>
              <w:ins w:id="311" w:author="Andrea Alfonsi" w:date="2018-09-11T15:12:00Z"/>
            </w:rPr>
          </w:rPrChange>
        </w:rPr>
        <w:pPrChange w:id="312" w:author="Andrea Alfonsi" w:date="2018-09-11T15:12:00Z">
          <w:pPr>
            <w:pStyle w:val="H1bodytext"/>
          </w:pPr>
        </w:pPrChange>
      </w:pPr>
    </w:p>
    <w:p w14:paraId="322B5B78" w14:textId="77777777" w:rsidR="00822933" w:rsidRDefault="00822933">
      <w:pPr>
        <w:pStyle w:val="H1bodytext"/>
        <w:numPr>
          <w:ilvl w:val="0"/>
          <w:numId w:val="34"/>
        </w:numPr>
        <w:pPrChange w:id="313" w:author="Andrea Alfonsi" w:date="2018-09-11T15:12:00Z">
          <w:pPr>
            <w:pStyle w:val="H1bodytext"/>
          </w:pPr>
        </w:pPrChange>
      </w:pPr>
      <w:r>
        <w:t xml:space="preserve">This SQAP also addresses the organization, responsibilities, procedures, methods, and tools employed in maintaining, sustaining, and enhancing RAVEN.  This plan describes the QA functions and the specific activities applicable to </w:t>
      </w:r>
      <w:del w:id="314" w:author="Andrea Alfonsi" w:date="2018-09-11T15:13:00Z">
        <w:r w:rsidDel="00714197">
          <w:delText>Documentum</w:delText>
        </w:r>
      </w:del>
      <w:ins w:id="315" w:author="Andrea Alfonsi" w:date="2018-09-11T15:13:00Z">
        <w:r w:rsidR="00714197">
          <w:t>RAVEN</w:t>
        </w:r>
      </w:ins>
      <w:r>
        <w:t>.  It covers activities performed by QA personnel and activities monitored by QA that are performed by other personnel.</w:t>
      </w:r>
    </w:p>
    <w:p w14:paraId="4460D1B3" w14:textId="77777777" w:rsidR="00822933" w:rsidRDefault="00822933" w:rsidP="00822933">
      <w:pPr>
        <w:pStyle w:val="Heading2"/>
        <w:numPr>
          <w:ilvl w:val="1"/>
          <w:numId w:val="28"/>
        </w:numPr>
      </w:pPr>
      <w:bookmarkStart w:id="316" w:name="_Toc524959717"/>
      <w:r>
        <w:t>Software Items Covered</w:t>
      </w:r>
      <w:bookmarkEnd w:id="316"/>
    </w:p>
    <w:p w14:paraId="5159A854" w14:textId="77777777" w:rsidR="00822933" w:rsidRDefault="00822933" w:rsidP="00822933">
      <w:pPr>
        <w:pStyle w:val="H1bodytext"/>
        <w:ind w:left="1440"/>
      </w:pPr>
      <w:r>
        <w:t>This plan covers the maintenance of all existing and future components of RAVEN.  This includes, but is not limited to, servers, server software, user workstations, RAVEN software, and control documents.  Changes to this document will be completed through the Electronic Change Request (eCR) process.</w:t>
      </w:r>
    </w:p>
    <w:p w14:paraId="779B725B" w14:textId="77777777" w:rsidR="00822933" w:rsidRDefault="00822933" w:rsidP="00822933">
      <w:pPr>
        <w:pStyle w:val="Heading2"/>
        <w:numPr>
          <w:ilvl w:val="1"/>
          <w:numId w:val="28"/>
        </w:numPr>
      </w:pPr>
      <w:bookmarkStart w:id="317" w:name="_Toc524959718"/>
      <w:r>
        <w:t>Software Lifecycle</w:t>
      </w:r>
      <w:bookmarkEnd w:id="317"/>
    </w:p>
    <w:p w14:paraId="217F1714" w14:textId="77777777" w:rsidR="00822933" w:rsidRDefault="00822933" w:rsidP="00822933">
      <w:pPr>
        <w:pStyle w:val="H1bodytext"/>
        <w:ind w:left="1440"/>
        <w:rPr>
          <w:ins w:id="318" w:author="Andrea Alfonsi" w:date="2018-09-11T15:15:00Z"/>
        </w:rPr>
      </w:pPr>
      <w:r>
        <w:t>This SQAP covers all work performed on RAVEN, beginning with maintenance and lasting through retirement.  All changes to the system will take place according to the guidance given in PLN-</w:t>
      </w:r>
      <w:r w:rsidR="00A61FB9">
        <w:t>5553</w:t>
      </w:r>
      <w:r>
        <w:t>, “RAVEN Configuration Management Plan.”</w:t>
      </w:r>
    </w:p>
    <w:p w14:paraId="23A52439" w14:textId="77777777" w:rsidR="00C0430E" w:rsidRDefault="00C0430E">
      <w:pPr>
        <w:pStyle w:val="Heading2"/>
        <w:numPr>
          <w:ilvl w:val="1"/>
          <w:numId w:val="28"/>
        </w:numPr>
        <w:rPr>
          <w:ins w:id="319" w:author="Andrea Alfonsi" w:date="2018-09-11T15:16:00Z"/>
        </w:rPr>
        <w:pPrChange w:id="320" w:author="Andrea Alfonsi" w:date="2018-09-11T15:16:00Z">
          <w:pPr>
            <w:pStyle w:val="NormalWeb"/>
            <w:numPr>
              <w:numId w:val="35"/>
            </w:numPr>
            <w:tabs>
              <w:tab w:val="num" w:pos="720"/>
            </w:tabs>
            <w:ind w:left="720" w:hanging="360"/>
          </w:pPr>
        </w:pPrChange>
      </w:pPr>
      <w:bookmarkStart w:id="321" w:name="_Toc524959719"/>
      <w:ins w:id="322" w:author="Andrea Alfonsi" w:date="2018-09-11T15:15:00Z">
        <w:r>
          <w:t>Assumption and Constraints</w:t>
        </w:r>
      </w:ins>
      <w:bookmarkEnd w:id="321"/>
    </w:p>
    <w:p w14:paraId="2748EBA9" w14:textId="77777777" w:rsidR="00A637C2" w:rsidRPr="00232D32" w:rsidRDefault="00C0430E" w:rsidP="00A637C2">
      <w:pPr>
        <w:pStyle w:val="ListParagraph"/>
        <w:numPr>
          <w:ilvl w:val="0"/>
          <w:numId w:val="34"/>
        </w:numPr>
        <w:ind w:left="1800"/>
        <w:rPr>
          <w:ins w:id="323" w:author="Andrea Alfonsi" w:date="2018-09-17T14:57:00Z"/>
          <w:rPrChange w:id="324" w:author="Andrea Alfonsi" w:date="2018-09-17T14:58:00Z">
            <w:rPr>
              <w:ins w:id="325" w:author="Andrea Alfonsi" w:date="2018-09-17T14:57:00Z"/>
            </w:rPr>
          </w:rPrChange>
        </w:rPr>
        <w:pPrChange w:id="326" w:author="Andrea Alfonsi" w:date="2018-09-17T14:57:00Z">
          <w:pPr>
            <w:pStyle w:val="NormalWeb"/>
            <w:numPr>
              <w:numId w:val="35"/>
            </w:numPr>
            <w:tabs>
              <w:tab w:val="num" w:pos="720"/>
            </w:tabs>
            <w:ind w:left="720" w:hanging="360"/>
          </w:pPr>
        </w:pPrChange>
      </w:pPr>
      <w:ins w:id="327" w:author="Andrea Alfonsi" w:date="2018-09-11T15:15:00Z">
        <w:r w:rsidRPr="00232D32">
          <w:rPr>
            <w:rPrChange w:id="328" w:author="Andrea Alfonsi" w:date="2018-09-17T14:58:00Z">
              <w:rPr>
                <w:b/>
                <w:iCs/>
              </w:rPr>
            </w:rPrChange>
          </w:rPr>
          <w:lastRenderedPageBreak/>
          <w:t xml:space="preserve">All software management practices must be in compliance with LWP- 13620, “Managing Information Technology Assets”, including all software management activities performed for Quality Level (QL)-1, QL- 2, and QL-3 application software and associated support software (see def.). This plan applies directly to custom-developed software (see def.) and acquired applications and support software managed by the modeling and simulation team. </w:t>
        </w:r>
      </w:ins>
    </w:p>
    <w:p w14:paraId="1A714A1B" w14:textId="77777777" w:rsidR="00A637C2" w:rsidRPr="00232D32" w:rsidRDefault="00C0430E" w:rsidP="00A637C2">
      <w:pPr>
        <w:pStyle w:val="ListParagraph"/>
        <w:numPr>
          <w:ilvl w:val="0"/>
          <w:numId w:val="34"/>
        </w:numPr>
        <w:ind w:left="1800"/>
        <w:rPr>
          <w:ins w:id="329" w:author="Andrea Alfonsi" w:date="2018-09-17T14:57:00Z"/>
          <w:rPrChange w:id="330" w:author="Andrea Alfonsi" w:date="2018-09-17T14:58:00Z">
            <w:rPr>
              <w:ins w:id="331" w:author="Andrea Alfonsi" w:date="2018-09-17T14:57:00Z"/>
            </w:rPr>
          </w:rPrChange>
        </w:rPr>
        <w:pPrChange w:id="332" w:author="Andrea Alfonsi" w:date="2018-09-17T14:57:00Z">
          <w:pPr>
            <w:pStyle w:val="NormalWeb"/>
            <w:numPr>
              <w:numId w:val="35"/>
            </w:numPr>
            <w:tabs>
              <w:tab w:val="num" w:pos="720"/>
            </w:tabs>
            <w:ind w:left="720" w:hanging="360"/>
          </w:pPr>
        </w:pPrChange>
      </w:pPr>
      <w:ins w:id="333" w:author="Andrea Alfonsi" w:date="2018-09-11T15:15:00Z">
        <w:r w:rsidRPr="00232D32">
          <w:rPr>
            <w:rPrChange w:id="334" w:author="Andrea Alfonsi" w:date="2018-09-17T14:58:00Z">
              <w:rPr>
                <w:b/>
                <w:iCs/>
              </w:rPr>
            </w:rPrChange>
          </w:rPr>
          <w:t xml:space="preserve">The </w:t>
        </w:r>
      </w:ins>
      <w:ins w:id="335" w:author="Andrea Alfonsi" w:date="2018-09-11T15:18:00Z">
        <w:r w:rsidR="004F4184" w:rsidRPr="00232D32">
          <w:rPr>
            <w:rPrChange w:id="336" w:author="Andrea Alfonsi" w:date="2018-09-17T14:58:00Z">
              <w:rPr>
                <w:b/>
              </w:rPr>
            </w:rPrChange>
          </w:rPr>
          <w:t>RAVEN core team</w:t>
        </w:r>
      </w:ins>
      <w:ins w:id="337" w:author="Andrea Alfonsi" w:date="2018-09-11T15:15:00Z">
        <w:r w:rsidRPr="00232D32">
          <w:rPr>
            <w:rPrChange w:id="338" w:author="Andrea Alfonsi" w:date="2018-09-17T14:58:00Z">
              <w:rPr>
                <w:b/>
                <w:iCs/>
              </w:rPr>
            </w:rPrChange>
          </w:rPr>
          <w:t xml:space="preserve"> will adhere to LWP-1303, “Management of Unclassified Cyber Security Information Systems” and LWP-1401, “Preparing and Releasing Scientific and Technical Information Products,” where applicable. </w:t>
        </w:r>
      </w:ins>
    </w:p>
    <w:p w14:paraId="16FEA2D8" w14:textId="77777777" w:rsidR="00A637C2" w:rsidRPr="00232D32" w:rsidRDefault="00C0430E" w:rsidP="00A637C2">
      <w:pPr>
        <w:pStyle w:val="ListParagraph"/>
        <w:numPr>
          <w:ilvl w:val="0"/>
          <w:numId w:val="34"/>
        </w:numPr>
        <w:ind w:left="1800"/>
        <w:rPr>
          <w:ins w:id="339" w:author="Andrea Alfonsi" w:date="2018-09-17T14:57:00Z"/>
          <w:rPrChange w:id="340" w:author="Andrea Alfonsi" w:date="2018-09-17T14:58:00Z">
            <w:rPr>
              <w:ins w:id="341" w:author="Andrea Alfonsi" w:date="2018-09-17T14:57:00Z"/>
            </w:rPr>
          </w:rPrChange>
        </w:rPr>
        <w:pPrChange w:id="342" w:author="Andrea Alfonsi" w:date="2018-09-17T14:57:00Z">
          <w:pPr>
            <w:pStyle w:val="NormalWeb"/>
            <w:numPr>
              <w:numId w:val="35"/>
            </w:numPr>
            <w:tabs>
              <w:tab w:val="num" w:pos="720"/>
            </w:tabs>
            <w:ind w:left="720" w:hanging="360"/>
          </w:pPr>
        </w:pPrChange>
      </w:pPr>
      <w:ins w:id="343" w:author="Andrea Alfonsi" w:date="2018-09-11T15:15:00Z">
        <w:r w:rsidRPr="00232D32">
          <w:rPr>
            <w:rPrChange w:id="344" w:author="Andrea Alfonsi" w:date="2018-09-17T14:58:00Z">
              <w:rPr>
                <w:b/>
                <w:iCs/>
              </w:rPr>
            </w:rPrChange>
          </w:rPr>
          <w:t xml:space="preserve">29 USC 794d, Section 508 of the Workforce Investment Act of 1998 considerations will be made for the ability of disabled individuals to access the information or service provided by the software. </w:t>
        </w:r>
      </w:ins>
    </w:p>
    <w:p w14:paraId="79D26CEC" w14:textId="77777777" w:rsidR="00A637C2" w:rsidRPr="00232D32" w:rsidRDefault="00C0430E" w:rsidP="00A637C2">
      <w:pPr>
        <w:pStyle w:val="ListParagraph"/>
        <w:numPr>
          <w:ilvl w:val="0"/>
          <w:numId w:val="34"/>
        </w:numPr>
        <w:ind w:left="1800"/>
        <w:rPr>
          <w:ins w:id="345" w:author="Andrea Alfonsi" w:date="2018-09-17T14:57:00Z"/>
          <w:rPrChange w:id="346" w:author="Andrea Alfonsi" w:date="2018-09-17T14:58:00Z">
            <w:rPr>
              <w:ins w:id="347" w:author="Andrea Alfonsi" w:date="2018-09-17T14:57:00Z"/>
            </w:rPr>
          </w:rPrChange>
        </w:rPr>
        <w:pPrChange w:id="348" w:author="Andrea Alfonsi" w:date="2018-09-17T14:57:00Z">
          <w:pPr>
            <w:pStyle w:val="NormalWeb"/>
            <w:numPr>
              <w:numId w:val="35"/>
            </w:numPr>
            <w:tabs>
              <w:tab w:val="num" w:pos="720"/>
            </w:tabs>
            <w:ind w:left="720" w:hanging="360"/>
          </w:pPr>
        </w:pPrChange>
      </w:pPr>
      <w:ins w:id="349" w:author="Andrea Alfonsi" w:date="2018-09-11T15:15:00Z">
        <w:r w:rsidRPr="00232D32">
          <w:rPr>
            <w:rPrChange w:id="350" w:author="Andrea Alfonsi" w:date="2018-09-17T14:58:00Z">
              <w:rPr>
                <w:rFonts w:ascii="TimesNewRomanPSMT" w:hAnsi="TimesNewRomanPSMT"/>
                <w:b/>
                <w:iCs/>
              </w:rPr>
            </w:rPrChange>
          </w:rPr>
          <w:t xml:space="preserve">Roles and responsibilities cited in this plan can be reassigned as needed by the project manager or personnel designated by the information technology (IT) asset owner. </w:t>
        </w:r>
      </w:ins>
    </w:p>
    <w:p w14:paraId="65371569" w14:textId="77777777" w:rsidR="00A637C2" w:rsidRPr="00232D32" w:rsidRDefault="00C0430E" w:rsidP="00A637C2">
      <w:pPr>
        <w:pStyle w:val="ListParagraph"/>
        <w:numPr>
          <w:ilvl w:val="0"/>
          <w:numId w:val="34"/>
        </w:numPr>
        <w:ind w:left="1800"/>
        <w:rPr>
          <w:ins w:id="351" w:author="Andrea Alfonsi" w:date="2018-09-17T14:57:00Z"/>
          <w:rPrChange w:id="352" w:author="Andrea Alfonsi" w:date="2018-09-17T14:58:00Z">
            <w:rPr>
              <w:ins w:id="353" w:author="Andrea Alfonsi" w:date="2018-09-17T14:57:00Z"/>
            </w:rPr>
          </w:rPrChange>
        </w:rPr>
        <w:pPrChange w:id="354" w:author="Andrea Alfonsi" w:date="2018-09-17T14:57:00Z">
          <w:pPr>
            <w:pStyle w:val="NormalWeb"/>
            <w:numPr>
              <w:numId w:val="35"/>
            </w:numPr>
            <w:tabs>
              <w:tab w:val="num" w:pos="720"/>
            </w:tabs>
            <w:ind w:left="720" w:hanging="360"/>
          </w:pPr>
        </w:pPrChange>
      </w:pPr>
      <w:ins w:id="355" w:author="Andrea Alfonsi" w:date="2018-09-11T15:15:00Z">
        <w:r w:rsidRPr="00232D32">
          <w:rPr>
            <w:rPrChange w:id="356" w:author="Andrea Alfonsi" w:date="2018-09-17T14:58:00Z">
              <w:rPr>
                <w:rFonts w:ascii="TimesNewRomanPSMT" w:hAnsi="TimesNewRomanPSMT"/>
                <w:b/>
                <w:iCs/>
              </w:rPr>
            </w:rPrChange>
          </w:rPr>
          <w:t xml:space="preserve">INL will manage the software with support from vendors (for </w:t>
        </w:r>
        <w:r w:rsidRPr="00232D32">
          <w:rPr>
            <w:i/>
            <w:rPrChange w:id="357" w:author="Andrea Alfonsi" w:date="2018-09-17T14:58:00Z">
              <w:rPr>
                <w:rFonts w:ascii="TimesNewRomanPS" w:hAnsi="TimesNewRomanPS"/>
                <w:b/>
                <w:i/>
              </w:rPr>
            </w:rPrChange>
          </w:rPr>
          <w:t xml:space="preserve">acquired software </w:t>
        </w:r>
        <w:r w:rsidRPr="00232D32">
          <w:rPr>
            <w:rPrChange w:id="358" w:author="Andrea Alfonsi" w:date="2018-09-17T14:58:00Z">
              <w:rPr>
                <w:rFonts w:ascii="TimesNewRomanPSMT" w:hAnsi="TimesNewRomanPSMT"/>
                <w:b/>
                <w:iCs/>
              </w:rPr>
            </w:rPrChange>
          </w:rPr>
          <w:t xml:space="preserve">[see def.]) until the software is retired. </w:t>
        </w:r>
      </w:ins>
    </w:p>
    <w:p w14:paraId="13E062F2" w14:textId="77777777" w:rsidR="00A637C2" w:rsidRPr="00232D32" w:rsidRDefault="00C0430E" w:rsidP="00A637C2">
      <w:pPr>
        <w:pStyle w:val="ListParagraph"/>
        <w:numPr>
          <w:ilvl w:val="0"/>
          <w:numId w:val="34"/>
        </w:numPr>
        <w:ind w:left="1800"/>
        <w:rPr>
          <w:ins w:id="359" w:author="Andrea Alfonsi" w:date="2018-09-17T14:57:00Z"/>
          <w:rPrChange w:id="360" w:author="Andrea Alfonsi" w:date="2018-09-17T14:58:00Z">
            <w:rPr>
              <w:ins w:id="361" w:author="Andrea Alfonsi" w:date="2018-09-17T14:57:00Z"/>
            </w:rPr>
          </w:rPrChange>
        </w:rPr>
        <w:pPrChange w:id="362" w:author="Andrea Alfonsi" w:date="2018-09-17T14:57:00Z">
          <w:pPr>
            <w:pStyle w:val="NormalWeb"/>
            <w:numPr>
              <w:numId w:val="35"/>
            </w:numPr>
            <w:tabs>
              <w:tab w:val="num" w:pos="720"/>
            </w:tabs>
            <w:ind w:left="720" w:hanging="360"/>
          </w:pPr>
        </w:pPrChange>
      </w:pPr>
      <w:ins w:id="363" w:author="Andrea Alfonsi" w:date="2018-09-11T15:15:00Z">
        <w:r w:rsidRPr="00232D32">
          <w:rPr>
            <w:rPrChange w:id="364" w:author="Andrea Alfonsi" w:date="2018-09-17T14:58:00Z">
              <w:rPr>
                <w:rFonts w:ascii="TimesNewRomanPSMT" w:hAnsi="TimesNewRomanPSMT"/>
                <w:b/>
                <w:iCs/>
              </w:rPr>
            </w:rPrChange>
          </w:rPr>
          <w:t xml:space="preserve">Software vendor support agreements are maintained. </w:t>
        </w:r>
      </w:ins>
    </w:p>
    <w:p w14:paraId="6F9B0E9C" w14:textId="77777777" w:rsidR="00A637C2" w:rsidRPr="00232D32" w:rsidRDefault="00C0430E" w:rsidP="00A637C2">
      <w:pPr>
        <w:pStyle w:val="ListParagraph"/>
        <w:numPr>
          <w:ilvl w:val="0"/>
          <w:numId w:val="34"/>
        </w:numPr>
        <w:ind w:left="1800"/>
        <w:rPr>
          <w:ins w:id="365" w:author="Andrea Alfonsi" w:date="2018-09-17T14:57:00Z"/>
          <w:rPrChange w:id="366" w:author="Andrea Alfonsi" w:date="2018-09-17T14:58:00Z">
            <w:rPr>
              <w:ins w:id="367" w:author="Andrea Alfonsi" w:date="2018-09-17T14:57:00Z"/>
            </w:rPr>
          </w:rPrChange>
        </w:rPr>
        <w:pPrChange w:id="368" w:author="Andrea Alfonsi" w:date="2018-09-17T14:57:00Z">
          <w:pPr>
            <w:pStyle w:val="NormalWeb"/>
            <w:numPr>
              <w:numId w:val="35"/>
            </w:numPr>
            <w:tabs>
              <w:tab w:val="num" w:pos="720"/>
            </w:tabs>
            <w:ind w:left="720" w:hanging="360"/>
          </w:pPr>
        </w:pPrChange>
      </w:pPr>
      <w:ins w:id="369" w:author="Andrea Alfonsi" w:date="2018-09-11T15:15:00Z">
        <w:r w:rsidRPr="00232D32">
          <w:rPr>
            <w:rPrChange w:id="370" w:author="Andrea Alfonsi" w:date="2018-09-17T14:58:00Z">
              <w:rPr>
                <w:b/>
                <w:iCs/>
              </w:rPr>
            </w:rPrChange>
          </w:rPr>
          <w:t xml:space="preserve">For firmware, changes to acquired software including software updates and security patches will be implemented by the product vendor. </w:t>
        </w:r>
      </w:ins>
    </w:p>
    <w:p w14:paraId="77DC2F07" w14:textId="77777777" w:rsidR="00A637C2" w:rsidRPr="00232D32" w:rsidRDefault="00C0430E" w:rsidP="00A637C2">
      <w:pPr>
        <w:pStyle w:val="ListParagraph"/>
        <w:numPr>
          <w:ilvl w:val="0"/>
          <w:numId w:val="34"/>
        </w:numPr>
        <w:ind w:left="1800"/>
        <w:rPr>
          <w:ins w:id="371" w:author="Andrea Alfonsi" w:date="2018-09-17T14:57:00Z"/>
          <w:rPrChange w:id="372" w:author="Andrea Alfonsi" w:date="2018-09-17T14:58:00Z">
            <w:rPr>
              <w:ins w:id="373" w:author="Andrea Alfonsi" w:date="2018-09-17T14:57:00Z"/>
            </w:rPr>
          </w:rPrChange>
        </w:rPr>
        <w:pPrChange w:id="374" w:author="Andrea Alfonsi" w:date="2018-09-17T14:57:00Z">
          <w:pPr>
            <w:pStyle w:val="NormalWeb"/>
            <w:numPr>
              <w:numId w:val="35"/>
            </w:numPr>
            <w:tabs>
              <w:tab w:val="num" w:pos="720"/>
            </w:tabs>
            <w:ind w:left="720" w:hanging="360"/>
          </w:pPr>
        </w:pPrChange>
      </w:pPr>
      <w:ins w:id="375" w:author="Andrea Alfonsi" w:date="2018-09-11T15:15:00Z">
        <w:r w:rsidRPr="00232D32">
          <w:rPr>
            <w:rPrChange w:id="376" w:author="Andrea Alfonsi" w:date="2018-09-17T14:58:00Z">
              <w:rPr>
                <w:b/>
                <w:iCs/>
              </w:rPr>
            </w:rPrChange>
          </w:rPr>
          <w:t xml:space="preserve">All changes to safety software (see def.) including security patches will be controlled through the change control board (see def., CCB). For external release, the project or maintenance and operations (M&amp;O) team will adhere to LWP-1401, “Preparing and Releasing Scientific and Technical Information Products.” </w:t>
        </w:r>
      </w:ins>
    </w:p>
    <w:p w14:paraId="066601DF" w14:textId="77777777" w:rsidR="00A637C2" w:rsidRPr="00232D32" w:rsidRDefault="00C0430E" w:rsidP="00A637C2">
      <w:pPr>
        <w:pStyle w:val="ListParagraph"/>
        <w:numPr>
          <w:ilvl w:val="0"/>
          <w:numId w:val="34"/>
        </w:numPr>
        <w:ind w:left="1800"/>
        <w:rPr>
          <w:ins w:id="377" w:author="Andrea Alfonsi" w:date="2018-09-17T14:57:00Z"/>
          <w:rPrChange w:id="378" w:author="Andrea Alfonsi" w:date="2018-09-17T14:58:00Z">
            <w:rPr>
              <w:ins w:id="379" w:author="Andrea Alfonsi" w:date="2018-09-17T14:57:00Z"/>
            </w:rPr>
          </w:rPrChange>
        </w:rPr>
        <w:pPrChange w:id="380" w:author="Andrea Alfonsi" w:date="2018-09-17T14:57:00Z">
          <w:pPr>
            <w:pStyle w:val="NormalWeb"/>
            <w:numPr>
              <w:numId w:val="35"/>
            </w:numPr>
            <w:tabs>
              <w:tab w:val="num" w:pos="720"/>
            </w:tabs>
            <w:ind w:left="720" w:hanging="360"/>
          </w:pPr>
        </w:pPrChange>
      </w:pPr>
      <w:ins w:id="381" w:author="Andrea Alfonsi" w:date="2018-09-11T15:15:00Z">
        <w:r w:rsidRPr="00232D32">
          <w:rPr>
            <w:rPrChange w:id="382" w:author="Andrea Alfonsi" w:date="2018-09-17T14:58:00Z">
              <w:rPr>
                <w:b/>
                <w:iCs/>
              </w:rPr>
            </w:rPrChange>
          </w:rPr>
          <w:t xml:space="preserve">The scope of this document only covers the </w:t>
        </w:r>
      </w:ins>
      <w:ins w:id="383" w:author="Andrea Alfonsi" w:date="2018-09-11T15:20:00Z">
        <w:r w:rsidR="004F0939" w:rsidRPr="00232D32">
          <w:rPr>
            <w:rPrChange w:id="384" w:author="Andrea Alfonsi" w:date="2018-09-17T14:58:00Z">
              <w:rPr>
                <w:b/>
              </w:rPr>
            </w:rPrChange>
          </w:rPr>
          <w:t>RAVEN</w:t>
        </w:r>
      </w:ins>
      <w:ins w:id="385" w:author="Andrea Alfonsi" w:date="2018-09-11T15:15:00Z">
        <w:r w:rsidRPr="00232D32">
          <w:rPr>
            <w:rPrChange w:id="386" w:author="Andrea Alfonsi" w:date="2018-09-17T14:58:00Z">
              <w:rPr>
                <w:b/>
                <w:iCs/>
              </w:rPr>
            </w:rPrChange>
          </w:rPr>
          <w:t xml:space="preserve"> </w:t>
        </w:r>
      </w:ins>
      <w:ins w:id="387" w:author="Andrea Alfonsi" w:date="2018-09-11T15:20:00Z">
        <w:r w:rsidR="004F0939" w:rsidRPr="00232D32">
          <w:rPr>
            <w:rPrChange w:id="388" w:author="Andrea Alfonsi" w:date="2018-09-17T14:58:00Z">
              <w:rPr>
                <w:b/>
              </w:rPr>
            </w:rPrChange>
          </w:rPr>
          <w:t>software</w:t>
        </w:r>
      </w:ins>
      <w:ins w:id="389" w:author="Andrea Alfonsi" w:date="2018-09-11T15:15:00Z">
        <w:r w:rsidRPr="00232D32">
          <w:rPr>
            <w:rPrChange w:id="390" w:author="Andrea Alfonsi" w:date="2018-09-17T14:58:00Z">
              <w:rPr>
                <w:b/>
                <w:iCs/>
              </w:rPr>
            </w:rPrChange>
          </w:rPr>
          <w:t xml:space="preserve"> and projects that utilize the </w:t>
        </w:r>
      </w:ins>
      <w:ins w:id="391" w:author="Andrea Alfonsi" w:date="2018-09-11T15:20:00Z">
        <w:r w:rsidR="004F0939" w:rsidRPr="00232D32">
          <w:rPr>
            <w:rPrChange w:id="392" w:author="Andrea Alfonsi" w:date="2018-09-17T14:58:00Z">
              <w:rPr>
                <w:b/>
              </w:rPr>
            </w:rPrChange>
          </w:rPr>
          <w:t>RAVEN</w:t>
        </w:r>
      </w:ins>
      <w:ins w:id="393" w:author="Andrea Alfonsi" w:date="2018-09-11T15:15:00Z">
        <w:r w:rsidRPr="00232D32">
          <w:rPr>
            <w:rPrChange w:id="394" w:author="Andrea Alfonsi" w:date="2018-09-17T14:58:00Z">
              <w:rPr>
                <w:b/>
                <w:iCs/>
              </w:rPr>
            </w:rPrChange>
          </w:rPr>
          <w:t xml:space="preserve"> framework. </w:t>
        </w:r>
      </w:ins>
    </w:p>
    <w:p w14:paraId="6CAE7770" w14:textId="77777777" w:rsidR="00A637C2" w:rsidRPr="00232D32" w:rsidRDefault="00C0430E" w:rsidP="00A637C2">
      <w:pPr>
        <w:pStyle w:val="ListParagraph"/>
        <w:numPr>
          <w:ilvl w:val="0"/>
          <w:numId w:val="34"/>
        </w:numPr>
        <w:ind w:left="1800"/>
        <w:rPr>
          <w:ins w:id="395" w:author="Andrea Alfonsi" w:date="2018-09-17T14:57:00Z"/>
          <w:rPrChange w:id="396" w:author="Andrea Alfonsi" w:date="2018-09-17T14:58:00Z">
            <w:rPr>
              <w:ins w:id="397" w:author="Andrea Alfonsi" w:date="2018-09-17T14:57:00Z"/>
            </w:rPr>
          </w:rPrChange>
        </w:rPr>
        <w:pPrChange w:id="398" w:author="Andrea Alfonsi" w:date="2018-09-17T14:57:00Z">
          <w:pPr>
            <w:pStyle w:val="NormalWeb"/>
            <w:numPr>
              <w:numId w:val="35"/>
            </w:numPr>
            <w:tabs>
              <w:tab w:val="num" w:pos="720"/>
            </w:tabs>
            <w:ind w:left="720" w:hanging="360"/>
          </w:pPr>
        </w:pPrChange>
      </w:pPr>
      <w:ins w:id="399" w:author="Andrea Alfonsi" w:date="2018-09-11T15:17:00Z">
        <w:r w:rsidRPr="00232D32">
          <w:rPr>
            <w:rPrChange w:id="400" w:author="Andrea Alfonsi" w:date="2018-09-17T14:58:00Z">
              <w:rPr>
                <w:b/>
                <w:iCs/>
              </w:rPr>
            </w:rPrChange>
          </w:rPr>
          <w:t>T</w:t>
        </w:r>
      </w:ins>
      <w:ins w:id="401" w:author="Andrea Alfonsi" w:date="2018-09-11T15:15:00Z">
        <w:r w:rsidRPr="00232D32">
          <w:rPr>
            <w:rPrChange w:id="402" w:author="Andrea Alfonsi" w:date="2018-09-17T14:58:00Z">
              <w:rPr>
                <w:b/>
                <w:iCs/>
              </w:rPr>
            </w:rPrChange>
          </w:rPr>
          <w:t xml:space="preserve">he hardware that serves </w:t>
        </w:r>
      </w:ins>
      <w:ins w:id="403" w:author="Andrea Alfonsi" w:date="2018-09-11T15:20:00Z">
        <w:r w:rsidR="004F0939" w:rsidRPr="00232D32">
          <w:rPr>
            <w:rPrChange w:id="404" w:author="Andrea Alfonsi" w:date="2018-09-17T14:58:00Z">
              <w:rPr>
                <w:b/>
              </w:rPr>
            </w:rPrChange>
          </w:rPr>
          <w:t>RAVEN</w:t>
        </w:r>
      </w:ins>
      <w:ins w:id="405" w:author="Andrea Alfonsi" w:date="2018-09-11T15:15:00Z">
        <w:r w:rsidRPr="00232D32">
          <w:rPr>
            <w:rPrChange w:id="406" w:author="Andrea Alfonsi" w:date="2018-09-17T14:58:00Z">
              <w:rPr>
                <w:b/>
                <w:iCs/>
              </w:rPr>
            </w:rPrChange>
          </w:rPr>
          <w:t xml:space="preserve"> is managed by the </w:t>
        </w:r>
      </w:ins>
      <w:ins w:id="407" w:author="Andrea Alfonsi" w:date="2018-09-11T15:20:00Z">
        <w:r w:rsidR="004F0939" w:rsidRPr="00232D32">
          <w:rPr>
            <w:rPrChange w:id="408" w:author="Andrea Alfonsi" w:date="2018-09-17T14:58:00Z">
              <w:rPr>
                <w:b/>
              </w:rPr>
            </w:rPrChange>
          </w:rPr>
          <w:t>High-Performance</w:t>
        </w:r>
      </w:ins>
      <w:ins w:id="409" w:author="Andrea Alfonsi" w:date="2018-09-11T15:15:00Z">
        <w:r w:rsidRPr="00232D32">
          <w:rPr>
            <w:rPrChange w:id="410" w:author="Andrea Alfonsi" w:date="2018-09-17T14:58:00Z">
              <w:rPr>
                <w:b/>
                <w:iCs/>
              </w:rPr>
            </w:rPrChange>
          </w:rPr>
          <w:t xml:space="preserve"> Computing Group. The hardware is considered a configuration item (see def.) for the </w:t>
        </w:r>
      </w:ins>
      <w:ins w:id="411" w:author="Andrea Alfonsi" w:date="2018-09-11T15:20:00Z">
        <w:r w:rsidR="004F0939" w:rsidRPr="00232D32">
          <w:rPr>
            <w:rPrChange w:id="412" w:author="Andrea Alfonsi" w:date="2018-09-17T14:58:00Z">
              <w:rPr>
                <w:b/>
              </w:rPr>
            </w:rPrChange>
          </w:rPr>
          <w:t>RAVEN</w:t>
        </w:r>
      </w:ins>
      <w:ins w:id="413" w:author="Andrea Alfonsi" w:date="2018-09-11T15:15:00Z">
        <w:r w:rsidRPr="00232D32">
          <w:rPr>
            <w:rPrChange w:id="414" w:author="Andrea Alfonsi" w:date="2018-09-17T14:58:00Z">
              <w:rPr>
                <w:b/>
                <w:iCs/>
              </w:rPr>
            </w:rPrChange>
          </w:rPr>
          <w:t xml:space="preserve"> IT asset, and changes impacting the </w:t>
        </w:r>
      </w:ins>
      <w:ins w:id="415" w:author="Andrea Alfonsi" w:date="2018-09-11T15:21:00Z">
        <w:r w:rsidR="004F0939" w:rsidRPr="00232D32">
          <w:rPr>
            <w:rPrChange w:id="416" w:author="Andrea Alfonsi" w:date="2018-09-17T14:58:00Z">
              <w:rPr>
                <w:b/>
              </w:rPr>
            </w:rPrChange>
          </w:rPr>
          <w:t>RAVEN</w:t>
        </w:r>
      </w:ins>
      <w:ins w:id="417" w:author="Andrea Alfonsi" w:date="2018-09-11T15:15:00Z">
        <w:r w:rsidRPr="00232D32">
          <w:rPr>
            <w:rPrChange w:id="418" w:author="Andrea Alfonsi" w:date="2018-09-17T14:58:00Z">
              <w:rPr>
                <w:b/>
                <w:iCs/>
              </w:rPr>
            </w:rPrChange>
          </w:rPr>
          <w:t xml:space="preserve"> framework must be reviewed by the </w:t>
        </w:r>
      </w:ins>
      <w:ins w:id="419" w:author="Andrea Alfonsi" w:date="2018-09-11T15:21:00Z">
        <w:r w:rsidR="004F0939" w:rsidRPr="00232D32">
          <w:rPr>
            <w:rPrChange w:id="420" w:author="Andrea Alfonsi" w:date="2018-09-17T14:58:00Z">
              <w:rPr>
                <w:b/>
              </w:rPr>
            </w:rPrChange>
          </w:rPr>
          <w:t>RAVEN</w:t>
        </w:r>
      </w:ins>
      <w:ins w:id="421" w:author="Andrea Alfonsi" w:date="2018-09-11T15:15:00Z">
        <w:r w:rsidRPr="00232D32">
          <w:rPr>
            <w:rPrChange w:id="422" w:author="Andrea Alfonsi" w:date="2018-09-17T14:58:00Z">
              <w:rPr>
                <w:b/>
                <w:iCs/>
              </w:rPr>
            </w:rPrChange>
          </w:rPr>
          <w:t xml:space="preserve"> technical lead or designee; however, the management of the hardware is outside the scope of this plan. </w:t>
        </w:r>
      </w:ins>
    </w:p>
    <w:p w14:paraId="3147531D" w14:textId="77777777" w:rsidR="00A637C2" w:rsidRPr="00232D32" w:rsidRDefault="00C0430E" w:rsidP="00A637C2">
      <w:pPr>
        <w:pStyle w:val="ListParagraph"/>
        <w:numPr>
          <w:ilvl w:val="0"/>
          <w:numId w:val="34"/>
        </w:numPr>
        <w:ind w:left="1800"/>
        <w:rPr>
          <w:ins w:id="423" w:author="Andrea Alfonsi" w:date="2018-09-17T14:57:00Z"/>
          <w:rPrChange w:id="424" w:author="Andrea Alfonsi" w:date="2018-09-17T14:58:00Z">
            <w:rPr>
              <w:ins w:id="425" w:author="Andrea Alfonsi" w:date="2018-09-17T14:57:00Z"/>
            </w:rPr>
          </w:rPrChange>
        </w:rPr>
        <w:pPrChange w:id="426" w:author="Andrea Alfonsi" w:date="2018-09-17T14:57:00Z">
          <w:pPr>
            <w:pStyle w:val="NormalWeb"/>
            <w:numPr>
              <w:numId w:val="35"/>
            </w:numPr>
            <w:tabs>
              <w:tab w:val="num" w:pos="720"/>
            </w:tabs>
            <w:ind w:left="720" w:hanging="360"/>
          </w:pPr>
        </w:pPrChange>
      </w:pPr>
      <w:ins w:id="427" w:author="Andrea Alfonsi" w:date="2018-09-11T15:15:00Z">
        <w:r w:rsidRPr="00232D32">
          <w:rPr>
            <w:rPrChange w:id="428" w:author="Andrea Alfonsi" w:date="2018-09-17T14:58:00Z">
              <w:rPr>
                <w:b/>
                <w:iCs/>
              </w:rPr>
            </w:rPrChange>
          </w:rPr>
          <w:t xml:space="preserve">Software that is not within the scope of this plan include static webpages and other tools used for administrative purposes. </w:t>
        </w:r>
      </w:ins>
    </w:p>
    <w:p w14:paraId="1C89F575" w14:textId="40239CE8" w:rsidR="00C0430E" w:rsidRPr="00232D32" w:rsidRDefault="00C0430E" w:rsidP="00A637C2">
      <w:pPr>
        <w:pStyle w:val="ListParagraph"/>
        <w:numPr>
          <w:ilvl w:val="0"/>
          <w:numId w:val="34"/>
        </w:numPr>
        <w:ind w:left="1800"/>
        <w:rPr>
          <w:ins w:id="429" w:author="Andrea Alfonsi" w:date="2018-09-11T15:15:00Z"/>
          <w:rPrChange w:id="430" w:author="Andrea Alfonsi" w:date="2018-09-17T14:58:00Z">
            <w:rPr>
              <w:ins w:id="431" w:author="Andrea Alfonsi" w:date="2018-09-11T15:15:00Z"/>
            </w:rPr>
          </w:rPrChange>
        </w:rPr>
        <w:pPrChange w:id="432" w:author="Andrea Alfonsi" w:date="2018-09-17T14:57:00Z">
          <w:pPr>
            <w:pStyle w:val="NormalWeb"/>
            <w:numPr>
              <w:numId w:val="35"/>
            </w:numPr>
            <w:tabs>
              <w:tab w:val="num" w:pos="720"/>
            </w:tabs>
            <w:ind w:left="720" w:hanging="360"/>
          </w:pPr>
        </w:pPrChange>
      </w:pPr>
      <w:ins w:id="433" w:author="Andrea Alfonsi" w:date="2018-09-11T15:15:00Z">
        <w:r w:rsidRPr="00232D32">
          <w:rPr>
            <w:iCs/>
            <w:rPrChange w:id="434" w:author="Andrea Alfonsi" w:date="2018-09-17T14:58:00Z">
              <w:rPr>
                <w:b/>
                <w:iCs/>
              </w:rPr>
            </w:rPrChange>
          </w:rPr>
          <w:t xml:space="preserve">All </w:t>
        </w:r>
      </w:ins>
      <w:ins w:id="435" w:author="Andrea Alfonsi" w:date="2018-09-11T15:21:00Z">
        <w:r w:rsidR="004F0939" w:rsidRPr="00232D32">
          <w:rPr>
            <w:rPrChange w:id="436" w:author="Andrea Alfonsi" w:date="2018-09-17T14:58:00Z">
              <w:rPr/>
            </w:rPrChange>
          </w:rPr>
          <w:t>software packages</w:t>
        </w:r>
      </w:ins>
      <w:ins w:id="437" w:author="Andrea Alfonsi" w:date="2018-09-11T15:15:00Z">
        <w:r w:rsidRPr="00232D32">
          <w:rPr>
            <w:iCs/>
            <w:rPrChange w:id="438" w:author="Andrea Alfonsi" w:date="2018-09-17T14:58:00Z">
              <w:rPr>
                <w:b/>
                <w:iCs/>
              </w:rPr>
            </w:rPrChange>
          </w:rPr>
          <w:t xml:space="preserve"> that utilize the </w:t>
        </w:r>
      </w:ins>
      <w:ins w:id="439" w:author="Andrea Alfonsi" w:date="2018-09-11T15:22:00Z">
        <w:r w:rsidR="004F0939" w:rsidRPr="00232D32">
          <w:rPr>
            <w:rPrChange w:id="440" w:author="Andrea Alfonsi" w:date="2018-09-17T14:58:00Z">
              <w:rPr/>
            </w:rPrChange>
          </w:rPr>
          <w:t>RAVEN software are covered by this plan in case they are</w:t>
        </w:r>
      </w:ins>
      <w:ins w:id="441" w:author="Andrea Alfonsi" w:date="2018-09-11T15:15:00Z">
        <w:r w:rsidRPr="00232D32">
          <w:rPr>
            <w:iCs/>
            <w:rPrChange w:id="442" w:author="Andrea Alfonsi" w:date="2018-09-17T14:58:00Z">
              <w:rPr>
                <w:b/>
                <w:iCs/>
              </w:rPr>
            </w:rPrChange>
          </w:rPr>
          <w:t xml:space="preserve"> managed at the same Quality Level assigned to </w:t>
        </w:r>
      </w:ins>
      <w:ins w:id="443" w:author="Andrea Alfonsi" w:date="2018-09-11T15:22:00Z">
        <w:r w:rsidR="004F0939" w:rsidRPr="00232D32">
          <w:rPr>
            <w:rPrChange w:id="444" w:author="Andrea Alfonsi" w:date="2018-09-17T14:58:00Z">
              <w:rPr/>
            </w:rPrChange>
          </w:rPr>
          <w:t>RAVEN</w:t>
        </w:r>
      </w:ins>
      <w:ins w:id="445" w:author="Andrea Alfonsi" w:date="2018-09-11T15:15:00Z">
        <w:r w:rsidR="004F0939" w:rsidRPr="00232D32">
          <w:rPr>
            <w:rPrChange w:id="446" w:author="Andrea Alfonsi" w:date="2018-09-17T14:58:00Z">
              <w:rPr/>
            </w:rPrChange>
          </w:rPr>
          <w:t xml:space="preserve"> or lower</w:t>
        </w:r>
      </w:ins>
    </w:p>
    <w:p w14:paraId="739A5DB8" w14:textId="77777777" w:rsidR="00C0430E" w:rsidRDefault="00C0430E" w:rsidP="00C0430E">
      <w:pPr>
        <w:pStyle w:val="Heading2"/>
        <w:numPr>
          <w:ilvl w:val="1"/>
          <w:numId w:val="28"/>
        </w:numPr>
        <w:rPr>
          <w:ins w:id="447" w:author="Andrea Alfonsi" w:date="2018-09-11T15:14:00Z"/>
        </w:rPr>
      </w:pPr>
      <w:ins w:id="448" w:author="Andrea Alfonsi" w:date="2018-09-11T15:15:00Z">
        <w:r>
          <w:t xml:space="preserve"> </w:t>
        </w:r>
        <w:bookmarkStart w:id="449" w:name="_Toc524959720"/>
        <w:r>
          <w:t>Deviation Policy</w:t>
        </w:r>
      </w:ins>
      <w:bookmarkEnd w:id="449"/>
    </w:p>
    <w:p w14:paraId="040A6258" w14:textId="77777777" w:rsidR="00D63EC3" w:rsidRDefault="005322DD">
      <w:pPr>
        <w:pStyle w:val="H1bodytext"/>
        <w:ind w:left="1440"/>
        <w:rPr>
          <w:ins w:id="450" w:author="Andrea Alfonsi" w:date="2018-09-11T15:24:00Z"/>
        </w:rPr>
        <w:pPrChange w:id="451" w:author="Andrea Alfonsi" w:date="2018-09-11T15:24:00Z">
          <w:pPr>
            <w:pStyle w:val="H1bodytext"/>
            <w:numPr>
              <w:numId w:val="37"/>
            </w:numPr>
            <w:tabs>
              <w:tab w:val="num" w:pos="720"/>
            </w:tabs>
            <w:ind w:hanging="360"/>
          </w:pPr>
        </w:pPrChange>
      </w:pPr>
      <w:ins w:id="452" w:author="Andrea Alfonsi" w:date="2018-09-11T15:23:00Z">
        <w:r w:rsidRPr="005322DD">
          <w:t xml:space="preserve">All deviations from this plan require management approval. Whether planned or unplanned, if any deviation from this plan is necessary, the following components will be determined: </w:t>
        </w:r>
      </w:ins>
    </w:p>
    <w:p w14:paraId="1D6B7F3F" w14:textId="77777777" w:rsidR="00D63EC3" w:rsidRDefault="005322DD">
      <w:pPr>
        <w:pStyle w:val="H1bodytext"/>
        <w:numPr>
          <w:ilvl w:val="0"/>
          <w:numId w:val="34"/>
        </w:numPr>
        <w:ind w:left="1800"/>
        <w:rPr>
          <w:ins w:id="453" w:author="Andrea Alfonsi" w:date="2018-09-11T15:24:00Z"/>
        </w:rPr>
        <w:pPrChange w:id="454" w:author="Andrea Alfonsi" w:date="2018-09-11T15:24:00Z">
          <w:pPr>
            <w:pStyle w:val="H1bodytext"/>
            <w:numPr>
              <w:numId w:val="37"/>
            </w:numPr>
            <w:tabs>
              <w:tab w:val="num" w:pos="720"/>
            </w:tabs>
            <w:ind w:hanging="360"/>
          </w:pPr>
        </w:pPrChange>
      </w:pPr>
      <w:ins w:id="455" w:author="Andrea Alfonsi" w:date="2018-09-11T15:23:00Z">
        <w:r w:rsidRPr="005322DD">
          <w:lastRenderedPageBreak/>
          <w:t xml:space="preserve">Identification of task affected. </w:t>
        </w:r>
      </w:ins>
    </w:p>
    <w:p w14:paraId="3FFD4CFB" w14:textId="77777777" w:rsidR="00D63EC3" w:rsidRDefault="005322DD">
      <w:pPr>
        <w:pStyle w:val="H1bodytext"/>
        <w:numPr>
          <w:ilvl w:val="0"/>
          <w:numId w:val="34"/>
        </w:numPr>
        <w:ind w:left="1800"/>
        <w:rPr>
          <w:ins w:id="456" w:author="Andrea Alfonsi" w:date="2018-09-11T15:24:00Z"/>
        </w:rPr>
        <w:pPrChange w:id="457" w:author="Andrea Alfonsi" w:date="2018-09-11T15:24:00Z">
          <w:pPr>
            <w:pStyle w:val="H1bodytext"/>
            <w:numPr>
              <w:numId w:val="37"/>
            </w:numPr>
            <w:tabs>
              <w:tab w:val="num" w:pos="720"/>
            </w:tabs>
            <w:ind w:hanging="360"/>
          </w:pPr>
        </w:pPrChange>
      </w:pPr>
      <w:ins w:id="458" w:author="Andrea Alfonsi" w:date="2018-09-11T15:23:00Z">
        <w:r w:rsidRPr="005322DD">
          <w:t xml:space="preserve">Reasons for deviation defined. </w:t>
        </w:r>
      </w:ins>
    </w:p>
    <w:p w14:paraId="737F22C1" w14:textId="77777777" w:rsidR="00D63EC3" w:rsidRDefault="005322DD">
      <w:pPr>
        <w:pStyle w:val="H1bodytext"/>
        <w:numPr>
          <w:ilvl w:val="0"/>
          <w:numId w:val="34"/>
        </w:numPr>
        <w:ind w:left="1800"/>
        <w:rPr>
          <w:ins w:id="459" w:author="Andrea Alfonsi" w:date="2018-09-11T15:24:00Z"/>
        </w:rPr>
        <w:pPrChange w:id="460" w:author="Andrea Alfonsi" w:date="2018-09-11T15:24:00Z">
          <w:pPr>
            <w:pStyle w:val="H1bodytext"/>
            <w:numPr>
              <w:numId w:val="37"/>
            </w:numPr>
            <w:tabs>
              <w:tab w:val="num" w:pos="720"/>
            </w:tabs>
            <w:ind w:hanging="360"/>
          </w:pPr>
        </w:pPrChange>
      </w:pPr>
      <w:ins w:id="461" w:author="Andrea Alfonsi" w:date="2018-09-11T15:23:00Z">
        <w:r w:rsidRPr="005322DD">
          <w:t xml:space="preserve">Effects on the quality of the project. </w:t>
        </w:r>
      </w:ins>
    </w:p>
    <w:p w14:paraId="6F6543B1" w14:textId="77777777" w:rsidR="005322DD" w:rsidRPr="005322DD" w:rsidRDefault="005322DD">
      <w:pPr>
        <w:pStyle w:val="H1bodytext"/>
        <w:numPr>
          <w:ilvl w:val="0"/>
          <w:numId w:val="34"/>
        </w:numPr>
        <w:ind w:left="1800"/>
        <w:rPr>
          <w:ins w:id="462" w:author="Andrea Alfonsi" w:date="2018-09-11T15:23:00Z"/>
        </w:rPr>
        <w:pPrChange w:id="463" w:author="Andrea Alfonsi" w:date="2018-09-11T15:24:00Z">
          <w:pPr>
            <w:pStyle w:val="H1bodytext"/>
            <w:numPr>
              <w:numId w:val="37"/>
            </w:numPr>
            <w:tabs>
              <w:tab w:val="num" w:pos="720"/>
            </w:tabs>
            <w:ind w:hanging="360"/>
          </w:pPr>
        </w:pPrChange>
      </w:pPr>
      <w:ins w:id="464" w:author="Andrea Alfonsi" w:date="2018-09-11T15:23:00Z">
        <w:r w:rsidRPr="005322DD">
          <w:t xml:space="preserve">Time and resource constraints affected. </w:t>
        </w:r>
      </w:ins>
    </w:p>
    <w:p w14:paraId="1AE2C7A0" w14:textId="77777777" w:rsidR="00C0430E" w:rsidRDefault="005322DD" w:rsidP="00204CCD">
      <w:pPr>
        <w:pStyle w:val="H1bodytext"/>
        <w:ind w:left="1440"/>
      </w:pPr>
      <w:ins w:id="465" w:author="Andrea Alfonsi" w:date="2018-09-11T15:23:00Z">
        <w:r w:rsidRPr="005322DD">
          <w:t xml:space="preserve">A deviation report will be </w:t>
        </w:r>
      </w:ins>
      <w:ins w:id="466" w:author="Andrea Alfonsi" w:date="2018-09-11T15:24:00Z">
        <w:r w:rsidR="00D63EC3" w:rsidRPr="005322DD">
          <w:t>generated,</w:t>
        </w:r>
      </w:ins>
      <w:ins w:id="467" w:author="Andrea Alfonsi" w:date="2018-09-11T15:23:00Z">
        <w:r w:rsidRPr="005322DD">
          <w:t xml:space="preserve"> and authorization will be required. Deviations that violate requirements must be documented within the relevant issue. </w:t>
        </w:r>
      </w:ins>
    </w:p>
    <w:p w14:paraId="09111560" w14:textId="77777777" w:rsidR="00F672F0" w:rsidRPr="00070BF3" w:rsidRDefault="00F672F0" w:rsidP="0005586A">
      <w:pPr>
        <w:pStyle w:val="Heading1"/>
        <w:numPr>
          <w:ilvl w:val="0"/>
          <w:numId w:val="20"/>
        </w:numPr>
      </w:pPr>
      <w:bookmarkStart w:id="468" w:name="_Toc365305473"/>
      <w:bookmarkStart w:id="469" w:name="_Toc377364741"/>
      <w:bookmarkStart w:id="470" w:name="_Toc524959721"/>
      <w:r w:rsidRPr="005B3CDE">
        <w:t>REFERENCES</w:t>
      </w:r>
      <w:bookmarkEnd w:id="468"/>
      <w:bookmarkEnd w:id="469"/>
      <w:bookmarkEnd w:id="470"/>
      <w:r w:rsidRPr="00070BF3">
        <w:t xml:space="preserve"> </w:t>
      </w:r>
    </w:p>
    <w:p w14:paraId="6F6DCBF4" w14:textId="77777777" w:rsidR="00B873B5" w:rsidRDefault="004C5C81" w:rsidP="00D10FCA">
      <w:pPr>
        <w:pStyle w:val="H1bodytext"/>
        <w:rPr>
          <w:bCs/>
          <w:szCs w:val="24"/>
        </w:rPr>
      </w:pPr>
      <w:r>
        <w:rPr>
          <w:bCs/>
          <w:szCs w:val="24"/>
        </w:rPr>
        <w:t>The following source documents apply to this SQAP:</w:t>
      </w:r>
    </w:p>
    <w:p w14:paraId="623645CD" w14:textId="77777777" w:rsidR="00611421" w:rsidRDefault="00611421" w:rsidP="004C5C81">
      <w:pPr>
        <w:pStyle w:val="H1bodytext"/>
        <w:numPr>
          <w:ilvl w:val="0"/>
          <w:numId w:val="32"/>
        </w:numPr>
        <w:rPr>
          <w:bCs/>
          <w:szCs w:val="24"/>
        </w:rPr>
      </w:pPr>
      <w:r>
        <w:rPr>
          <w:bCs/>
          <w:szCs w:val="24"/>
        </w:rPr>
        <w:t>DOE Order 414.1D</w:t>
      </w:r>
      <w:r w:rsidR="004C5C81">
        <w:rPr>
          <w:bCs/>
          <w:szCs w:val="24"/>
        </w:rPr>
        <w:t>, “Quality Assurance”</w:t>
      </w:r>
    </w:p>
    <w:p w14:paraId="5720B48B" w14:textId="77777777" w:rsidR="000844DE" w:rsidRDefault="000844DE" w:rsidP="004C5C81">
      <w:pPr>
        <w:pStyle w:val="H1bodytext"/>
        <w:numPr>
          <w:ilvl w:val="0"/>
          <w:numId w:val="32"/>
        </w:numPr>
        <w:rPr>
          <w:bCs/>
          <w:szCs w:val="24"/>
        </w:rPr>
      </w:pPr>
      <w:r>
        <w:rPr>
          <w:bCs/>
          <w:szCs w:val="24"/>
        </w:rPr>
        <w:t>Form 562.29, “Software Product Review Report and Checklist”</w:t>
      </w:r>
    </w:p>
    <w:p w14:paraId="1CBB27FE" w14:textId="77777777" w:rsidR="00611421" w:rsidRDefault="00611421" w:rsidP="004C5C81">
      <w:pPr>
        <w:pStyle w:val="H1bodytext"/>
        <w:numPr>
          <w:ilvl w:val="0"/>
          <w:numId w:val="32"/>
        </w:numPr>
        <w:rPr>
          <w:bCs/>
          <w:szCs w:val="24"/>
        </w:rPr>
      </w:pPr>
      <w:r>
        <w:rPr>
          <w:bCs/>
          <w:szCs w:val="24"/>
        </w:rPr>
        <w:t>Form 562.33, “INL SQA Assessment Checklist”</w:t>
      </w:r>
    </w:p>
    <w:p w14:paraId="52F9F98A" w14:textId="77777777" w:rsidR="00611421" w:rsidRDefault="00611421" w:rsidP="004C5C81">
      <w:pPr>
        <w:pStyle w:val="H1bodytext"/>
        <w:numPr>
          <w:ilvl w:val="0"/>
          <w:numId w:val="32"/>
        </w:numPr>
        <w:rPr>
          <w:bCs/>
          <w:szCs w:val="24"/>
        </w:rPr>
      </w:pPr>
      <w:r w:rsidRPr="00DF77E7">
        <w:rPr>
          <w:highlight w:val="yellow"/>
        </w:rPr>
        <w:t>GDE-XXXX</w:t>
      </w:r>
      <w:r>
        <w:t>, “RAVEN User Documentation”</w:t>
      </w:r>
    </w:p>
    <w:p w14:paraId="5AE6FACC" w14:textId="77777777" w:rsidR="004C5C81" w:rsidRPr="00D3191C" w:rsidRDefault="00D10FCA" w:rsidP="004C5C81">
      <w:pPr>
        <w:pStyle w:val="H1bodytext"/>
        <w:numPr>
          <w:ilvl w:val="0"/>
          <w:numId w:val="32"/>
        </w:numPr>
        <w:rPr>
          <w:szCs w:val="24"/>
        </w:rPr>
      </w:pPr>
      <w:r w:rsidRPr="00D3191C">
        <w:rPr>
          <w:bCs/>
          <w:szCs w:val="24"/>
        </w:rPr>
        <w:t>ISO/IEC/IEEE 24765:2010(E)</w:t>
      </w:r>
      <w:r w:rsidRPr="00D3191C">
        <w:rPr>
          <w:szCs w:val="24"/>
        </w:rPr>
        <w:t>, “</w:t>
      </w:r>
      <w:r w:rsidRPr="00D3191C">
        <w:rPr>
          <w:bCs/>
          <w:szCs w:val="24"/>
        </w:rPr>
        <w:t>Systems and software engineering — Vocabulary</w:t>
      </w:r>
      <w:r>
        <w:rPr>
          <w:bCs/>
          <w:szCs w:val="24"/>
        </w:rPr>
        <w:t>,</w:t>
      </w:r>
      <w:r>
        <w:rPr>
          <w:szCs w:val="24"/>
        </w:rPr>
        <w:t>” 1</w:t>
      </w:r>
      <w:r w:rsidRPr="00975FE7">
        <w:rPr>
          <w:szCs w:val="24"/>
          <w:vertAlign w:val="superscript"/>
        </w:rPr>
        <w:t>st</w:t>
      </w:r>
      <w:r>
        <w:rPr>
          <w:szCs w:val="24"/>
          <w:vertAlign w:val="superscript"/>
        </w:rPr>
        <w:t xml:space="preserve"> </w:t>
      </w:r>
      <w:r>
        <w:rPr>
          <w:szCs w:val="24"/>
        </w:rPr>
        <w:t>Edition</w:t>
      </w:r>
      <w:r w:rsidRPr="00D3191C">
        <w:rPr>
          <w:szCs w:val="24"/>
        </w:rPr>
        <w:t xml:space="preserve">, </w:t>
      </w:r>
      <w:r>
        <w:rPr>
          <w:szCs w:val="24"/>
        </w:rPr>
        <w:t>December 15, 2010.</w:t>
      </w:r>
    </w:p>
    <w:p w14:paraId="6A3051E1" w14:textId="77777777" w:rsidR="00D10FCA" w:rsidRDefault="00D10FCA" w:rsidP="004C5C81">
      <w:pPr>
        <w:pStyle w:val="H1bodytext"/>
        <w:numPr>
          <w:ilvl w:val="0"/>
          <w:numId w:val="32"/>
        </w:numPr>
      </w:pPr>
      <w:r w:rsidRPr="00682F02">
        <w:t>LWP</w:t>
      </w:r>
      <w:r w:rsidRPr="00682F02">
        <w:noBreakHyphen/>
        <w:t>1</w:t>
      </w:r>
      <w:r>
        <w:t>201</w:t>
      </w:r>
      <w:r w:rsidRPr="00682F02">
        <w:t>, “</w:t>
      </w:r>
      <w:r>
        <w:t>Document Management</w:t>
      </w:r>
      <w:r w:rsidRPr="00682F02">
        <w:t>”</w:t>
      </w:r>
    </w:p>
    <w:p w14:paraId="5AC2028C" w14:textId="77777777" w:rsidR="00D10FCA" w:rsidRDefault="00D10FCA" w:rsidP="004C5C81">
      <w:pPr>
        <w:pStyle w:val="H1bodytext"/>
        <w:numPr>
          <w:ilvl w:val="0"/>
          <w:numId w:val="32"/>
        </w:numPr>
      </w:pPr>
      <w:r w:rsidRPr="00682F02">
        <w:t>LWP</w:t>
      </w:r>
      <w:r w:rsidRPr="00682F02">
        <w:noBreakHyphen/>
        <w:t>1</w:t>
      </w:r>
      <w:r>
        <w:t>202</w:t>
      </w:r>
      <w:r w:rsidRPr="00682F02">
        <w:t>, “</w:t>
      </w:r>
      <w:r>
        <w:t>Records Management”</w:t>
      </w:r>
    </w:p>
    <w:p w14:paraId="5FE89E95" w14:textId="77777777" w:rsidR="00D10FCA" w:rsidRDefault="00D10FCA" w:rsidP="004C5C81">
      <w:pPr>
        <w:pStyle w:val="H1bodytext"/>
        <w:numPr>
          <w:ilvl w:val="0"/>
          <w:numId w:val="32"/>
        </w:numPr>
      </w:pPr>
      <w:r>
        <w:t>LWP-13620, “Managing Information Technology Assets”</w:t>
      </w:r>
    </w:p>
    <w:p w14:paraId="7A189F47" w14:textId="77777777" w:rsidR="000844DE" w:rsidRDefault="000844DE" w:rsidP="004C5C81">
      <w:pPr>
        <w:pStyle w:val="H1bodytext"/>
        <w:numPr>
          <w:ilvl w:val="0"/>
          <w:numId w:val="32"/>
        </w:numPr>
      </w:pPr>
      <w:r>
        <w:t>LWP-13840, “Issues Management”</w:t>
      </w:r>
    </w:p>
    <w:p w14:paraId="1DA36F3D" w14:textId="77777777" w:rsidR="00611421" w:rsidRDefault="00611421" w:rsidP="004C5C81">
      <w:pPr>
        <w:pStyle w:val="H1bodytext"/>
        <w:numPr>
          <w:ilvl w:val="0"/>
          <w:numId w:val="32"/>
        </w:numPr>
      </w:pPr>
      <w:r>
        <w:t xml:space="preserve">NQA-1 2008 with </w:t>
      </w:r>
      <w:r w:rsidR="004C5C81">
        <w:t>1a-</w:t>
      </w:r>
      <w:r>
        <w:t>2009 Addenda</w:t>
      </w:r>
      <w:r w:rsidR="004C5C81">
        <w:t>, “ASME Quality Assurance Requirements for Nuclear Facility Applications and Addenda”</w:t>
      </w:r>
    </w:p>
    <w:p w14:paraId="21EF4829" w14:textId="77777777" w:rsidR="00611421" w:rsidRDefault="00611421" w:rsidP="004C5C81">
      <w:pPr>
        <w:pStyle w:val="H1bodytext"/>
        <w:numPr>
          <w:ilvl w:val="0"/>
          <w:numId w:val="32"/>
        </w:numPr>
      </w:pPr>
      <w:r>
        <w:t>OINL1631, “Introduction to IT Asset Management” Training</w:t>
      </w:r>
    </w:p>
    <w:p w14:paraId="73B00DEE" w14:textId="77777777" w:rsidR="00611421" w:rsidRDefault="00611421" w:rsidP="004C5C81">
      <w:pPr>
        <w:pStyle w:val="H1bodytext"/>
        <w:numPr>
          <w:ilvl w:val="0"/>
          <w:numId w:val="32"/>
        </w:numPr>
      </w:pPr>
      <w:r>
        <w:t>PDD-12005, “INL Training Program”</w:t>
      </w:r>
    </w:p>
    <w:p w14:paraId="441356C7" w14:textId="77777777" w:rsidR="00611421" w:rsidRDefault="00611421" w:rsidP="004C5C81">
      <w:pPr>
        <w:pStyle w:val="H1bodytext"/>
        <w:numPr>
          <w:ilvl w:val="0"/>
          <w:numId w:val="32"/>
        </w:numPr>
      </w:pPr>
      <w:r>
        <w:t>PDD-13610, “Software Quality Assurance Program”</w:t>
      </w:r>
    </w:p>
    <w:p w14:paraId="34F4D8C0" w14:textId="77777777" w:rsidR="000844DE" w:rsidRDefault="000844DE" w:rsidP="004C5C81">
      <w:pPr>
        <w:pStyle w:val="H1bodytext"/>
        <w:numPr>
          <w:ilvl w:val="0"/>
          <w:numId w:val="32"/>
        </w:numPr>
      </w:pPr>
      <w:r>
        <w:t>PLN-4653, “INL Records Management Plan”</w:t>
      </w:r>
    </w:p>
    <w:p w14:paraId="302C0A07" w14:textId="77777777" w:rsidR="00D10FCA" w:rsidRDefault="00D10FCA" w:rsidP="004C5C81">
      <w:pPr>
        <w:pStyle w:val="H1bodytext"/>
        <w:numPr>
          <w:ilvl w:val="0"/>
          <w:numId w:val="32"/>
        </w:numPr>
      </w:pPr>
      <w:r>
        <w:lastRenderedPageBreak/>
        <w:t>PLN-5553, “RAVEN Configuration Management Plan (CMP)”</w:t>
      </w:r>
    </w:p>
    <w:p w14:paraId="248984F0" w14:textId="77777777" w:rsidR="00D10FCA" w:rsidRDefault="00D10FCA" w:rsidP="004C5C81">
      <w:pPr>
        <w:pStyle w:val="H1bodytext"/>
        <w:numPr>
          <w:ilvl w:val="0"/>
          <w:numId w:val="32"/>
        </w:numPr>
      </w:pPr>
      <w:r>
        <w:t>SPC-2366, “RAVEN Software Requirements Specification (SRS)”</w:t>
      </w:r>
    </w:p>
    <w:p w14:paraId="4ABDAF39" w14:textId="77777777" w:rsidR="00D10FCA" w:rsidRDefault="00D10FCA" w:rsidP="004C5C81">
      <w:pPr>
        <w:pStyle w:val="H1bodytext"/>
        <w:numPr>
          <w:ilvl w:val="0"/>
          <w:numId w:val="32"/>
        </w:numPr>
      </w:pPr>
      <w:r>
        <w:t>SDD-513, “RAVEN Software Design Description (SDD)”</w:t>
      </w:r>
    </w:p>
    <w:p w14:paraId="69F7F4D9" w14:textId="77777777" w:rsidR="00D10FCA" w:rsidRDefault="00D10FCA" w:rsidP="004C5C81">
      <w:pPr>
        <w:pStyle w:val="H1bodytext"/>
        <w:numPr>
          <w:ilvl w:val="0"/>
          <w:numId w:val="32"/>
        </w:numPr>
      </w:pPr>
      <w:r>
        <w:t>PLN-5554, “RAVEN Software Test Plan (STP)”</w:t>
      </w:r>
    </w:p>
    <w:p w14:paraId="68790C2F" w14:textId="77777777" w:rsidR="00D10FCA" w:rsidRDefault="00D10FCA" w:rsidP="004C5C81">
      <w:pPr>
        <w:pStyle w:val="H1bodytext"/>
        <w:numPr>
          <w:ilvl w:val="0"/>
          <w:numId w:val="32"/>
        </w:numPr>
      </w:pPr>
      <w:r w:rsidRPr="00DF77E7">
        <w:rPr>
          <w:highlight w:val="yellow"/>
        </w:rPr>
        <w:t>PLN-XXXX</w:t>
      </w:r>
      <w:r>
        <w:t>, “RAVEN IT Asset Maintenance Plan”</w:t>
      </w:r>
    </w:p>
    <w:p w14:paraId="06D561BC" w14:textId="77777777" w:rsidR="00D10FCA" w:rsidRDefault="00D10FCA" w:rsidP="004C5C81">
      <w:pPr>
        <w:pStyle w:val="H1bodytext"/>
        <w:numPr>
          <w:ilvl w:val="0"/>
          <w:numId w:val="32"/>
        </w:numPr>
      </w:pPr>
      <w:r>
        <w:t>PLN-5555, “RAVEN Verification &amp; Validation”</w:t>
      </w:r>
    </w:p>
    <w:p w14:paraId="43132A09" w14:textId="0568E886" w:rsidR="00611421" w:rsidRDefault="00611421" w:rsidP="004C5C81">
      <w:pPr>
        <w:pStyle w:val="H1bodytext"/>
        <w:numPr>
          <w:ilvl w:val="0"/>
          <w:numId w:val="32"/>
        </w:numPr>
        <w:rPr>
          <w:ins w:id="471" w:author="Andrea Alfonsi" w:date="2018-09-17T15:00:00Z"/>
        </w:rPr>
      </w:pPr>
      <w:r>
        <w:t>TEM-142, “Software Quality Assurance Plan Template”</w:t>
      </w:r>
    </w:p>
    <w:p w14:paraId="24AD22BD" w14:textId="639D7B56" w:rsidR="00867A06" w:rsidRDefault="00867A06" w:rsidP="00867A06">
      <w:pPr>
        <w:pStyle w:val="H1bodytext"/>
        <w:numPr>
          <w:ilvl w:val="0"/>
          <w:numId w:val="32"/>
        </w:numPr>
        <w:pPrChange w:id="472" w:author="Andrea Alfonsi" w:date="2018-09-17T15:00:00Z">
          <w:pPr>
            <w:pStyle w:val="H1bodytext"/>
            <w:numPr>
              <w:numId w:val="32"/>
            </w:numPr>
            <w:ind w:left="1440" w:hanging="360"/>
          </w:pPr>
        </w:pPrChange>
      </w:pPr>
      <w:ins w:id="473" w:author="Andrea Alfonsi" w:date="2018-09-17T15:00:00Z">
        <w:r w:rsidRPr="00867A06">
          <w:t>PLN-4005</w:t>
        </w:r>
        <w:r>
          <w:t>, “</w:t>
        </w:r>
        <w:r w:rsidRPr="00867A06">
          <w:t>SQAP for MOOSE and MOOSE-Based Applications</w:t>
        </w:r>
        <w:r>
          <w:t>”</w:t>
        </w:r>
      </w:ins>
      <w:bookmarkStart w:id="474" w:name="_GoBack"/>
      <w:bookmarkEnd w:id="474"/>
    </w:p>
    <w:p w14:paraId="514072B6" w14:textId="77777777" w:rsidR="00F672F0" w:rsidRDefault="00F672F0" w:rsidP="0005586A">
      <w:pPr>
        <w:pStyle w:val="Heading1"/>
        <w:numPr>
          <w:ilvl w:val="0"/>
          <w:numId w:val="20"/>
        </w:numPr>
      </w:pPr>
      <w:bookmarkStart w:id="475" w:name="_Toc365305474"/>
      <w:bookmarkStart w:id="476" w:name="_Toc377364742"/>
      <w:bookmarkStart w:id="477" w:name="_Toc524959722"/>
      <w:r w:rsidRPr="00070BF3">
        <w:lastRenderedPageBreak/>
        <w:t xml:space="preserve">DEFINITIONS AND </w:t>
      </w:r>
      <w:r w:rsidRPr="00987682">
        <w:t>ACRONYMS</w:t>
      </w:r>
      <w:bookmarkEnd w:id="475"/>
      <w:bookmarkEnd w:id="476"/>
      <w:bookmarkEnd w:id="477"/>
    </w:p>
    <w:p w14:paraId="307D88FC" w14:textId="77777777" w:rsidR="00FB09AE" w:rsidRPr="0013443E" w:rsidRDefault="00FB09AE" w:rsidP="0005586A">
      <w:pPr>
        <w:pStyle w:val="H1bodytext"/>
        <w:keepNext/>
      </w:pPr>
      <w:r w:rsidRPr="0013443E">
        <w:t xml:space="preserve">This section defines, or provides the definition of, all terms </w:t>
      </w:r>
      <w:r>
        <w:t xml:space="preserve">and acronyms </w:t>
      </w:r>
      <w:r w:rsidRPr="0013443E">
        <w:t xml:space="preserve">required to properly understand this </w:t>
      </w:r>
      <w:r w:rsidR="00A760C7">
        <w:t>p</w:t>
      </w:r>
      <w:r w:rsidRPr="0013443E">
        <w:t>lan.</w:t>
      </w:r>
    </w:p>
    <w:p w14:paraId="5AFCEF5B" w14:textId="77777777" w:rsidR="00F672F0" w:rsidRPr="00070BF3" w:rsidRDefault="00F672F0" w:rsidP="0005586A">
      <w:pPr>
        <w:pStyle w:val="Heading2"/>
        <w:keepNext/>
      </w:pPr>
      <w:bookmarkStart w:id="478" w:name="_Toc365305475"/>
      <w:bookmarkStart w:id="479" w:name="_Toc377364743"/>
      <w:bookmarkStart w:id="480" w:name="_Toc524959723"/>
      <w:r w:rsidRPr="00B27125">
        <w:t>Definitions</w:t>
      </w:r>
      <w:bookmarkEnd w:id="478"/>
      <w:bookmarkEnd w:id="479"/>
      <w:bookmarkEnd w:id="480"/>
    </w:p>
    <w:p w14:paraId="34775EA9" w14:textId="77777777" w:rsidR="00C4351A" w:rsidDel="00C4351A" w:rsidRDefault="00C4351A" w:rsidP="00C4351A">
      <w:pPr>
        <w:pStyle w:val="H2bodytext"/>
        <w:keepNext/>
        <w:keepLines/>
        <w:rPr>
          <w:del w:id="481" w:author="Andrea Alfonsi" w:date="2018-09-12T10:03:00Z"/>
          <w:moveTo w:id="482" w:author="Andrea Alfonsi" w:date="2018-09-12T10:03:00Z"/>
        </w:rPr>
      </w:pPr>
      <w:moveToRangeStart w:id="483" w:author="Andrea Alfonsi" w:date="2018-09-12T10:03:00Z" w:name="move524509949"/>
      <w:moveTo w:id="484" w:author="Andrea Alfonsi" w:date="2018-09-12T10:03:00Z">
        <w:r w:rsidRPr="00AA0B5F">
          <w:rPr>
            <w:i/>
          </w:rPr>
          <w:t>Baseline.</w:t>
        </w:r>
        <w:r w:rsidRPr="00AA0B5F">
          <w:t xml:space="preserve"> A specification or product that has been formally reviewed and agreed upon, that thereafter serves as the basis for use and further development, and that can be changed only by using an approved change control process. [ASME NQA</w:t>
        </w:r>
        <w:r w:rsidRPr="00AA0B5F">
          <w:noBreakHyphen/>
          <w:t>1</w:t>
        </w:r>
        <w:r w:rsidRPr="00AA0B5F">
          <w:noBreakHyphen/>
          <w:t>2008 with the NQA</w:t>
        </w:r>
        <w:r w:rsidRPr="00AA0B5F">
          <w:noBreakHyphen/>
          <w:t>1a</w:t>
        </w:r>
        <w:r w:rsidRPr="00AA0B5F">
          <w:noBreakHyphen/>
          <w:t>2009 addenda]</w:t>
        </w:r>
      </w:moveTo>
    </w:p>
    <w:moveToRangeEnd w:id="483"/>
    <w:p w14:paraId="627742BF" w14:textId="77777777" w:rsidR="00C4351A" w:rsidRDefault="00C4351A" w:rsidP="00204CCD">
      <w:pPr>
        <w:pStyle w:val="H2bodytext"/>
        <w:keepNext/>
        <w:keepLines/>
        <w:rPr>
          <w:ins w:id="485" w:author="Andrea Alfonsi" w:date="2018-09-12T10:03:00Z"/>
          <w:i/>
          <w:iCs/>
        </w:rPr>
      </w:pPr>
    </w:p>
    <w:p w14:paraId="144892EC" w14:textId="77777777" w:rsidR="002A05EE" w:rsidRDefault="002A05EE" w:rsidP="00204CCD">
      <w:pPr>
        <w:pStyle w:val="H2bodytext"/>
        <w:keepNext/>
        <w:keepLines/>
        <w:rPr>
          <w:ins w:id="486" w:author="Andrea Alfonsi" w:date="2018-09-12T08:54:00Z"/>
          <w:i/>
        </w:rPr>
      </w:pPr>
      <w:ins w:id="487" w:author="Andrea Alfonsi" w:date="2018-09-12T08:55:00Z">
        <w:r w:rsidRPr="002A05EE">
          <w:rPr>
            <w:i/>
            <w:iCs/>
          </w:rPr>
          <w:t xml:space="preserve">Acquired software. </w:t>
        </w:r>
        <w:r w:rsidRPr="002A05EE">
          <w:rPr>
            <w:rPrChange w:id="488" w:author="Andrea Alfonsi" w:date="2018-09-12T08:55:00Z">
              <w:rPr>
                <w:i/>
              </w:rPr>
            </w:rPrChange>
          </w:rPr>
          <w:t>Software generally supplied through basic procurements, two- party agreements, or other contractual arrangements. Acquired software includes commercial off-the-shelf software, support software such as operating systems, database management systems, compilers, software development tools, and commercial calculational software and spre</w:t>
        </w:r>
        <w:r w:rsidR="00C4351A" w:rsidRPr="00204CCD">
          <w:t>adsheet tools (e.g.</w:t>
        </w:r>
      </w:ins>
      <w:ins w:id="489" w:author="Andrea Alfonsi" w:date="2018-09-12T10:02:00Z">
        <w:r w:rsidR="00C4351A">
          <w:t xml:space="preserve"> </w:t>
        </w:r>
      </w:ins>
      <w:ins w:id="490" w:author="Andrea Alfonsi" w:date="2018-09-12T08:55:00Z">
        <w:r w:rsidRPr="002A05EE">
          <w:rPr>
            <w:rPrChange w:id="491" w:author="Andrea Alfonsi" w:date="2018-09-12T08:55:00Z">
              <w:rPr>
                <w:i/>
              </w:rPr>
            </w:rPrChange>
          </w:rPr>
          <w:t>Microsoft’s Excel). Downloadable software that is available at no cost to the user (referred to as freeware) is also considered acquired software. Firmware is acquired software. Firmware is usually provided by a hardware supplier through the procurement process and cannot be modified after receipt.</w:t>
        </w:r>
        <w:r w:rsidRPr="002A05EE">
          <w:rPr>
            <w:i/>
          </w:rPr>
          <w:t xml:space="preserve"> </w:t>
        </w:r>
      </w:ins>
    </w:p>
    <w:p w14:paraId="3F39330A" w14:textId="77777777" w:rsidR="00C4351A" w:rsidRDefault="00611421" w:rsidP="00204CCD">
      <w:pPr>
        <w:pStyle w:val="H2bodytext"/>
        <w:keepNext/>
        <w:keepLines/>
        <w:rPr>
          <w:ins w:id="492" w:author="Andrea Alfonsi" w:date="2018-09-12T10:04:00Z"/>
        </w:rPr>
      </w:pPr>
      <w:moveFromRangeStart w:id="493" w:author="Andrea Alfonsi" w:date="2018-09-12T10:03:00Z" w:name="move524509949"/>
      <w:moveFrom w:id="494" w:author="Andrea Alfonsi" w:date="2018-09-12T10:03:00Z">
        <w:r w:rsidRPr="00AA0B5F" w:rsidDel="00C4351A">
          <w:rPr>
            <w:i/>
          </w:rPr>
          <w:t>Baseline.</w:t>
        </w:r>
        <w:r w:rsidRPr="00AA0B5F" w:rsidDel="00C4351A">
          <w:t xml:space="preserve"> A specification or product that has been formally reviewed and agreed upon, that thereafter serves as the basis for use and further development, and that can be changed only by using an approved change control process. [ASME NQA</w:t>
        </w:r>
        <w:r w:rsidRPr="00AA0B5F" w:rsidDel="00C4351A">
          <w:noBreakHyphen/>
          <w:t>1</w:t>
        </w:r>
        <w:r w:rsidRPr="00AA0B5F" w:rsidDel="00C4351A">
          <w:noBreakHyphen/>
          <w:t>2008 with the NQA</w:t>
        </w:r>
        <w:r w:rsidRPr="00AA0B5F" w:rsidDel="00C4351A">
          <w:noBreakHyphen/>
          <w:t>1a</w:t>
        </w:r>
        <w:r w:rsidRPr="00AA0B5F" w:rsidDel="00C4351A">
          <w:noBreakHyphen/>
          <w:t>2009 addenda]</w:t>
        </w:r>
      </w:moveFrom>
      <w:moveFromRangeEnd w:id="493"/>
      <w:ins w:id="495" w:author="Andrea Alfonsi" w:date="2018-09-12T10:03:00Z">
        <w:r w:rsidR="00C4351A" w:rsidRPr="00C4351A">
          <w:rPr>
            <w:i/>
            <w:iCs/>
          </w:rPr>
          <w:t xml:space="preserve">Anomaly. </w:t>
        </w:r>
        <w:r w:rsidR="00C4351A" w:rsidRPr="00C4351A">
          <w:t xml:space="preserve">Anything observed in the documentation or operation of software that deviates from expectations based on previously verified software products or reference documents. </w:t>
        </w:r>
      </w:ins>
    </w:p>
    <w:p w14:paraId="1067CF2B" w14:textId="77777777" w:rsidR="00C4351A" w:rsidRPr="00C4351A" w:rsidRDefault="00C4351A" w:rsidP="00C4351A">
      <w:pPr>
        <w:pStyle w:val="H2bodytext"/>
        <w:keepNext/>
        <w:keepLines/>
        <w:rPr>
          <w:ins w:id="496" w:author="Andrea Alfonsi" w:date="2018-09-12T10:04:00Z"/>
        </w:rPr>
      </w:pPr>
      <w:ins w:id="497" w:author="Andrea Alfonsi" w:date="2018-09-12T10:04:00Z">
        <w:r w:rsidRPr="00C4351A">
          <w:rPr>
            <w:i/>
            <w:iCs/>
          </w:rPr>
          <w:t xml:space="preserve">Change control. </w:t>
        </w:r>
        <w:r w:rsidRPr="00C4351A">
          <w:t xml:space="preserve">An element of configuration management, consisting of the evaluation, coordination, approval or disapproval, and implementation of changes to configuration items (CIs see def.) after formal establishment of their configuration identification. [ISO/IEC/IEEE 24765:2010(E)] </w:t>
        </w:r>
      </w:ins>
    </w:p>
    <w:p w14:paraId="79835180" w14:textId="77777777" w:rsidR="00C4351A" w:rsidRPr="00C4351A" w:rsidRDefault="00C4351A" w:rsidP="00C4351A">
      <w:pPr>
        <w:pStyle w:val="H2bodytext"/>
        <w:keepNext/>
        <w:keepLines/>
        <w:rPr>
          <w:ins w:id="498" w:author="Andrea Alfonsi" w:date="2018-09-12T10:04:00Z"/>
        </w:rPr>
      </w:pPr>
      <w:ins w:id="499" w:author="Andrea Alfonsi" w:date="2018-09-12T10:04:00Z">
        <w:r w:rsidRPr="00C4351A">
          <w:rPr>
            <w:i/>
            <w:iCs/>
          </w:rPr>
          <w:t xml:space="preserve">Change control board (CCB). </w:t>
        </w:r>
        <w:r w:rsidRPr="00C4351A">
          <w:t xml:space="preserve">The group by which a change is proposed, evaluated, approved or rejected, scheduled, and tracked. This board is also responsible for evaluating and approving or disapproving proposed changes to configuration items (CIs) and implementation of approved changes when required. </w:t>
        </w:r>
      </w:ins>
    </w:p>
    <w:p w14:paraId="3DDA9423" w14:textId="77777777" w:rsidR="00C4351A" w:rsidRPr="00C4351A" w:rsidRDefault="00C4351A" w:rsidP="00C4351A">
      <w:pPr>
        <w:pStyle w:val="H2bodytext"/>
        <w:keepNext/>
        <w:keepLines/>
        <w:rPr>
          <w:ins w:id="500" w:author="Andrea Alfonsi" w:date="2018-09-12T10:04:00Z"/>
        </w:rPr>
      </w:pPr>
      <w:ins w:id="501" w:author="Andrea Alfonsi" w:date="2018-09-12T10:04:00Z">
        <w:r w:rsidRPr="00C4351A">
          <w:rPr>
            <w:i/>
            <w:iCs/>
          </w:rPr>
          <w:t xml:space="preserve">Change requests (CRs). </w:t>
        </w:r>
        <w:r w:rsidRPr="00C4351A">
          <w:t xml:space="preserve">CRs can be initiated by anyone, including off site users, and can be used for maintenance (fine-tuning and problem resolving), new development, and enhancements, or can be used to report program errors and problems. </w:t>
        </w:r>
      </w:ins>
    </w:p>
    <w:p w14:paraId="0571C747" w14:textId="77777777" w:rsidR="00C4351A" w:rsidRDefault="00C4351A" w:rsidP="00C4351A">
      <w:pPr>
        <w:pStyle w:val="H2bodytext"/>
        <w:keepNext/>
        <w:keepLines/>
        <w:rPr>
          <w:ins w:id="502" w:author="Andrea Alfonsi" w:date="2018-09-12T10:05:00Z"/>
        </w:rPr>
      </w:pPr>
      <w:ins w:id="503" w:author="Andrea Alfonsi" w:date="2018-09-12T10:04:00Z">
        <w:r w:rsidRPr="00C4351A">
          <w:rPr>
            <w:i/>
            <w:iCs/>
          </w:rPr>
          <w:t xml:space="preserve">Change request log. </w:t>
        </w:r>
        <w:r w:rsidRPr="00C4351A">
          <w:t xml:space="preserve">A log that provides a listing of all the change requests and the change request status used for application software, system software, and hardware configuration control. </w:t>
        </w:r>
      </w:ins>
    </w:p>
    <w:p w14:paraId="78F6A9FC" w14:textId="513C45FA" w:rsidR="009D13F3" w:rsidRDefault="009D13F3" w:rsidP="00204CCD">
      <w:pPr>
        <w:pStyle w:val="H2bodytext"/>
        <w:keepNext/>
        <w:keepLines/>
        <w:rPr>
          <w:ins w:id="504" w:author="Andrea Alfonsi" w:date="2018-09-12T10:50:00Z"/>
        </w:rPr>
      </w:pPr>
      <w:ins w:id="505" w:author="Andrea Alfonsi" w:date="2018-09-12T10:43:00Z">
        <w:r>
          <w:rPr>
            <w:i/>
            <w:iCs/>
          </w:rPr>
          <w:lastRenderedPageBreak/>
          <w:t>Continuous Integration</w:t>
        </w:r>
      </w:ins>
      <w:ins w:id="506" w:author="Andrea Alfonsi" w:date="2018-09-12T10:44:00Z">
        <w:r>
          <w:rPr>
            <w:i/>
            <w:iCs/>
          </w:rPr>
          <w:t xml:space="preserve"> System (CIS)</w:t>
        </w:r>
      </w:ins>
      <w:ins w:id="507" w:author="Andrea Alfonsi" w:date="2018-09-12T10:05:00Z">
        <w:r w:rsidR="00C4351A" w:rsidRPr="00C4351A">
          <w:rPr>
            <w:i/>
            <w:iCs/>
          </w:rPr>
          <w:t xml:space="preserve">. </w:t>
        </w:r>
      </w:ins>
      <w:ins w:id="508" w:author="Andrea Alfonsi" w:date="2018-09-12T10:43:00Z">
        <w:r>
          <w:t>A system</w:t>
        </w:r>
      </w:ins>
      <w:ins w:id="509" w:author="Andrea Alfonsi" w:date="2018-09-12T10:48:00Z">
        <w:r>
          <w:t xml:space="preserve">, linked to a </w:t>
        </w:r>
      </w:ins>
      <w:ins w:id="510" w:author="Andrea Alfonsi" w:date="2018-09-12T10:49:00Z">
        <w:r>
          <w:t>central</w:t>
        </w:r>
      </w:ins>
      <w:ins w:id="511" w:author="Andrea Alfonsi" w:date="2018-09-12T10:48:00Z">
        <w:r>
          <w:t xml:space="preserve"> version control repository, such as GITHUB and GITLAB (see def.)</w:t>
        </w:r>
      </w:ins>
      <w:ins w:id="512" w:author="Andrea Alfonsi" w:date="2018-09-12T10:49:00Z">
        <w:r>
          <w:t>,</w:t>
        </w:r>
      </w:ins>
      <w:ins w:id="513" w:author="Andrea Alfonsi" w:date="2018-09-12T10:43:00Z">
        <w:r>
          <w:t xml:space="preserve"> </w:t>
        </w:r>
      </w:ins>
      <w:ins w:id="514" w:author="Andrea Alfonsi" w:date="2018-09-12T10:45:00Z">
        <w:r>
          <w:t xml:space="preserve">aimed to </w:t>
        </w:r>
      </w:ins>
      <w:ins w:id="515" w:author="Andrea Alfonsi" w:date="2018-09-12T10:50:00Z">
        <w:r>
          <w:t>automatically build and test a target</w:t>
        </w:r>
      </w:ins>
      <w:ins w:id="516" w:author="Andrea Alfonsi" w:date="2018-09-12T10:51:00Z">
        <w:r>
          <w:t>ed</w:t>
        </w:r>
      </w:ins>
      <w:ins w:id="517" w:author="Andrea Alfonsi" w:date="2018-09-12T10:50:00Z">
        <w:r>
          <w:t xml:space="preserve"> software</w:t>
        </w:r>
      </w:ins>
      <w:ins w:id="518" w:author="Andrea Alfonsi" w:date="2018-09-12T10:51:00Z">
        <w:r>
          <w:t>. Examples are</w:t>
        </w:r>
      </w:ins>
      <w:ins w:id="519" w:author="Andrea Alfonsi" w:date="2018-09-12T10:45:00Z">
        <w:r>
          <w:t xml:space="preserve"> CIVET, </w:t>
        </w:r>
      </w:ins>
      <w:ins w:id="520" w:author="Andrea Alfonsi" w:date="2018-09-12T14:09:00Z">
        <w:r w:rsidR="001105A6">
          <w:t>Jenkis, and</w:t>
        </w:r>
      </w:ins>
      <w:ins w:id="521" w:author="Andrea Alfonsi" w:date="2018-09-12T10:51:00Z">
        <w:r>
          <w:t xml:space="preserve"> </w:t>
        </w:r>
      </w:ins>
      <w:ins w:id="522" w:author="Andrea Alfonsi" w:date="2018-09-12T10:46:00Z">
        <w:r>
          <w:t>GitLab C</w:t>
        </w:r>
      </w:ins>
      <w:ins w:id="523" w:author="Andrea Alfonsi" w:date="2018-09-12T10:51:00Z">
        <w:r>
          <w:t xml:space="preserve">ontinuous </w:t>
        </w:r>
      </w:ins>
      <w:ins w:id="524" w:author="Andrea Alfonsi" w:date="2018-09-12T10:46:00Z">
        <w:r>
          <w:t>I</w:t>
        </w:r>
      </w:ins>
      <w:ins w:id="525" w:author="Andrea Alfonsi" w:date="2018-09-12T10:51:00Z">
        <w:r>
          <w:t>ntegration.</w:t>
        </w:r>
      </w:ins>
      <w:ins w:id="526" w:author="Andrea Alfonsi" w:date="2018-09-12T10:05:00Z">
        <w:r w:rsidR="00C4351A" w:rsidRPr="00C4351A">
          <w:t xml:space="preserve"> </w:t>
        </w:r>
      </w:ins>
    </w:p>
    <w:p w14:paraId="29E4156B" w14:textId="77777777" w:rsidR="00C4351A" w:rsidRPr="00C4351A" w:rsidRDefault="00C4351A" w:rsidP="00C4351A">
      <w:pPr>
        <w:pStyle w:val="H2bodytext"/>
        <w:keepNext/>
        <w:keepLines/>
        <w:rPr>
          <w:ins w:id="527" w:author="Andrea Alfonsi" w:date="2018-09-12T10:05:00Z"/>
        </w:rPr>
      </w:pPr>
      <w:ins w:id="528" w:author="Andrea Alfonsi" w:date="2018-09-12T10:05:00Z">
        <w:r w:rsidRPr="00C4351A">
          <w:rPr>
            <w:i/>
            <w:iCs/>
          </w:rPr>
          <w:t xml:space="preserve">Configuration identification. </w:t>
        </w:r>
        <w:r w:rsidRPr="00C4351A">
          <w:t xml:space="preserve">An element of configuration management, consisting of selecting the configuration items (see def.) for a system and recording their functional and physical characteristics in technical documentation. </w:t>
        </w:r>
      </w:ins>
    </w:p>
    <w:p w14:paraId="2E1680DD" w14:textId="77777777" w:rsidR="00C4351A" w:rsidRPr="00C4351A" w:rsidRDefault="00C4351A" w:rsidP="00C4351A">
      <w:pPr>
        <w:pStyle w:val="H2bodytext"/>
        <w:keepNext/>
        <w:keepLines/>
        <w:rPr>
          <w:ins w:id="529" w:author="Andrea Alfonsi" w:date="2018-09-12T10:05:00Z"/>
        </w:rPr>
      </w:pPr>
      <w:ins w:id="530" w:author="Andrea Alfonsi" w:date="2018-09-12T10:05:00Z">
        <w:r w:rsidRPr="00C4351A">
          <w:rPr>
            <w:i/>
            <w:iCs/>
          </w:rPr>
          <w:t xml:space="preserve">Configuration item (CI). </w:t>
        </w:r>
        <w:r w:rsidRPr="00C4351A">
          <w:t xml:space="preserve">An item or aggregation of hardware or software (including documentation) or both that is designed to be managed as a single entity (ISO/IEC/IEEE 24765:2010(E) edited). </w:t>
        </w:r>
      </w:ins>
    </w:p>
    <w:p w14:paraId="305A73B4" w14:textId="77777777" w:rsidR="00C4351A" w:rsidRPr="00C4351A" w:rsidRDefault="00C4351A" w:rsidP="00C4351A">
      <w:pPr>
        <w:pStyle w:val="H2bodytext"/>
        <w:keepNext/>
        <w:keepLines/>
        <w:rPr>
          <w:ins w:id="531" w:author="Andrea Alfonsi" w:date="2018-09-12T10:05:00Z"/>
        </w:rPr>
      </w:pPr>
      <w:ins w:id="532" w:author="Andrea Alfonsi" w:date="2018-09-12T10:05:00Z">
        <w:r w:rsidRPr="00C4351A">
          <w:rPr>
            <w:i/>
            <w:iCs/>
          </w:rPr>
          <w:t xml:space="preserve">Configuration management. </w:t>
        </w:r>
        <w:r w:rsidRPr="00C4351A">
          <w:t xml:space="preserve">A discipline applying technical and administrative direction and surveillance to identify and document the functional and physical characteristics of a configuration item (see def.), control changes to those characteristics, record and report change processing and implementation status, and verify compliance with specified requirements (ISO/IEC/IEEE 24765:2010[E]). </w:t>
        </w:r>
      </w:ins>
    </w:p>
    <w:p w14:paraId="19159CEE" w14:textId="77777777" w:rsidR="00C4351A" w:rsidRPr="00C4351A" w:rsidRDefault="00C4351A" w:rsidP="00C4351A">
      <w:pPr>
        <w:pStyle w:val="H2bodytext"/>
        <w:keepNext/>
        <w:keepLines/>
        <w:rPr>
          <w:ins w:id="533" w:author="Andrea Alfonsi" w:date="2018-09-12T10:05:00Z"/>
        </w:rPr>
      </w:pPr>
      <w:ins w:id="534" w:author="Andrea Alfonsi" w:date="2018-09-12T10:05:00Z">
        <w:r w:rsidRPr="00C4351A">
          <w:rPr>
            <w:i/>
            <w:iCs/>
          </w:rPr>
          <w:t xml:space="preserve">Custom-built IT assets. </w:t>
        </w:r>
        <w:r w:rsidRPr="00C4351A">
          <w:t xml:space="preserve">Information technology (IT) assets designed, developed, or modified internally or by a qualified subcontractor through the procurement process. Examples include custom-developed (see def.) or customized software, spreadsheet, and calculation and analysis applications (e.g., computer models), the implementation of a new network infrastructure or IT technology (e.g., Gmail, Internet Protocol Version 6, Internet Explorer 9). [Developed for internal laboratory use] </w:t>
        </w:r>
      </w:ins>
    </w:p>
    <w:p w14:paraId="1DC5494D" w14:textId="77777777" w:rsidR="00796A15" w:rsidRDefault="00C4351A">
      <w:pPr>
        <w:pStyle w:val="H2bodytext"/>
        <w:keepNext/>
        <w:keepLines/>
        <w:spacing w:after="120"/>
        <w:rPr>
          <w:ins w:id="535" w:author="Andrea Alfonsi" w:date="2018-09-12T13:56:00Z"/>
          <w:i/>
          <w:iCs/>
        </w:rPr>
        <w:pPrChange w:id="536" w:author="Andrea Alfonsi" w:date="2018-09-12T13:56:00Z">
          <w:pPr>
            <w:pStyle w:val="H2bodytext"/>
            <w:keepNext/>
            <w:keepLines/>
          </w:pPr>
        </w:pPrChange>
      </w:pPr>
      <w:ins w:id="537" w:author="Andrea Alfonsi" w:date="2018-09-12T10:05:00Z">
        <w:r w:rsidRPr="00C4351A">
          <w:rPr>
            <w:i/>
            <w:iCs/>
          </w:rPr>
          <w:t>Defect.</w:t>
        </w:r>
      </w:ins>
      <w:ins w:id="538" w:author="Andrea Alfonsi" w:date="2018-09-12T10:52:00Z">
        <w:r w:rsidR="009D13F3">
          <w:rPr>
            <w:i/>
            <w:iCs/>
          </w:rPr>
          <w:t xml:space="preserve"> </w:t>
        </w:r>
        <w:r w:rsidR="009D13F3" w:rsidRPr="009D13F3">
          <w:rPr>
            <w:iCs/>
            <w:rPrChange w:id="539" w:author="Andrea Alfonsi" w:date="2018-09-12T10:53:00Z">
              <w:rPr>
                <w:i/>
                <w:iCs/>
              </w:rPr>
            </w:rPrChange>
          </w:rPr>
          <w:t>An error, fault or failure in</w:t>
        </w:r>
      </w:ins>
      <w:ins w:id="540" w:author="Andrea Alfonsi" w:date="2018-09-12T10:53:00Z">
        <w:r w:rsidR="009D13F3" w:rsidRPr="009D13F3">
          <w:rPr>
            <w:iCs/>
            <w:rPrChange w:id="541" w:author="Andrea Alfonsi" w:date="2018-09-12T10:53:00Z">
              <w:rPr>
                <w:i/>
                <w:iCs/>
              </w:rPr>
            </w:rPrChange>
          </w:rPr>
          <w:t xml:space="preserve"> </w:t>
        </w:r>
      </w:ins>
      <w:ins w:id="542" w:author="Andrea Alfonsi" w:date="2018-09-12T10:52:00Z">
        <w:r w:rsidR="009D13F3" w:rsidRPr="009D13F3">
          <w:rPr>
            <w:iCs/>
            <w:rPrChange w:id="543" w:author="Andrea Alfonsi" w:date="2018-09-12T10:53:00Z">
              <w:rPr>
                <w:i/>
                <w:iCs/>
              </w:rPr>
            </w:rPrChange>
          </w:rPr>
          <w:t xml:space="preserve">a computer program or system that causes it to produce an </w:t>
        </w:r>
      </w:ins>
      <w:ins w:id="544" w:author="Andrea Alfonsi" w:date="2018-09-12T10:53:00Z">
        <w:r w:rsidR="009D13F3" w:rsidRPr="009D13F3">
          <w:rPr>
            <w:iCs/>
            <w:rPrChange w:id="545" w:author="Andrea Alfonsi" w:date="2018-09-12T10:53:00Z">
              <w:rPr>
                <w:i/>
                <w:iCs/>
              </w:rPr>
            </w:rPrChange>
          </w:rPr>
          <w:t>incorrect</w:t>
        </w:r>
      </w:ins>
      <w:ins w:id="546" w:author="Andrea Alfonsi" w:date="2018-09-12T10:52:00Z">
        <w:r w:rsidR="009D13F3" w:rsidRPr="009D13F3">
          <w:rPr>
            <w:iCs/>
            <w:rPrChange w:id="547" w:author="Andrea Alfonsi" w:date="2018-09-12T10:53:00Z">
              <w:rPr>
                <w:i/>
                <w:iCs/>
              </w:rPr>
            </w:rPrChange>
          </w:rPr>
          <w:t xml:space="preserve"> or unexpected result, or to behave in unintended ways.</w:t>
        </w:r>
      </w:ins>
    </w:p>
    <w:p w14:paraId="35941843" w14:textId="523A330D" w:rsidR="00C4351A" w:rsidRPr="009D13F3" w:rsidRDefault="00C4351A" w:rsidP="00204CCD">
      <w:pPr>
        <w:pStyle w:val="H2bodytext"/>
        <w:keepNext/>
        <w:keepLines/>
        <w:rPr>
          <w:ins w:id="548" w:author="Andrea Alfonsi" w:date="2018-09-12T10:05:00Z"/>
          <w:i/>
          <w:iCs/>
          <w:rPrChange w:id="549" w:author="Andrea Alfonsi" w:date="2018-09-12T10:53:00Z">
            <w:rPr>
              <w:ins w:id="550" w:author="Andrea Alfonsi" w:date="2018-09-12T10:05:00Z"/>
            </w:rPr>
          </w:rPrChange>
        </w:rPr>
      </w:pPr>
      <w:ins w:id="551" w:author="Andrea Alfonsi" w:date="2018-09-12T10:05:00Z">
        <w:r w:rsidRPr="00C4351A">
          <w:rPr>
            <w:i/>
            <w:iCs/>
          </w:rPr>
          <w:br/>
          <w:t>Doxygen</w:t>
        </w:r>
        <w:r w:rsidRPr="00C4351A">
          <w:t xml:space="preserve">. Standard tool for generating documentation from annotated </w:t>
        </w:r>
      </w:ins>
      <w:ins w:id="552" w:author="Andrea Alfonsi" w:date="2018-09-12T10:54:00Z">
        <w:r w:rsidR="001417B3">
          <w:t>C, C++, Fortran and Python</w:t>
        </w:r>
      </w:ins>
      <w:ins w:id="553" w:author="Andrea Alfonsi" w:date="2018-09-12T10:05:00Z">
        <w:r w:rsidRPr="00C4351A">
          <w:t xml:space="preserve"> sources. </w:t>
        </w:r>
      </w:ins>
    </w:p>
    <w:p w14:paraId="0D739E21" w14:textId="77777777" w:rsidR="00C4351A" w:rsidRPr="00C4351A" w:rsidRDefault="00C4351A" w:rsidP="00C4351A">
      <w:pPr>
        <w:pStyle w:val="H2bodytext"/>
        <w:keepNext/>
        <w:keepLines/>
        <w:rPr>
          <w:ins w:id="554" w:author="Andrea Alfonsi" w:date="2018-09-12T10:05:00Z"/>
        </w:rPr>
      </w:pPr>
      <w:ins w:id="555" w:author="Andrea Alfonsi" w:date="2018-09-12T10:05:00Z">
        <w:r w:rsidRPr="00C4351A">
          <w:rPr>
            <w:i/>
            <w:iCs/>
          </w:rPr>
          <w:t xml:space="preserve">Electronic Document Management System (EDMS). </w:t>
        </w:r>
        <w:r w:rsidRPr="00C4351A">
          <w:t xml:space="preserve">System approved for long- term storage, management, and maintenance of electronic and hardcopy records. </w:t>
        </w:r>
      </w:ins>
    </w:p>
    <w:p w14:paraId="27861F06" w14:textId="77777777" w:rsidR="00C4351A" w:rsidRPr="00C4351A" w:rsidRDefault="00C4351A" w:rsidP="00C4351A">
      <w:pPr>
        <w:pStyle w:val="H2bodytext"/>
        <w:keepNext/>
        <w:keepLines/>
        <w:rPr>
          <w:ins w:id="556" w:author="Andrea Alfonsi" w:date="2018-09-12T10:05:00Z"/>
        </w:rPr>
      </w:pPr>
      <w:ins w:id="557" w:author="Andrea Alfonsi" w:date="2018-09-12T10:05:00Z">
        <w:r w:rsidRPr="00C4351A">
          <w:rPr>
            <w:i/>
            <w:iCs/>
          </w:rPr>
          <w:t xml:space="preserve">Enterprise Architecture (EA) Repository. </w:t>
        </w:r>
        <w:r w:rsidRPr="00C4351A">
          <w:t xml:space="preserve">An Oracle database that houses information about software applications and </w:t>
        </w:r>
      </w:ins>
      <w:ins w:id="558" w:author="Andrea Alfonsi" w:date="2018-09-12T12:02:00Z">
        <w:r w:rsidR="00176B26" w:rsidRPr="00C4351A">
          <w:t>servers and</w:t>
        </w:r>
      </w:ins>
      <w:ins w:id="559" w:author="Andrea Alfonsi" w:date="2018-09-12T10:05:00Z">
        <w:r w:rsidRPr="00C4351A">
          <w:t xml:space="preserve"> is the source for the INL data dictionary. The applications are related to the management system business functions it supports or implements. EA is the repository for the technology</w:t>
        </w:r>
        <w:r w:rsidRPr="00C4351A">
          <w:br/>
          <w:t xml:space="preserve">(e.g., software/hardware) used to construct and implement software applications. EA contains links to the software documentation stored in EDMS (see def.) and includes a list of software owners. </w:t>
        </w:r>
      </w:ins>
    </w:p>
    <w:p w14:paraId="5F60E426" w14:textId="77777777" w:rsidR="00C4351A" w:rsidRPr="00C4351A" w:rsidRDefault="00C4351A" w:rsidP="00C4351A">
      <w:pPr>
        <w:pStyle w:val="H2bodytext"/>
        <w:keepNext/>
        <w:keepLines/>
        <w:rPr>
          <w:ins w:id="560" w:author="Andrea Alfonsi" w:date="2018-09-12T10:06:00Z"/>
        </w:rPr>
      </w:pPr>
      <w:ins w:id="561" w:author="Andrea Alfonsi" w:date="2018-09-12T10:06:00Z">
        <w:r w:rsidRPr="00C4351A">
          <w:rPr>
            <w:i/>
            <w:iCs/>
          </w:rPr>
          <w:lastRenderedPageBreak/>
          <w:t xml:space="preserve">GitHub. </w:t>
        </w:r>
        <w:r w:rsidRPr="00C4351A">
          <w:t xml:space="preserve">A web-based revision control hosting service for software development and code sharing. GitHub provides additional tools such as documentation generation, issue tracking, Wikis, nested task-lists within files, etc. </w:t>
        </w:r>
      </w:ins>
    </w:p>
    <w:p w14:paraId="231D5DC6" w14:textId="77777777" w:rsidR="00C4351A" w:rsidRPr="00C4351A" w:rsidRDefault="00C4351A" w:rsidP="00C4351A">
      <w:pPr>
        <w:pStyle w:val="H2bodytext"/>
        <w:keepNext/>
        <w:keepLines/>
        <w:rPr>
          <w:ins w:id="562" w:author="Andrea Alfonsi" w:date="2018-09-12T10:06:00Z"/>
        </w:rPr>
      </w:pPr>
      <w:ins w:id="563" w:author="Andrea Alfonsi" w:date="2018-09-12T10:06:00Z">
        <w:r w:rsidRPr="00C4351A">
          <w:rPr>
            <w:i/>
            <w:iCs/>
          </w:rPr>
          <w:t xml:space="preserve">GitLab. </w:t>
        </w:r>
        <w:r w:rsidRPr="00C4351A">
          <w:t>A web-based revision control hosting service for software development and code sharing similar to GitHub. GitLab is used for the applications</w:t>
        </w:r>
      </w:ins>
      <w:ins w:id="564" w:author="Andrea Alfonsi" w:date="2018-09-12T12:03:00Z">
        <w:r w:rsidR="00176B26">
          <w:t xml:space="preserve">/extensions/plugins built/developed </w:t>
        </w:r>
      </w:ins>
      <w:ins w:id="565" w:author="Andrea Alfonsi" w:date="2018-09-12T10:06:00Z">
        <w:r w:rsidRPr="00C4351A">
          <w:t xml:space="preserve">on the </w:t>
        </w:r>
      </w:ins>
      <w:ins w:id="566" w:author="Andrea Alfonsi" w:date="2018-09-12T12:03:00Z">
        <w:r w:rsidR="00176B26">
          <w:t>RAVEN</w:t>
        </w:r>
      </w:ins>
      <w:ins w:id="567" w:author="Andrea Alfonsi" w:date="2018-09-12T10:06:00Z">
        <w:r w:rsidRPr="00C4351A">
          <w:t xml:space="preserve"> </w:t>
        </w:r>
      </w:ins>
      <w:ins w:id="568" w:author="Andrea Alfonsi" w:date="2018-09-12T12:03:00Z">
        <w:r w:rsidR="00176B26">
          <w:t>software</w:t>
        </w:r>
      </w:ins>
      <w:ins w:id="569" w:author="Andrea Alfonsi" w:date="2018-09-12T10:06:00Z">
        <w:r w:rsidRPr="00C4351A">
          <w:t xml:space="preserve">. </w:t>
        </w:r>
      </w:ins>
      <w:ins w:id="570" w:author="Andrea Alfonsi" w:date="2018-09-12T12:03:00Z">
        <w:r w:rsidR="00176B26">
          <w:t xml:space="preserve">The CIS </w:t>
        </w:r>
      </w:ins>
      <w:ins w:id="571" w:author="Andrea Alfonsi" w:date="2018-09-12T12:04:00Z">
        <w:r w:rsidR="00176B26">
          <w:t xml:space="preserve">(see def.) </w:t>
        </w:r>
      </w:ins>
      <w:ins w:id="572" w:author="Andrea Alfonsi" w:date="2018-09-12T10:06:00Z">
        <w:r w:rsidRPr="00C4351A">
          <w:t xml:space="preserve">connects to both the external and internal GitHub/GitLab to perform software builds. </w:t>
        </w:r>
      </w:ins>
    </w:p>
    <w:p w14:paraId="38A331D9" w14:textId="77777777" w:rsidR="00C4351A" w:rsidRPr="00C4351A" w:rsidRDefault="00C4351A" w:rsidP="00C4351A">
      <w:pPr>
        <w:pStyle w:val="H2bodytext"/>
        <w:keepNext/>
        <w:keepLines/>
        <w:rPr>
          <w:ins w:id="573" w:author="Andrea Alfonsi" w:date="2018-09-12T10:06:00Z"/>
        </w:rPr>
      </w:pPr>
      <w:ins w:id="574" w:author="Andrea Alfonsi" w:date="2018-09-12T10:06:00Z">
        <w:r w:rsidRPr="00C4351A">
          <w:rPr>
            <w:i/>
            <w:iCs/>
          </w:rPr>
          <w:t xml:space="preserve">Issue. </w:t>
        </w:r>
        <w:r w:rsidRPr="00C4351A">
          <w:t xml:space="preserve">Issues can be initiated by anyone, including off site users, and are used for maintenance (fine-tuning and problem resolving), new development, enhancements, or can be used to report program errors and problems. </w:t>
        </w:r>
      </w:ins>
    </w:p>
    <w:p w14:paraId="67BC1F28" w14:textId="77777777" w:rsidR="00C4351A" w:rsidRPr="00C4351A" w:rsidRDefault="00C4351A" w:rsidP="00C4351A">
      <w:pPr>
        <w:pStyle w:val="H2bodytext"/>
        <w:keepNext/>
        <w:keepLines/>
        <w:rPr>
          <w:ins w:id="575" w:author="Andrea Alfonsi" w:date="2018-09-12T10:06:00Z"/>
        </w:rPr>
      </w:pPr>
      <w:ins w:id="576" w:author="Andrea Alfonsi" w:date="2018-09-12T10:06:00Z">
        <w:r w:rsidRPr="00C4351A">
          <w:rPr>
            <w:i/>
            <w:iCs/>
          </w:rPr>
          <w:t xml:space="preserve">Issue (GitHub). </w:t>
        </w:r>
        <w:r w:rsidRPr="00C4351A">
          <w:t>As defined for the GitHub environment, issues are suggested improvements, tasks, or questions related to the repository. Issues can be created by anyone (for public repositories</w:t>
        </w:r>
      </w:ins>
      <w:ins w:id="577" w:author="Andrea Alfonsi" w:date="2018-09-12T12:04:00Z">
        <w:r w:rsidR="00176B26" w:rsidRPr="00C4351A">
          <w:t>) and</w:t>
        </w:r>
      </w:ins>
      <w:ins w:id="578" w:author="Andrea Alfonsi" w:date="2018-09-12T10:06:00Z">
        <w:r w:rsidRPr="00C4351A">
          <w:t xml:space="preserve"> are moderated by repository collaborators. Each issue contains its own discussion forum and can be labeled and assigned to a user</w:t>
        </w:r>
      </w:ins>
      <w:ins w:id="579" w:author="Andrea Alfonsi" w:date="2018-09-12T12:04:00Z">
        <w:r w:rsidR="00176B26">
          <w:t>/developer</w:t>
        </w:r>
      </w:ins>
      <w:ins w:id="580" w:author="Andrea Alfonsi" w:date="2018-09-12T10:06:00Z">
        <w:r w:rsidRPr="00C4351A">
          <w:t xml:space="preserve">. </w:t>
        </w:r>
      </w:ins>
    </w:p>
    <w:p w14:paraId="37042CC1" w14:textId="77777777" w:rsidR="00C4351A" w:rsidRPr="00C4351A" w:rsidRDefault="00C4351A" w:rsidP="00C4351A">
      <w:pPr>
        <w:pStyle w:val="H2bodytext"/>
        <w:keepNext/>
        <w:keepLines/>
        <w:rPr>
          <w:ins w:id="581" w:author="Andrea Alfonsi" w:date="2018-09-12T10:06:00Z"/>
        </w:rPr>
      </w:pPr>
      <w:ins w:id="582" w:author="Andrea Alfonsi" w:date="2018-09-12T10:06:00Z">
        <w:r w:rsidRPr="00C4351A">
          <w:rPr>
            <w:i/>
            <w:iCs/>
          </w:rPr>
          <w:t xml:space="preserve">Method. </w:t>
        </w:r>
        <w:r w:rsidRPr="00C4351A">
          <w:t xml:space="preserve">A reasonably complete set of rules and criteria that establish a precise and repeatable way of performing a task and arriving at a desired result. [The Configuration Management Manual Guideline for Improving the Software Process, Carnegie Mellon University Software Engineering Institute, 1995] </w:t>
        </w:r>
      </w:ins>
    </w:p>
    <w:p w14:paraId="3635BF2E" w14:textId="77777777" w:rsidR="00C4351A" w:rsidRPr="00C4351A" w:rsidRDefault="00176B26" w:rsidP="00C4351A">
      <w:pPr>
        <w:pStyle w:val="H2bodytext"/>
        <w:keepNext/>
        <w:keepLines/>
        <w:rPr>
          <w:ins w:id="583" w:author="Andrea Alfonsi" w:date="2018-09-12T10:06:00Z"/>
        </w:rPr>
      </w:pPr>
      <w:ins w:id="584" w:author="Andrea Alfonsi" w:date="2018-09-12T12:05:00Z">
        <w:r>
          <w:rPr>
            <w:i/>
            <w:iCs/>
          </w:rPr>
          <w:t>RAVEN core team</w:t>
        </w:r>
      </w:ins>
      <w:ins w:id="585" w:author="Andrea Alfonsi" w:date="2018-09-12T10:06:00Z">
        <w:r w:rsidR="00C4351A" w:rsidRPr="00C4351A">
          <w:rPr>
            <w:i/>
            <w:iCs/>
          </w:rPr>
          <w:t xml:space="preserve">. </w:t>
        </w:r>
        <w:r w:rsidR="00C4351A" w:rsidRPr="00C4351A">
          <w:t xml:space="preserve">INL personnel whose job description includes the development of the </w:t>
        </w:r>
      </w:ins>
      <w:ins w:id="586" w:author="Andrea Alfonsi" w:date="2018-09-12T12:05:00Z">
        <w:r>
          <w:t>RAVEN software</w:t>
        </w:r>
      </w:ins>
      <w:ins w:id="587" w:author="Andrea Alfonsi" w:date="2018-09-12T10:06:00Z">
        <w:r w:rsidR="00C4351A" w:rsidRPr="00C4351A">
          <w:t xml:space="preserve"> or software </w:t>
        </w:r>
      </w:ins>
      <w:ins w:id="588" w:author="Andrea Alfonsi" w:date="2018-09-12T12:05:00Z">
        <w:r w:rsidRPr="00C4351A">
          <w:t>applications</w:t>
        </w:r>
        <w:r>
          <w:t xml:space="preserve">/extensions/plugins </w:t>
        </w:r>
      </w:ins>
      <w:ins w:id="589" w:author="Andrea Alfonsi" w:date="2018-09-12T10:06:00Z">
        <w:r w:rsidR="00C4351A" w:rsidRPr="00C4351A">
          <w:t xml:space="preserve">that </w:t>
        </w:r>
      </w:ins>
      <w:ins w:id="590" w:author="Andrea Alfonsi" w:date="2018-09-12T12:05:00Z">
        <w:r>
          <w:t>are based on the RAVEN</w:t>
        </w:r>
      </w:ins>
      <w:ins w:id="591" w:author="Andrea Alfonsi" w:date="2018-09-12T10:06:00Z">
        <w:r w:rsidR="00C4351A" w:rsidRPr="00C4351A">
          <w:t xml:space="preserve"> framework. </w:t>
        </w:r>
      </w:ins>
    </w:p>
    <w:p w14:paraId="46F42419" w14:textId="77777777" w:rsidR="00340B2C" w:rsidRDefault="00176B26" w:rsidP="00204CCD">
      <w:pPr>
        <w:pStyle w:val="H2bodytext"/>
        <w:keepNext/>
        <w:keepLines/>
        <w:rPr>
          <w:ins w:id="592" w:author="Andrea Alfonsi" w:date="2018-09-12T12:06:00Z"/>
        </w:rPr>
      </w:pPr>
      <w:ins w:id="593" w:author="Andrea Alfonsi" w:date="2018-09-12T12:06:00Z">
        <w:r>
          <w:rPr>
            <w:i/>
            <w:iCs/>
          </w:rPr>
          <w:t>RAVEN</w:t>
        </w:r>
      </w:ins>
      <w:ins w:id="594" w:author="Andrea Alfonsi" w:date="2018-09-12T10:06:00Z">
        <w:r w:rsidR="00C4351A" w:rsidRPr="00C4351A">
          <w:rPr>
            <w:i/>
            <w:iCs/>
          </w:rPr>
          <w:t xml:space="preserve"> </w:t>
        </w:r>
      </w:ins>
      <w:ins w:id="595" w:author="Andrea Alfonsi" w:date="2018-09-12T12:06:00Z">
        <w:r>
          <w:rPr>
            <w:i/>
            <w:iCs/>
          </w:rPr>
          <w:t>Software</w:t>
        </w:r>
      </w:ins>
      <w:ins w:id="596" w:author="Andrea Alfonsi" w:date="2018-09-12T10:06:00Z">
        <w:r w:rsidR="00C4351A" w:rsidRPr="00C4351A">
          <w:rPr>
            <w:i/>
            <w:iCs/>
          </w:rPr>
          <w:t xml:space="preserve">. </w:t>
        </w:r>
        <w:r w:rsidR="00C4351A" w:rsidRPr="00C4351A">
          <w:t xml:space="preserve">Open source software that resides in a public repository (GitHub) that </w:t>
        </w:r>
      </w:ins>
      <w:ins w:id="597" w:author="Andrea Alfonsi" w:date="2018-09-12T12:06:00Z">
        <w:r w:rsidR="00340B2C">
          <w:t>provides all the capabilities needed to perform Uncertainty Quantification, Probabilistic Risk Assessment, Data Analysis, Validation and Parameter Optimization.</w:t>
        </w:r>
      </w:ins>
    </w:p>
    <w:p w14:paraId="1F19AB80" w14:textId="77777777" w:rsidR="00C4351A" w:rsidRPr="00C4351A" w:rsidRDefault="00C4351A" w:rsidP="00C4351A">
      <w:pPr>
        <w:pStyle w:val="H2bodytext"/>
        <w:keepNext/>
        <w:keepLines/>
        <w:rPr>
          <w:ins w:id="598" w:author="Andrea Alfonsi" w:date="2018-09-12T10:06:00Z"/>
        </w:rPr>
      </w:pPr>
      <w:ins w:id="599" w:author="Andrea Alfonsi" w:date="2018-09-12T10:06:00Z">
        <w:r w:rsidRPr="00C4351A">
          <w:rPr>
            <w:i/>
            <w:iCs/>
          </w:rPr>
          <w:t xml:space="preserve">Open source. </w:t>
        </w:r>
        <w:r w:rsidRPr="00C4351A">
          <w:t xml:space="preserve">Denoting software for which the original source code is made freely available and may be redistributed and modified. </w:t>
        </w:r>
      </w:ins>
    </w:p>
    <w:p w14:paraId="36D50DDD" w14:textId="77777777" w:rsidR="00C4351A" w:rsidRPr="00C4351A" w:rsidRDefault="00C4351A" w:rsidP="00C4351A">
      <w:pPr>
        <w:pStyle w:val="H2bodytext"/>
        <w:keepNext/>
        <w:keepLines/>
        <w:rPr>
          <w:ins w:id="600" w:author="Andrea Alfonsi" w:date="2018-09-12T10:06:00Z"/>
        </w:rPr>
      </w:pPr>
      <w:ins w:id="601" w:author="Andrea Alfonsi" w:date="2018-09-12T10:06:00Z">
        <w:r w:rsidRPr="00C4351A">
          <w:rPr>
            <w:i/>
            <w:iCs/>
          </w:rPr>
          <w:t xml:space="preserve">Pull requests. </w:t>
        </w:r>
        <w:r w:rsidRPr="00C4351A">
          <w:t xml:space="preserve">Pull requests can be initiated by anyone, including off-site users, and are used for maintenance (fine-tuning and problem resolving), new development, enhancements, or can be used to report program errors and problems. Pull requests let you tell others about changes you have pushed to a repository on GitHub. Once a pull request is sent, interested parties can review the set of changes, discuss potential modifications, and even push follow-up commits if necessary. </w:t>
        </w:r>
      </w:ins>
    </w:p>
    <w:p w14:paraId="2681B240" w14:textId="77777777" w:rsidR="00C4351A" w:rsidRDefault="00C4351A">
      <w:pPr>
        <w:pStyle w:val="H2bodytext"/>
        <w:keepNext/>
        <w:keepLines/>
        <w:rPr>
          <w:ins w:id="602" w:author="Andrea Alfonsi" w:date="2018-09-12T10:07:00Z"/>
        </w:rPr>
        <w:pPrChange w:id="603" w:author="Andrea Alfonsi" w:date="2018-09-12T10:07:00Z">
          <w:pPr>
            <w:pStyle w:val="H2bodytext"/>
            <w:keepNext/>
            <w:keepLines/>
            <w:numPr>
              <w:numId w:val="38"/>
            </w:numPr>
            <w:tabs>
              <w:tab w:val="num" w:pos="720"/>
            </w:tabs>
            <w:ind w:left="720" w:hanging="360"/>
          </w:pPr>
        </w:pPrChange>
      </w:pPr>
      <w:ins w:id="604" w:author="Andrea Alfonsi" w:date="2018-09-12T10:06:00Z">
        <w:r w:rsidRPr="00C4351A">
          <w:rPr>
            <w:i/>
            <w:iCs/>
          </w:rPr>
          <w:lastRenderedPageBreak/>
          <w:t xml:space="preserve">Regression testing. </w:t>
        </w:r>
        <w:r w:rsidRPr="00C4351A">
          <w:t xml:space="preserve">Selective retesting of a system or component to verify that modifications have not caused unintended effects and that the system or component still complies with its specified requirements. </w:t>
        </w:r>
      </w:ins>
    </w:p>
    <w:p w14:paraId="58A0085B" w14:textId="77777777" w:rsidR="00C4351A" w:rsidRDefault="00C4351A">
      <w:pPr>
        <w:pStyle w:val="H2bodytext"/>
        <w:keepNext/>
        <w:keepLines/>
        <w:rPr>
          <w:ins w:id="605" w:author="Andrea Alfonsi" w:date="2018-09-12T10:07:00Z"/>
        </w:rPr>
        <w:pPrChange w:id="606" w:author="Andrea Alfonsi" w:date="2018-09-12T10:07:00Z">
          <w:pPr>
            <w:pStyle w:val="H2bodytext"/>
            <w:keepNext/>
            <w:keepLines/>
            <w:ind w:left="0"/>
          </w:pPr>
        </w:pPrChange>
      </w:pPr>
      <w:ins w:id="607" w:author="Andrea Alfonsi" w:date="2018-09-12T10:06:00Z">
        <w:r w:rsidRPr="00C4351A">
          <w:rPr>
            <w:i/>
            <w:iCs/>
          </w:rPr>
          <w:t xml:space="preserve">Software. </w:t>
        </w:r>
        <w:r w:rsidRPr="00C4351A">
          <w:t>Computer programs and associated documentation and data pertaining to the operation of a computer system and includes application software and support software.</w:t>
        </w:r>
      </w:ins>
    </w:p>
    <w:p w14:paraId="0E6D735D" w14:textId="77777777" w:rsidR="00C4351A" w:rsidRDefault="00C4351A">
      <w:pPr>
        <w:pStyle w:val="H2bodytext"/>
        <w:keepNext/>
        <w:keepLines/>
        <w:rPr>
          <w:ins w:id="608" w:author="Andrea Alfonsi" w:date="2018-09-12T10:07:00Z"/>
        </w:rPr>
        <w:pPrChange w:id="609" w:author="Andrea Alfonsi" w:date="2018-09-12T10:07:00Z">
          <w:pPr>
            <w:pStyle w:val="H2bodytext"/>
            <w:keepNext/>
            <w:keepLines/>
            <w:ind w:left="0"/>
          </w:pPr>
        </w:pPrChange>
      </w:pPr>
      <w:ins w:id="610" w:author="Andrea Alfonsi" w:date="2018-09-12T10:06:00Z">
        <w:r w:rsidRPr="00C4351A">
          <w:rPr>
            <w:i/>
            <w:iCs/>
          </w:rPr>
          <w:t xml:space="preserve">Software life cycle. </w:t>
        </w:r>
        <w:r w:rsidRPr="00C4351A">
          <w:t xml:space="preserve">The activities that comprise evolution of software from conception to retirement. The software life cycle typically includes the activities associated with requirements, design, implementation, test, installation, operation, maintenance, and retirement. </w:t>
        </w:r>
      </w:ins>
    </w:p>
    <w:p w14:paraId="17EF6445" w14:textId="77777777" w:rsidR="00C4351A" w:rsidRPr="00C4351A" w:rsidRDefault="00C4351A">
      <w:pPr>
        <w:pStyle w:val="H2bodytext"/>
        <w:keepNext/>
        <w:keepLines/>
        <w:rPr>
          <w:ins w:id="611" w:author="Andrea Alfonsi" w:date="2018-09-12T10:06:00Z"/>
        </w:rPr>
        <w:pPrChange w:id="612" w:author="Andrea Alfonsi" w:date="2018-09-12T10:07:00Z">
          <w:pPr>
            <w:pStyle w:val="H2bodytext"/>
            <w:keepNext/>
            <w:keepLines/>
            <w:ind w:left="0"/>
          </w:pPr>
        </w:pPrChange>
      </w:pPr>
      <w:ins w:id="613" w:author="Andrea Alfonsi" w:date="2018-09-12T10:06:00Z">
        <w:r w:rsidRPr="00C4351A">
          <w:rPr>
            <w:i/>
            <w:iCs/>
          </w:rPr>
          <w:t xml:space="preserve">Software quality assurance. </w:t>
        </w:r>
        <w:r w:rsidRPr="00C4351A">
          <w:t xml:space="preserve">All actions that provide adequate confidence that software quality is achieved. </w:t>
        </w:r>
      </w:ins>
    </w:p>
    <w:p w14:paraId="55E6685B" w14:textId="77777777" w:rsidR="00C4351A" w:rsidRPr="00C4351A" w:rsidRDefault="00C4351A" w:rsidP="00C4351A">
      <w:pPr>
        <w:pStyle w:val="H2bodytext"/>
        <w:keepNext/>
        <w:keepLines/>
        <w:rPr>
          <w:ins w:id="614" w:author="Andrea Alfonsi" w:date="2018-09-12T10:06:00Z"/>
        </w:rPr>
      </w:pPr>
      <w:ins w:id="615" w:author="Andrea Alfonsi" w:date="2018-09-12T10:06:00Z">
        <w:r w:rsidRPr="00C4351A">
          <w:rPr>
            <w:i/>
            <w:iCs/>
          </w:rPr>
          <w:t>Software tool</w:t>
        </w:r>
        <w:r w:rsidRPr="00C4351A">
          <w:t xml:space="preserve">. A computer program used in development, testing, analysis, or maintenance of a program or its documentation. Examples include comparators, cross-reference generators, compilers, computer-aided software-engineering tools, configuration and code management software, flowcharters, monitor test case generators, and timing analyzers. </w:t>
        </w:r>
      </w:ins>
    </w:p>
    <w:p w14:paraId="033E5B3B" w14:textId="77777777" w:rsidR="00C4351A" w:rsidRPr="00C4351A" w:rsidRDefault="00C4351A" w:rsidP="00C4351A">
      <w:pPr>
        <w:pStyle w:val="H2bodytext"/>
        <w:keepNext/>
        <w:keepLines/>
        <w:rPr>
          <w:ins w:id="616" w:author="Andrea Alfonsi" w:date="2018-09-12T10:06:00Z"/>
        </w:rPr>
      </w:pPr>
      <w:ins w:id="617" w:author="Andrea Alfonsi" w:date="2018-09-12T10:06:00Z">
        <w:r w:rsidRPr="00C4351A">
          <w:rPr>
            <w:i/>
            <w:iCs/>
          </w:rPr>
          <w:t xml:space="preserve">Support software. </w:t>
        </w:r>
        <w:r w:rsidRPr="00C4351A">
          <w:t xml:space="preserve">Software tools (see def.) and system software (see def.). </w:t>
        </w:r>
      </w:ins>
    </w:p>
    <w:p w14:paraId="0A3E96B1" w14:textId="77777777" w:rsidR="00C4351A" w:rsidRPr="00C4351A" w:rsidRDefault="00C4351A" w:rsidP="00C4351A">
      <w:pPr>
        <w:pStyle w:val="H2bodytext"/>
        <w:keepNext/>
        <w:keepLines/>
        <w:rPr>
          <w:ins w:id="618" w:author="Andrea Alfonsi" w:date="2018-09-12T10:06:00Z"/>
        </w:rPr>
      </w:pPr>
      <w:ins w:id="619" w:author="Andrea Alfonsi" w:date="2018-09-12T10:06:00Z">
        <w:r w:rsidRPr="00C4351A">
          <w:rPr>
            <w:i/>
            <w:iCs/>
          </w:rPr>
          <w:t xml:space="preserve">System software. </w:t>
        </w:r>
        <w:r w:rsidRPr="00C4351A">
          <w:t>Software designed to facilitate operation and maintenance of a computer system and its associated pro</w:t>
        </w:r>
        <w:r w:rsidR="00E92182">
          <w:t>grams (e.g., operating systems</w:t>
        </w:r>
        <w:r w:rsidRPr="00C4351A">
          <w:t xml:space="preserve"> and utilities). </w:t>
        </w:r>
      </w:ins>
    </w:p>
    <w:p w14:paraId="1E27B6E2" w14:textId="77777777" w:rsidR="00C4351A" w:rsidRPr="00C4351A" w:rsidRDefault="00C4351A" w:rsidP="00C4351A">
      <w:pPr>
        <w:pStyle w:val="H2bodytext"/>
        <w:keepNext/>
        <w:keepLines/>
        <w:rPr>
          <w:ins w:id="620" w:author="Andrea Alfonsi" w:date="2018-09-12T10:06:00Z"/>
        </w:rPr>
      </w:pPr>
      <w:ins w:id="621" w:author="Andrea Alfonsi" w:date="2018-09-12T10:06:00Z">
        <w:r w:rsidRPr="00C4351A">
          <w:rPr>
            <w:i/>
            <w:iCs/>
          </w:rPr>
          <w:t xml:space="preserve">System testing. </w:t>
        </w:r>
        <w:r w:rsidRPr="00C4351A">
          <w:t xml:space="preserve">Testing conducted on a complete, integrated system to evaluate the system’s compliance with its specified requirements. </w:t>
        </w:r>
      </w:ins>
    </w:p>
    <w:p w14:paraId="749FB782" w14:textId="77777777" w:rsidR="00C4351A" w:rsidRPr="00C4351A" w:rsidRDefault="00C4351A" w:rsidP="00C4351A">
      <w:pPr>
        <w:pStyle w:val="H2bodytext"/>
        <w:keepNext/>
        <w:keepLines/>
        <w:rPr>
          <w:ins w:id="622" w:author="Andrea Alfonsi" w:date="2018-09-12T10:06:00Z"/>
        </w:rPr>
      </w:pPr>
      <w:ins w:id="623" w:author="Andrea Alfonsi" w:date="2018-09-12T10:06:00Z">
        <w:r w:rsidRPr="00C4351A">
          <w:rPr>
            <w:i/>
            <w:iCs/>
          </w:rPr>
          <w:t xml:space="preserve">Task (GitHub). </w:t>
        </w:r>
        <w:r w:rsidRPr="00C4351A">
          <w:t xml:space="preserve">A suggested improvement or feature enhancement. </w:t>
        </w:r>
      </w:ins>
    </w:p>
    <w:p w14:paraId="2E4FE8C2" w14:textId="77777777" w:rsidR="00C4351A" w:rsidRPr="00C4351A" w:rsidRDefault="00C4351A" w:rsidP="00C4351A">
      <w:pPr>
        <w:pStyle w:val="H2bodytext"/>
        <w:keepNext/>
        <w:keepLines/>
        <w:rPr>
          <w:ins w:id="624" w:author="Andrea Alfonsi" w:date="2018-09-12T10:06:00Z"/>
        </w:rPr>
      </w:pPr>
      <w:ins w:id="625" w:author="Andrea Alfonsi" w:date="2018-09-12T10:06:00Z">
        <w:r w:rsidRPr="00C4351A">
          <w:rPr>
            <w:i/>
            <w:iCs/>
          </w:rPr>
          <w:t xml:space="preserve">Test case. (1) </w:t>
        </w:r>
        <w:r w:rsidRPr="00C4351A">
          <w:t xml:space="preserve">A set of test inputs, execution conditions, and expected results developed for a particular objective, such as to exercise a particular program path or to verify compliance with a specific </w:t>
        </w:r>
      </w:ins>
      <w:ins w:id="626" w:author="Andrea Alfonsi" w:date="2018-09-12T12:09:00Z">
        <w:r w:rsidR="00E92182" w:rsidRPr="00C4351A">
          <w:t>requirement. (</w:t>
        </w:r>
      </w:ins>
      <w:ins w:id="627" w:author="Andrea Alfonsi" w:date="2018-09-12T10:06:00Z">
        <w:r w:rsidRPr="00C4351A">
          <w:t xml:space="preserve">2) Documentation specifying inputs, predicted results, and a set of execution conditions for a test item. </w:t>
        </w:r>
      </w:ins>
    </w:p>
    <w:p w14:paraId="4AA11359" w14:textId="77777777" w:rsidR="00C4351A" w:rsidRPr="00C4351A" w:rsidRDefault="00C4351A" w:rsidP="00C4351A">
      <w:pPr>
        <w:pStyle w:val="H2bodytext"/>
        <w:keepNext/>
        <w:keepLines/>
        <w:rPr>
          <w:ins w:id="628" w:author="Andrea Alfonsi" w:date="2018-09-12T10:06:00Z"/>
        </w:rPr>
      </w:pPr>
      <w:ins w:id="629" w:author="Andrea Alfonsi" w:date="2018-09-12T10:06:00Z">
        <w:r w:rsidRPr="00C4351A">
          <w:rPr>
            <w:i/>
            <w:iCs/>
          </w:rPr>
          <w:t xml:space="preserve">Test driven development. </w:t>
        </w:r>
        <w:r w:rsidRPr="00C4351A">
          <w:t xml:space="preserve">A method of software development in which unit testing is repeatedly conducted on source code. After each test, refactoring is done and the same or a similar test is performed again. The process is iterated until the unit functions in accordance with the specifications. </w:t>
        </w:r>
      </w:ins>
    </w:p>
    <w:p w14:paraId="20701201" w14:textId="77777777" w:rsidR="00C4351A" w:rsidRPr="00C4351A" w:rsidRDefault="00C4351A" w:rsidP="00C4351A">
      <w:pPr>
        <w:pStyle w:val="H2bodytext"/>
        <w:keepNext/>
        <w:keepLines/>
        <w:rPr>
          <w:ins w:id="630" w:author="Andrea Alfonsi" w:date="2018-09-12T10:06:00Z"/>
        </w:rPr>
      </w:pPr>
      <w:ins w:id="631" w:author="Andrea Alfonsi" w:date="2018-09-12T10:06:00Z">
        <w:r w:rsidRPr="00C4351A">
          <w:rPr>
            <w:i/>
            <w:iCs/>
          </w:rPr>
          <w:lastRenderedPageBreak/>
          <w:t xml:space="preserve">User documentation. </w:t>
        </w:r>
        <w:r w:rsidRPr="00C4351A">
          <w:t xml:space="preserve">Instructions for use describing the capabilities and intended use of the software within specified limits. May also include a theory manual, when relevant. </w:t>
        </w:r>
      </w:ins>
    </w:p>
    <w:p w14:paraId="066F6D95" w14:textId="7F4BEFEA" w:rsidR="00C4351A" w:rsidRPr="00C4351A" w:rsidRDefault="00C4351A" w:rsidP="00C4351A">
      <w:pPr>
        <w:pStyle w:val="H2bodytext"/>
        <w:keepNext/>
        <w:keepLines/>
        <w:rPr>
          <w:ins w:id="632" w:author="Andrea Alfonsi" w:date="2018-09-12T10:06:00Z"/>
        </w:rPr>
      </w:pPr>
      <w:ins w:id="633" w:author="Andrea Alfonsi" w:date="2018-09-12T10:06:00Z">
        <w:r w:rsidRPr="00C4351A">
          <w:rPr>
            <w:i/>
            <w:iCs/>
          </w:rPr>
          <w:t xml:space="preserve">Validation. </w:t>
        </w:r>
        <w:r w:rsidRPr="00C4351A">
          <w:t>Confirmation, through the provision of objective evidence (e.g., acceptance test), that the requirements for a specific intended use or application have been fulfilled. [ISO</w:t>
        </w:r>
        <w:r w:rsidR="001105A6">
          <w:t>/IEC/IEEE 24765:2010(E) edited]</w:t>
        </w:r>
      </w:ins>
      <w:ins w:id="634" w:author="Andrea Alfonsi" w:date="2018-09-12T14:06:00Z">
        <w:r w:rsidR="001105A6">
          <w:t xml:space="preserve">. As described in </w:t>
        </w:r>
      </w:ins>
      <w:ins w:id="635" w:author="Andrea Alfonsi" w:date="2018-09-12T14:07:00Z">
        <w:r w:rsidR="001105A6">
          <w:t>SDD-513</w:t>
        </w:r>
      </w:ins>
      <w:ins w:id="636" w:author="Andrea Alfonsi" w:date="2018-09-12T14:06:00Z">
        <w:r w:rsidR="001105A6">
          <w:t xml:space="preserve">, </w:t>
        </w:r>
      </w:ins>
      <w:ins w:id="637" w:author="Andrea Alfonsi" w:date="2018-09-12T14:07:00Z">
        <w:r w:rsidR="001105A6">
          <w:t>“RAVEN Software Design Description”, RAVEN</w:t>
        </w:r>
      </w:ins>
      <w:ins w:id="638" w:author="Andrea Alfonsi" w:date="2018-09-12T14:08:00Z">
        <w:r w:rsidR="001105A6">
          <w:t xml:space="preserve"> does not own Physical models and the Validation is performed </w:t>
        </w:r>
      </w:ins>
      <w:ins w:id="639" w:author="Andrea Alfonsi" w:date="2018-09-12T14:09:00Z">
        <w:r w:rsidR="001105A6">
          <w:t>verifying</w:t>
        </w:r>
      </w:ins>
      <w:ins w:id="640" w:author="Andrea Alfonsi" w:date="2018-09-12T14:08:00Z">
        <w:r w:rsidR="001105A6">
          <w:t xml:space="preserve"> the algorithms/methods with analytical solutions (if applicable).</w:t>
        </w:r>
      </w:ins>
    </w:p>
    <w:p w14:paraId="7BCBAFF6" w14:textId="77777777" w:rsidR="00C4351A" w:rsidRPr="00AA0B5F" w:rsidRDefault="00C4351A" w:rsidP="00204CCD">
      <w:pPr>
        <w:pStyle w:val="H2bodytext"/>
        <w:keepNext/>
        <w:keepLines/>
      </w:pPr>
      <w:ins w:id="641" w:author="Andrea Alfonsi" w:date="2018-09-12T10:06:00Z">
        <w:r w:rsidRPr="00C4351A">
          <w:rPr>
            <w:i/>
            <w:iCs/>
          </w:rPr>
          <w:t xml:space="preserve">Verification. </w:t>
        </w:r>
        <w:r w:rsidRPr="00C4351A">
          <w:t>(1) The process of evaluating a system or component to determine whether the products of a given development phase satisfy the conditions imposed at the start of that phase. (2) Formal proof of program correctness (e.g., requirements, design, implementation reviews, system tests).</w:t>
        </w:r>
        <w:r w:rsidRPr="00C4351A">
          <w:br/>
          <w:t xml:space="preserve">[ISO/IEC/IEEE 24765:2010(E) edited] </w:t>
        </w:r>
      </w:ins>
    </w:p>
    <w:p w14:paraId="502A7178" w14:textId="77777777" w:rsidR="00611421" w:rsidRPr="00AA0B5F" w:rsidRDefault="00611421" w:rsidP="00611421">
      <w:pPr>
        <w:pStyle w:val="H2bodytext"/>
      </w:pPr>
      <w:r w:rsidRPr="00AA0B5F">
        <w:rPr>
          <w:i/>
        </w:rPr>
        <w:t>Custom</w:t>
      </w:r>
      <w:r w:rsidRPr="00AA0B5F">
        <w:rPr>
          <w:i/>
        </w:rPr>
        <w:noBreakHyphen/>
        <w:t>developed software.</w:t>
      </w:r>
      <w:r w:rsidRPr="00AA0B5F">
        <w:t xml:space="preserve"> Software built specifically for an INL application. It may be developed by INL or contracted with a qualified software company through the procurement process. Examples of custom-developed software include material inventory and tracking database applications, accident consequence applications, control system applications, and embedded custom developed software that controls a hardware device. [DOE G 414.1</w:t>
      </w:r>
      <w:r w:rsidRPr="00AA0B5F">
        <w:noBreakHyphen/>
        <w:t>4 edited]</w:t>
      </w:r>
    </w:p>
    <w:p w14:paraId="074FE13D" w14:textId="77777777" w:rsidR="00255D98" w:rsidRPr="00AA0B5F" w:rsidRDefault="00255D98" w:rsidP="00255D98">
      <w:pPr>
        <w:pStyle w:val="H2bodytext"/>
      </w:pPr>
      <w:r w:rsidRPr="00AA0B5F">
        <w:rPr>
          <w:i/>
        </w:rPr>
        <w:t>Configuration control.</w:t>
      </w:r>
      <w:r w:rsidRPr="00AA0B5F">
        <w:t xml:space="preserve"> An element of configuration management, consisting of the evaluation, coordination, approval or disapproval, and implementation of changes to configuration items after formal establishment of their configuration identification. [ISO/IEC/IEEE 24765:2010(E)]</w:t>
      </w:r>
    </w:p>
    <w:p w14:paraId="1E809011" w14:textId="77777777" w:rsidR="00255D98" w:rsidRPr="00AA0B5F" w:rsidDel="00E61691" w:rsidRDefault="00255D98" w:rsidP="00255D98">
      <w:pPr>
        <w:pStyle w:val="H2bodytext"/>
        <w:rPr>
          <w:del w:id="642" w:author="Andrea Alfonsi" w:date="2018-09-12T12:10:00Z"/>
        </w:rPr>
      </w:pPr>
      <w:del w:id="643" w:author="Andrea Alfonsi" w:date="2018-09-12T12:10:00Z">
        <w:r w:rsidRPr="00AA0B5F" w:rsidDel="00E61691">
          <w:rPr>
            <w:i/>
          </w:rPr>
          <w:delText>Configuration item.</w:delText>
        </w:r>
        <w:r w:rsidRPr="00AA0B5F" w:rsidDel="00E61691">
          <w:delText xml:space="preserve"> A collection of hardware or software elements treated as a unit for the purpose of configuration control. [ASME NQA</w:delText>
        </w:r>
        <w:r w:rsidRPr="00AA0B5F" w:rsidDel="00E61691">
          <w:noBreakHyphen/>
          <w:delText>1</w:delText>
        </w:r>
        <w:r w:rsidRPr="00AA0B5F" w:rsidDel="00E61691">
          <w:noBreakHyphen/>
          <w:delText>2008 with the NQA</w:delText>
        </w:r>
        <w:r w:rsidRPr="00AA0B5F" w:rsidDel="00E61691">
          <w:noBreakHyphen/>
          <w:delText>1a</w:delText>
        </w:r>
        <w:r w:rsidRPr="00AA0B5F" w:rsidDel="00E61691">
          <w:noBreakHyphen/>
          <w:delText>2009 addenda]</w:delText>
        </w:r>
      </w:del>
    </w:p>
    <w:p w14:paraId="4523AAC7" w14:textId="77777777" w:rsidR="00255D98" w:rsidRPr="00AA0B5F" w:rsidRDefault="00255D98" w:rsidP="00255D98">
      <w:pPr>
        <w:pStyle w:val="H2bodytext"/>
      </w:pPr>
      <w:r w:rsidRPr="00AA0B5F">
        <w:rPr>
          <w:i/>
        </w:rPr>
        <w:t>Configuration management.</w:t>
      </w:r>
      <w:r w:rsidRPr="00AA0B5F">
        <w:t xml:space="preserve"> A discipline applying technical and administrative direction and surveillance to: identify and document the functional and physical characteristics of a </w:t>
      </w:r>
      <w:r w:rsidRPr="00AA0B5F">
        <w:rPr>
          <w:i/>
        </w:rPr>
        <w:t>configuration item</w:t>
      </w:r>
      <w:r w:rsidRPr="00AA0B5F">
        <w:t xml:space="preserve"> (see def.), control changes to those characteristics, record and report change processing and implementation status, and verify compliance with specified requirements. [ISO/IEC/IEEE 24765:2010(E)]</w:t>
      </w:r>
    </w:p>
    <w:p w14:paraId="045B5C87" w14:textId="77777777" w:rsidR="00611421" w:rsidRDefault="00255D98" w:rsidP="00255D98">
      <w:pPr>
        <w:pStyle w:val="H2bodytext"/>
      </w:pPr>
      <w:r w:rsidRPr="00AA0B5F">
        <w:rPr>
          <w:i/>
        </w:rPr>
        <w:t>Quality grade.</w:t>
      </w:r>
      <w:r w:rsidRPr="00AA0B5F">
        <w:t xml:space="preserve"> The grade applied to the level of quality activities to be applied to the specific task or activity. Current quality grades are Nuclear Use QL and Commercial Use Quality Levels (QLs) High, Medium, and Low.</w:t>
      </w:r>
    </w:p>
    <w:p w14:paraId="3FF95E6A" w14:textId="77777777" w:rsidR="00255D98" w:rsidRDefault="00255D98" w:rsidP="00255D98">
      <w:pPr>
        <w:pStyle w:val="H2bodytext"/>
      </w:pPr>
      <w:r w:rsidRPr="00AA0B5F">
        <w:rPr>
          <w:i/>
        </w:rPr>
        <w:t xml:space="preserve">Retirement. </w:t>
      </w:r>
      <w:r w:rsidRPr="00AA0B5F">
        <w:t>Permanent removal of an IT asset (e.g., system or component) and associated support from its operational environment. [ISO/IEC/IEEE Std 24765</w:t>
      </w:r>
      <w:r w:rsidRPr="00AA0B5F">
        <w:noBreakHyphen/>
        <w:t>2010 edited]</w:t>
      </w:r>
    </w:p>
    <w:p w14:paraId="5CA7EB43" w14:textId="77777777" w:rsidR="00255D98" w:rsidDel="00E61691" w:rsidRDefault="00255D98" w:rsidP="00255D98">
      <w:pPr>
        <w:pStyle w:val="H2bodytext"/>
        <w:rPr>
          <w:del w:id="644" w:author="Andrea Alfonsi" w:date="2018-09-12T12:11:00Z"/>
        </w:rPr>
      </w:pPr>
      <w:del w:id="645" w:author="Andrea Alfonsi" w:date="2018-09-12T12:11:00Z">
        <w:r w:rsidRPr="00AA0B5F" w:rsidDel="00E61691">
          <w:rPr>
            <w:i/>
          </w:rPr>
          <w:lastRenderedPageBreak/>
          <w:delText>Utility calculation software.</w:delText>
        </w:r>
        <w:r w:rsidRPr="00AA0B5F" w:rsidDel="00E61691">
          <w:delText xml:space="preserve"> Software that typically uses COTS spreadsheet applications as a foundation and user-developed algorithms or data structures to create simple software products. The utility calculation software within the scope of this document is used frequently to perform calculations associated with the design of an SSC. Utility software that is used with high frequency may be labeled as custom software and may justify the same safety SQA work activities as custom-developed software. With utility calculation software, it is important to recognize the difference between QA of the algorithms, macros, and logic that perform the calculations versus QA of the COTS software itself. Utility calculation software includes the associated data sets, configuration information, and test cases for validation and/or calibration. [DOE G 414.1</w:delText>
        </w:r>
        <w:r w:rsidRPr="00AA0B5F" w:rsidDel="00E61691">
          <w:noBreakHyphen/>
          <w:delText>4 edited]</w:delText>
        </w:r>
      </w:del>
    </w:p>
    <w:p w14:paraId="30F9529E" w14:textId="77777777" w:rsidR="00F672F0" w:rsidRPr="00BD5DCA" w:rsidDel="00E61691" w:rsidRDefault="00F672F0" w:rsidP="00F672F0">
      <w:pPr>
        <w:pStyle w:val="H2bodytext"/>
        <w:rPr>
          <w:del w:id="646" w:author="Andrea Alfonsi" w:date="2018-09-12T12:11:00Z"/>
          <w:szCs w:val="24"/>
        </w:rPr>
      </w:pPr>
      <w:del w:id="647" w:author="Andrea Alfonsi" w:date="2018-09-12T12:11:00Z">
        <w:r w:rsidRPr="00BD5DCA" w:rsidDel="00E61691">
          <w:rPr>
            <w:i/>
            <w:szCs w:val="24"/>
          </w:rPr>
          <w:delText xml:space="preserve">Validation. </w:delText>
        </w:r>
        <w:r w:rsidRPr="00BD5DCA" w:rsidDel="00E61691">
          <w:rPr>
            <w:szCs w:val="24"/>
          </w:rPr>
          <w:delText>Confirmation, through the provision of objective evidence (e.g., acceptance test), that the requirements for a specific intended use or application have been fulfilled</w:delText>
        </w:r>
        <w:r w:rsidRPr="00BD5DCA" w:rsidDel="00E61691">
          <w:rPr>
            <w:i/>
            <w:iCs/>
            <w:szCs w:val="24"/>
          </w:rPr>
          <w:delText>.</w:delText>
        </w:r>
        <w:r w:rsidRPr="00BD5DCA" w:rsidDel="00E61691">
          <w:rPr>
            <w:szCs w:val="24"/>
          </w:rPr>
          <w:delText xml:space="preserve"> </w:delText>
        </w:r>
        <w:r w:rsidDel="00E61691">
          <w:delText>[</w:delText>
        </w:r>
        <w:r w:rsidRPr="00D3191C" w:rsidDel="00E61691">
          <w:rPr>
            <w:bCs/>
            <w:szCs w:val="24"/>
          </w:rPr>
          <w:delText>ISO/IEC/IEEE</w:delText>
        </w:r>
        <w:r w:rsidDel="00E61691">
          <w:rPr>
            <w:bCs/>
            <w:szCs w:val="24"/>
          </w:rPr>
          <w:delText> </w:delText>
        </w:r>
        <w:r w:rsidRPr="00D3191C" w:rsidDel="00E61691">
          <w:rPr>
            <w:bCs/>
            <w:szCs w:val="24"/>
          </w:rPr>
          <w:delText>24765:2010(E)</w:delText>
        </w:r>
        <w:r w:rsidDel="00E61691">
          <w:rPr>
            <w:bCs/>
            <w:szCs w:val="24"/>
          </w:rPr>
          <w:delText xml:space="preserve"> edited</w:delText>
        </w:r>
        <w:r w:rsidRPr="001D0684" w:rsidDel="00E61691">
          <w:rPr>
            <w:szCs w:val="24"/>
          </w:rPr>
          <w:delText>]</w:delText>
        </w:r>
      </w:del>
    </w:p>
    <w:p w14:paraId="67E332BD" w14:textId="77777777" w:rsidR="00F672F0" w:rsidDel="00E61691" w:rsidRDefault="00F672F0" w:rsidP="00072EA5">
      <w:pPr>
        <w:pStyle w:val="H2bodytext"/>
        <w:rPr>
          <w:del w:id="648" w:author="Andrea Alfonsi" w:date="2018-09-12T12:11:00Z"/>
        </w:rPr>
      </w:pPr>
      <w:del w:id="649" w:author="Andrea Alfonsi" w:date="2018-09-12T12:11:00Z">
        <w:r w:rsidRPr="00BD5DCA" w:rsidDel="00E61691">
          <w:rPr>
            <w:i/>
          </w:rPr>
          <w:delText>Verification.</w:delText>
        </w:r>
        <w:r w:rsidRPr="00BD5DCA" w:rsidDel="00E61691">
          <w:delText xml:space="preserve"> (1) The process of: evaluating a system or component to determine whether the products of a given development phase satisfy the conditions imposed at the start of that phase. (2) Formal proof of program correctness (e.g., requirements, design, implementation reviews, system tests). </w:delText>
        </w:r>
        <w:r w:rsidDel="00E61691">
          <w:delText>[</w:delText>
        </w:r>
        <w:r w:rsidRPr="00D3191C" w:rsidDel="00E61691">
          <w:rPr>
            <w:bCs/>
          </w:rPr>
          <w:delText>ISO/IEC/IEEE</w:delText>
        </w:r>
        <w:r w:rsidDel="00E61691">
          <w:rPr>
            <w:bCs/>
          </w:rPr>
          <w:delText> </w:delText>
        </w:r>
        <w:r w:rsidRPr="00D3191C" w:rsidDel="00E61691">
          <w:rPr>
            <w:bCs/>
          </w:rPr>
          <w:delText>24765:2010(E)</w:delText>
        </w:r>
        <w:r w:rsidDel="00E61691">
          <w:rPr>
            <w:bCs/>
          </w:rPr>
          <w:delText xml:space="preserve"> edited</w:delText>
        </w:r>
        <w:r w:rsidRPr="001D0684" w:rsidDel="00E61691">
          <w:delText>]</w:delText>
        </w:r>
      </w:del>
    </w:p>
    <w:p w14:paraId="121E7779" w14:textId="77777777" w:rsidR="00255D98" w:rsidRPr="00E61691" w:rsidRDefault="00255D98" w:rsidP="00255D98">
      <w:pPr>
        <w:pStyle w:val="H2bodytext"/>
        <w:rPr>
          <w:szCs w:val="24"/>
          <w:rPrChange w:id="650" w:author="Andrea Alfonsi" w:date="2018-09-12T12:12:00Z">
            <w:rPr>
              <w:i/>
              <w:szCs w:val="24"/>
            </w:rPr>
          </w:rPrChange>
        </w:rPr>
      </w:pPr>
      <w:del w:id="651" w:author="Andrea Alfonsi" w:date="2018-09-12T12:12:00Z">
        <w:r w:rsidDel="00E61691">
          <w:rPr>
            <w:i/>
          </w:rPr>
          <w:delText>Waterfall</w:delText>
        </w:r>
      </w:del>
      <w:ins w:id="652" w:author="Andrea Alfonsi" w:date="2018-09-12T12:12:00Z">
        <w:r w:rsidR="00E61691">
          <w:rPr>
            <w:i/>
          </w:rPr>
          <w:t>Agile development</w:t>
        </w:r>
      </w:ins>
      <w:del w:id="653" w:author="Andrea Alfonsi" w:date="2018-09-12T12:12:00Z">
        <w:r w:rsidDel="00E61691">
          <w:rPr>
            <w:i/>
          </w:rPr>
          <w:delText xml:space="preserve"> methodology</w:delText>
        </w:r>
      </w:del>
      <w:r>
        <w:rPr>
          <w:i/>
        </w:rPr>
        <w:t>.</w:t>
      </w:r>
      <w:r>
        <w:t xml:space="preserve"> </w:t>
      </w:r>
      <w:r>
        <w:rPr>
          <w:i/>
        </w:rPr>
        <w:t xml:space="preserve"> </w:t>
      </w:r>
      <w:ins w:id="654" w:author="Andrea Alfonsi" w:date="2018-09-12T12:11:00Z">
        <w:r w:rsidR="00E61691" w:rsidRPr="00E61691">
          <w:rPr>
            <w:rPrChange w:id="655" w:author="Andrea Alfonsi" w:date="2018-09-12T12:12:00Z">
              <w:rPr>
                <w:i/>
              </w:rPr>
            </w:rPrChange>
          </w:rPr>
          <w:t>Agile development is an approach to software development under which requirements and solutions evolve through the collaborative effort of self-organizing and cross-functional teams and t</w:t>
        </w:r>
        <w:r w:rsidR="00E61691" w:rsidRPr="00204CCD">
          <w:t>heir customer(s)/end user(s).</w:t>
        </w:r>
        <w:r w:rsidR="00E61691" w:rsidRPr="00E61691">
          <w:rPr>
            <w:rPrChange w:id="656" w:author="Andrea Alfonsi" w:date="2018-09-12T12:12:00Z">
              <w:rPr>
                <w:i/>
              </w:rPr>
            </w:rPrChange>
          </w:rPr>
          <w:t xml:space="preserve"> It </w:t>
        </w:r>
      </w:ins>
      <w:ins w:id="657" w:author="Andrea Alfonsi" w:date="2018-09-12T12:12:00Z">
        <w:r w:rsidR="00E61691">
          <w:t>prescribes</w:t>
        </w:r>
      </w:ins>
      <w:ins w:id="658" w:author="Andrea Alfonsi" w:date="2018-09-12T12:11:00Z">
        <w:r w:rsidR="00E61691" w:rsidRPr="00E61691">
          <w:rPr>
            <w:rPrChange w:id="659" w:author="Andrea Alfonsi" w:date="2018-09-12T12:12:00Z">
              <w:rPr>
                <w:i/>
              </w:rPr>
            </w:rPrChange>
          </w:rPr>
          <w:t xml:space="preserve"> adaptive planning, </w:t>
        </w:r>
      </w:ins>
      <w:ins w:id="660" w:author="Andrea Alfonsi" w:date="2018-09-12T12:13:00Z">
        <w:r w:rsidR="00E61691">
          <w:t>continuous</w:t>
        </w:r>
      </w:ins>
      <w:ins w:id="661" w:author="Andrea Alfonsi" w:date="2018-09-12T12:11:00Z">
        <w:r w:rsidR="00E61691" w:rsidRPr="00E61691">
          <w:rPr>
            <w:rPrChange w:id="662" w:author="Andrea Alfonsi" w:date="2018-09-12T12:12:00Z">
              <w:rPr>
                <w:i/>
              </w:rPr>
            </w:rPrChange>
          </w:rPr>
          <w:t xml:space="preserve"> development, early delivery, and continual improvement, and it encourages rapid and flexible response to change</w:t>
        </w:r>
      </w:ins>
      <w:ins w:id="663" w:author="Andrea Alfonsi" w:date="2018-09-12T12:13:00Z">
        <w:r w:rsidR="00E61691">
          <w:t>.</w:t>
        </w:r>
      </w:ins>
      <w:ins w:id="664" w:author="Andrea Alfonsi" w:date="2018-09-12T12:11:00Z">
        <w:r w:rsidR="00E61691" w:rsidRPr="00E61691" w:rsidDel="00E61691">
          <w:rPr>
            <w:rPrChange w:id="665" w:author="Andrea Alfonsi" w:date="2018-09-12T12:12:00Z">
              <w:rPr>
                <w:i/>
              </w:rPr>
            </w:rPrChange>
          </w:rPr>
          <w:t xml:space="preserve"> </w:t>
        </w:r>
      </w:ins>
      <w:del w:id="666" w:author="Andrea Alfonsi" w:date="2018-09-12T12:11:00Z">
        <w:r w:rsidRPr="00204CCD" w:rsidDel="00E61691">
          <w:rPr>
            <w:color w:val="222222"/>
            <w:shd w:val="clear" w:color="auto" w:fill="FFFFFF"/>
          </w:rPr>
          <w:delText>The </w:delText>
        </w:r>
        <w:r w:rsidRPr="00204CCD" w:rsidDel="00E61691">
          <w:rPr>
            <w:bCs/>
            <w:color w:val="222222"/>
            <w:shd w:val="clear" w:color="auto" w:fill="FFFFFF"/>
          </w:rPr>
          <w:delText xml:space="preserve">waterfall model </w:delText>
        </w:r>
        <w:r w:rsidRPr="00204CCD" w:rsidDel="00E61691">
          <w:rPr>
            <w:color w:val="222222"/>
            <w:shd w:val="clear" w:color="auto" w:fill="FFFFFF"/>
          </w:rPr>
          <w:delText xml:space="preserve">is a sequential (non-iterative) design process, used in software development processes, in which progress is seen as flowing steadily downwards (like a </w:delText>
        </w:r>
        <w:r w:rsidRPr="00204CCD" w:rsidDel="00E61691">
          <w:rPr>
            <w:bCs/>
            <w:color w:val="222222"/>
            <w:shd w:val="clear" w:color="auto" w:fill="FFFFFF"/>
          </w:rPr>
          <w:delText>waterfall</w:delText>
        </w:r>
        <w:r w:rsidRPr="00204CCD" w:rsidDel="00E61691">
          <w:rPr>
            <w:color w:val="222222"/>
            <w:shd w:val="clear" w:color="auto" w:fill="FFFFFF"/>
          </w:rPr>
          <w:delText>) through the phases of conception, initiation, analysis, design, construction, testing, production/implementation and maintenance.</w:delText>
        </w:r>
      </w:del>
    </w:p>
    <w:p w14:paraId="35DA0545" w14:textId="77777777" w:rsidR="00F672F0" w:rsidRPr="00070BF3" w:rsidRDefault="00F672F0" w:rsidP="00072EA5">
      <w:pPr>
        <w:pStyle w:val="Heading2"/>
      </w:pPr>
      <w:bookmarkStart w:id="667" w:name="_Toc365290053"/>
      <w:bookmarkStart w:id="668" w:name="_Toc365305476"/>
      <w:bookmarkStart w:id="669" w:name="_Toc377364744"/>
      <w:bookmarkStart w:id="670" w:name="_Toc524959724"/>
      <w:r w:rsidRPr="00072EA5">
        <w:t>Acronyms</w:t>
      </w:r>
      <w:bookmarkEnd w:id="667"/>
      <w:bookmarkEnd w:id="668"/>
      <w:bookmarkEnd w:id="669"/>
      <w:bookmarkEnd w:id="670"/>
    </w:p>
    <w:p w14:paraId="0808F745" w14:textId="77777777" w:rsidR="00255D98" w:rsidRDefault="00255D98" w:rsidP="00255D98">
      <w:pPr>
        <w:pStyle w:val="H2bodytext"/>
        <w:ind w:left="2430" w:hanging="990"/>
        <w:rPr>
          <w:ins w:id="671" w:author="Andrea Alfonsi" w:date="2018-09-12T12:19:00Z"/>
        </w:rPr>
      </w:pPr>
      <w:r w:rsidRPr="00AA0B5F">
        <w:t>ASME</w:t>
      </w:r>
      <w:r w:rsidRPr="00AA0B5F">
        <w:tab/>
        <w:t>American Society of Mechanical Engineers</w:t>
      </w:r>
    </w:p>
    <w:p w14:paraId="5B02C551" w14:textId="77777777" w:rsidR="00FB6CB6" w:rsidRPr="00AA0B5F" w:rsidDel="00FB6CB6" w:rsidRDefault="00FB6CB6" w:rsidP="00FB6CB6">
      <w:pPr>
        <w:pStyle w:val="H2bodytext"/>
        <w:ind w:left="2430" w:hanging="990"/>
        <w:rPr>
          <w:del w:id="672" w:author="Andrea Alfonsi" w:date="2018-09-12T12:19:00Z"/>
          <w:moveTo w:id="673" w:author="Andrea Alfonsi" w:date="2018-09-12T12:19:00Z"/>
        </w:rPr>
      </w:pPr>
      <w:moveToRangeStart w:id="674" w:author="Andrea Alfonsi" w:date="2018-09-12T12:19:00Z" w:name="move524518069"/>
      <w:moveTo w:id="675" w:author="Andrea Alfonsi" w:date="2018-09-12T12:19:00Z">
        <w:r>
          <w:t>BEA</w:t>
        </w:r>
        <w:r>
          <w:tab/>
          <w:t>Battelle Energy Alliance</w:t>
        </w:r>
      </w:moveTo>
    </w:p>
    <w:moveToRangeEnd w:id="674"/>
    <w:p w14:paraId="1458978F" w14:textId="77777777" w:rsidR="00FB6CB6" w:rsidRDefault="00FB6CB6" w:rsidP="00204CCD">
      <w:pPr>
        <w:pStyle w:val="H2bodytext"/>
        <w:ind w:left="2430" w:hanging="990"/>
        <w:rPr>
          <w:ins w:id="676" w:author="Andrea Alfonsi" w:date="2018-09-12T12:18:00Z"/>
        </w:rPr>
      </w:pPr>
    </w:p>
    <w:p w14:paraId="25BB0857" w14:textId="77777777" w:rsidR="003768D8" w:rsidRDefault="003768D8" w:rsidP="003768D8">
      <w:pPr>
        <w:pStyle w:val="H2bodytext"/>
        <w:ind w:left="2430" w:hanging="990"/>
        <w:rPr>
          <w:ins w:id="677" w:author="Andrea Alfonsi" w:date="2018-09-12T12:18:00Z"/>
        </w:rPr>
      </w:pPr>
      <w:ins w:id="678" w:author="Andrea Alfonsi" w:date="2018-09-12T12:18:00Z">
        <w:r>
          <w:t>CCB</w:t>
        </w:r>
        <w:r w:rsidRPr="00AA0B5F">
          <w:tab/>
        </w:r>
        <w:r>
          <w:t>Change Control Board</w:t>
        </w:r>
      </w:ins>
    </w:p>
    <w:p w14:paraId="133BBEB6" w14:textId="77777777" w:rsidR="00FB6CB6" w:rsidRDefault="00FB6CB6" w:rsidP="00FB6CB6">
      <w:pPr>
        <w:pStyle w:val="H2bodytext"/>
        <w:ind w:left="2430" w:hanging="990"/>
        <w:rPr>
          <w:ins w:id="679" w:author="Andrea Alfonsi" w:date="2018-09-12T12:20:00Z"/>
        </w:rPr>
      </w:pPr>
      <w:ins w:id="680" w:author="Andrea Alfonsi" w:date="2018-09-12T12:19:00Z">
        <w:r>
          <w:t>CI</w:t>
        </w:r>
        <w:r>
          <w:tab/>
          <w:t>Configuration Item</w:t>
        </w:r>
      </w:ins>
    </w:p>
    <w:p w14:paraId="760FFC11" w14:textId="77777777" w:rsidR="00FB6CB6" w:rsidRDefault="00FB6CB6" w:rsidP="00204CCD">
      <w:pPr>
        <w:pStyle w:val="H2bodytext"/>
        <w:ind w:left="2430" w:hanging="990"/>
        <w:rPr>
          <w:ins w:id="681" w:author="Andrea Alfonsi" w:date="2018-09-12T12:19:00Z"/>
        </w:rPr>
      </w:pPr>
      <w:ins w:id="682" w:author="Andrea Alfonsi" w:date="2018-09-12T12:20:00Z">
        <w:r>
          <w:t>CIS</w:t>
        </w:r>
        <w:r>
          <w:tab/>
          <w:t>Continuous Integration System</w:t>
        </w:r>
      </w:ins>
    </w:p>
    <w:p w14:paraId="5E4621F8" w14:textId="77777777" w:rsidR="003768D8" w:rsidRDefault="00FB6CB6" w:rsidP="00255D98">
      <w:pPr>
        <w:pStyle w:val="H2bodytext"/>
        <w:ind w:left="2430" w:hanging="990"/>
        <w:rPr>
          <w:ins w:id="683" w:author="Andrea Alfonsi" w:date="2018-09-12T12:19:00Z"/>
        </w:rPr>
      </w:pPr>
      <w:ins w:id="684" w:author="Andrea Alfonsi" w:date="2018-09-12T12:19:00Z">
        <w:r>
          <w:t xml:space="preserve">CR </w:t>
        </w:r>
        <w:r>
          <w:tab/>
          <w:t xml:space="preserve">Change Request </w:t>
        </w:r>
      </w:ins>
    </w:p>
    <w:p w14:paraId="4392026E" w14:textId="77777777" w:rsidR="00FB6CB6" w:rsidDel="00FB6CB6" w:rsidRDefault="00FB6CB6" w:rsidP="00255D98">
      <w:pPr>
        <w:pStyle w:val="H2bodytext"/>
        <w:ind w:left="2430" w:hanging="990"/>
        <w:rPr>
          <w:del w:id="685" w:author="Andrea Alfonsi" w:date="2018-09-12T12:20:00Z"/>
        </w:rPr>
      </w:pPr>
    </w:p>
    <w:p w14:paraId="53741FE9" w14:textId="77777777" w:rsidR="00255D98" w:rsidRPr="00AA0B5F" w:rsidDel="00FB6CB6" w:rsidRDefault="00255D98" w:rsidP="00255D98">
      <w:pPr>
        <w:pStyle w:val="H2bodytext"/>
        <w:ind w:left="2430" w:hanging="990"/>
        <w:rPr>
          <w:moveFrom w:id="686" w:author="Andrea Alfonsi" w:date="2018-09-12T12:19:00Z"/>
        </w:rPr>
      </w:pPr>
      <w:moveFromRangeStart w:id="687" w:author="Andrea Alfonsi" w:date="2018-09-12T12:19:00Z" w:name="move524518069"/>
      <w:moveFrom w:id="688" w:author="Andrea Alfonsi" w:date="2018-09-12T12:19:00Z">
        <w:r w:rsidDel="00FB6CB6">
          <w:t>BEA</w:t>
        </w:r>
        <w:r w:rsidDel="00FB6CB6">
          <w:tab/>
          <w:t>Battelle Energy Alliance</w:t>
        </w:r>
      </w:moveFrom>
    </w:p>
    <w:moveFromRangeEnd w:id="687"/>
    <w:p w14:paraId="28F90157" w14:textId="77777777" w:rsidR="00F672F0" w:rsidRDefault="00F672F0" w:rsidP="008D6FF1">
      <w:pPr>
        <w:pStyle w:val="H2bodytext"/>
        <w:ind w:left="2430" w:hanging="990"/>
      </w:pPr>
      <w:r>
        <w:t>CM</w:t>
      </w:r>
      <w:r>
        <w:tab/>
        <w:t>Configuration Management</w:t>
      </w:r>
    </w:p>
    <w:p w14:paraId="73B53C52" w14:textId="77777777" w:rsidR="00255D98" w:rsidRDefault="00255D98" w:rsidP="008D6FF1">
      <w:pPr>
        <w:pStyle w:val="H2bodytext"/>
        <w:ind w:left="2430" w:hanging="990"/>
      </w:pPr>
      <w:r w:rsidRPr="00AA0B5F">
        <w:t>CMP</w:t>
      </w:r>
      <w:r w:rsidRPr="00AA0B5F">
        <w:tab/>
      </w:r>
      <w:del w:id="689" w:author="Andrea Alfonsi" w:date="2018-09-12T12:20:00Z">
        <w:r w:rsidRPr="00AA0B5F" w:rsidDel="00FB6CB6">
          <w:delText xml:space="preserve">configuration </w:delText>
        </w:r>
      </w:del>
      <w:ins w:id="690" w:author="Andrea Alfonsi" w:date="2018-09-12T12:20:00Z">
        <w:r w:rsidR="00FB6CB6">
          <w:t>C</w:t>
        </w:r>
        <w:r w:rsidR="00FB6CB6" w:rsidRPr="00AA0B5F">
          <w:t xml:space="preserve">onfiguration </w:t>
        </w:r>
      </w:ins>
      <w:del w:id="691" w:author="Andrea Alfonsi" w:date="2018-09-12T12:20:00Z">
        <w:r w:rsidRPr="00AA0B5F" w:rsidDel="00FB6CB6">
          <w:delText xml:space="preserve">management </w:delText>
        </w:r>
      </w:del>
      <w:ins w:id="692" w:author="Andrea Alfonsi" w:date="2018-09-12T12:20:00Z">
        <w:r w:rsidR="00FB6CB6">
          <w:t>M</w:t>
        </w:r>
        <w:r w:rsidR="00FB6CB6" w:rsidRPr="00AA0B5F">
          <w:t xml:space="preserve">anagement </w:t>
        </w:r>
      </w:ins>
      <w:del w:id="693" w:author="Andrea Alfonsi" w:date="2018-09-12T12:20:00Z">
        <w:r w:rsidRPr="00AA0B5F" w:rsidDel="00FB6CB6">
          <w:delText>plan</w:delText>
        </w:r>
      </w:del>
      <w:ins w:id="694" w:author="Andrea Alfonsi" w:date="2018-09-12T12:20:00Z">
        <w:r w:rsidR="00FB6CB6">
          <w:t>P</w:t>
        </w:r>
        <w:r w:rsidR="00FB6CB6" w:rsidRPr="00AA0B5F">
          <w:t>lan</w:t>
        </w:r>
      </w:ins>
    </w:p>
    <w:p w14:paraId="0AD80E34" w14:textId="77777777" w:rsidR="00255D98" w:rsidRDefault="00255D98" w:rsidP="008D6FF1">
      <w:pPr>
        <w:pStyle w:val="H2bodytext"/>
        <w:ind w:left="2430" w:hanging="990"/>
      </w:pPr>
      <w:r>
        <w:t>DOE</w:t>
      </w:r>
      <w:r>
        <w:tab/>
        <w:t>Department of Energy</w:t>
      </w:r>
    </w:p>
    <w:p w14:paraId="1DA59079" w14:textId="77777777" w:rsidR="00BD36EB" w:rsidRDefault="00255D98" w:rsidP="008D6FF1">
      <w:pPr>
        <w:pStyle w:val="H2bodytext"/>
        <w:ind w:left="2430" w:hanging="990"/>
        <w:rPr>
          <w:ins w:id="695" w:author="Andrea Alfonsi" w:date="2018-09-12T12:20:00Z"/>
        </w:rPr>
      </w:pPr>
      <w:del w:id="696" w:author="Andrea Alfonsi" w:date="2018-09-12T12:20:00Z">
        <w:r w:rsidDel="00FB6CB6">
          <w:delText>eCR</w:delText>
        </w:r>
      </w:del>
      <w:ins w:id="697" w:author="Andrea Alfonsi" w:date="2018-09-12T12:20:00Z">
        <w:r w:rsidR="00FB6CB6">
          <w:t>EA</w:t>
        </w:r>
      </w:ins>
      <w:r>
        <w:tab/>
      </w:r>
      <w:del w:id="698" w:author="Andrea Alfonsi" w:date="2018-09-12T12:20:00Z">
        <w:r w:rsidDel="00FB6CB6">
          <w:delText xml:space="preserve">Electronic </w:delText>
        </w:r>
      </w:del>
      <w:ins w:id="699" w:author="Andrea Alfonsi" w:date="2018-09-12T12:20:00Z">
        <w:r w:rsidR="00FB6CB6">
          <w:t>Enterprise Architecture</w:t>
        </w:r>
      </w:ins>
    </w:p>
    <w:p w14:paraId="73A4328B" w14:textId="77777777" w:rsidR="00BD36EB" w:rsidRDefault="00BD36EB" w:rsidP="00204CCD">
      <w:pPr>
        <w:pStyle w:val="H2bodytext"/>
        <w:ind w:left="2430" w:hanging="990"/>
        <w:rPr>
          <w:ins w:id="700" w:author="Andrea Alfonsi" w:date="2018-09-12T12:21:00Z"/>
        </w:rPr>
      </w:pPr>
      <w:ins w:id="701" w:author="Andrea Alfonsi" w:date="2018-09-12T12:20:00Z">
        <w:r>
          <w:t>E</w:t>
        </w:r>
      </w:ins>
      <w:ins w:id="702" w:author="Andrea Alfonsi" w:date="2018-09-12T12:21:00Z">
        <w:r>
          <w:t>DMS</w:t>
        </w:r>
      </w:ins>
      <w:ins w:id="703" w:author="Andrea Alfonsi" w:date="2018-09-12T12:20:00Z">
        <w:r>
          <w:tab/>
        </w:r>
      </w:ins>
      <w:ins w:id="704" w:author="Andrea Alfonsi" w:date="2018-09-12T12:21:00Z">
        <w:r>
          <w:t>Electronic Document Management System</w:t>
        </w:r>
      </w:ins>
    </w:p>
    <w:p w14:paraId="7D33EE5C" w14:textId="77777777" w:rsidR="00255D98" w:rsidRDefault="00BD36EB" w:rsidP="00204CCD">
      <w:pPr>
        <w:pStyle w:val="H2bodytext"/>
        <w:ind w:left="2430" w:hanging="990"/>
      </w:pPr>
      <w:ins w:id="705" w:author="Andrea Alfonsi" w:date="2018-09-12T12:21:00Z">
        <w:r w:rsidRPr="00EA5863">
          <w:t>I</w:t>
        </w:r>
        <w:r>
          <w:t>AS</w:t>
        </w:r>
        <w:r w:rsidRPr="00EA5863">
          <w:tab/>
        </w:r>
        <w:r>
          <w:t>Integrated Assessment System</w:t>
        </w:r>
      </w:ins>
      <w:del w:id="706" w:author="Andrea Alfonsi" w:date="2018-09-12T12:20:00Z">
        <w:r w:rsidR="00255D98" w:rsidDel="00FB6CB6">
          <w:delText>Change Request</w:delText>
        </w:r>
      </w:del>
    </w:p>
    <w:p w14:paraId="4C4C46F7" w14:textId="77777777" w:rsidR="00857B83" w:rsidRDefault="00857B83" w:rsidP="008D6FF1">
      <w:pPr>
        <w:pStyle w:val="H2bodytext"/>
        <w:ind w:left="2430" w:hanging="990"/>
        <w:rPr>
          <w:ins w:id="707" w:author="Andrea Alfonsi" w:date="2018-09-12T12:22:00Z"/>
        </w:rPr>
      </w:pPr>
      <w:r w:rsidRPr="00EA5863">
        <w:t>INL</w:t>
      </w:r>
      <w:r w:rsidRPr="00EA5863">
        <w:tab/>
        <w:t>Idaho National Laboratory</w:t>
      </w:r>
    </w:p>
    <w:p w14:paraId="254B6233" w14:textId="77777777" w:rsidR="00B5759C" w:rsidRDefault="00B5759C" w:rsidP="00204CCD">
      <w:pPr>
        <w:pStyle w:val="H2bodytext"/>
        <w:ind w:left="2430" w:hanging="990"/>
      </w:pPr>
      <w:ins w:id="708" w:author="Andrea Alfonsi" w:date="2018-09-12T12:22:00Z">
        <w:r w:rsidRPr="00B5759C">
          <w:t xml:space="preserve">ISMS </w:t>
        </w:r>
        <w:r>
          <w:tab/>
        </w:r>
        <w:r w:rsidRPr="00B5759C">
          <w:t>Integrated Safety Management System</w:t>
        </w:r>
      </w:ins>
    </w:p>
    <w:p w14:paraId="58030AA7" w14:textId="77777777" w:rsidR="00857B83" w:rsidRDefault="00857B83" w:rsidP="008D6FF1">
      <w:pPr>
        <w:pStyle w:val="H2bodytext"/>
        <w:ind w:left="2430" w:hanging="990"/>
      </w:pPr>
      <w:r>
        <w:t>ISO</w:t>
      </w:r>
      <w:r>
        <w:tab/>
        <w:t>International Organization for Standardization</w:t>
      </w:r>
    </w:p>
    <w:p w14:paraId="07BC977E" w14:textId="77777777" w:rsidR="00F672F0" w:rsidRDefault="00F672F0" w:rsidP="008D6FF1">
      <w:pPr>
        <w:pStyle w:val="H2bodytext"/>
        <w:ind w:left="2430" w:hanging="990"/>
      </w:pPr>
      <w:r>
        <w:t>IT</w:t>
      </w:r>
      <w:r>
        <w:tab/>
        <w:t>Information Technology</w:t>
      </w:r>
    </w:p>
    <w:p w14:paraId="690C62AF" w14:textId="77777777" w:rsidR="00F672F0" w:rsidRDefault="00F672F0" w:rsidP="008D6FF1">
      <w:pPr>
        <w:pStyle w:val="H2bodytext"/>
        <w:ind w:left="2430" w:hanging="990"/>
        <w:rPr>
          <w:ins w:id="709" w:author="Andrea Alfonsi" w:date="2018-09-12T12:22:00Z"/>
        </w:rPr>
      </w:pPr>
      <w:r>
        <w:t>M&amp;O</w:t>
      </w:r>
      <w:r>
        <w:tab/>
        <w:t xml:space="preserve">Maintenance </w:t>
      </w:r>
      <w:r w:rsidR="00A760C7">
        <w:t>and</w:t>
      </w:r>
      <w:r>
        <w:t xml:space="preserve"> Operations</w:t>
      </w:r>
    </w:p>
    <w:p w14:paraId="1B32D055" w14:textId="77777777" w:rsidR="00B5759C" w:rsidRDefault="00B5759C" w:rsidP="00204CCD">
      <w:pPr>
        <w:pStyle w:val="H2bodytext"/>
        <w:ind w:left="2430" w:hanging="990"/>
      </w:pPr>
      <w:ins w:id="710" w:author="Andrea Alfonsi" w:date="2018-09-12T12:22:00Z">
        <w:r>
          <w:t>NQA</w:t>
        </w:r>
        <w:r>
          <w:tab/>
        </w:r>
      </w:ins>
      <w:ins w:id="711" w:author="Andrea Alfonsi" w:date="2018-09-12T12:23:00Z">
        <w:r>
          <w:t>Nuclear Quality Assurance</w:t>
        </w:r>
      </w:ins>
    </w:p>
    <w:p w14:paraId="076F10EB" w14:textId="77777777" w:rsidR="00F672F0" w:rsidRDefault="00F672F0" w:rsidP="008D6FF1">
      <w:pPr>
        <w:pStyle w:val="H2bodytext"/>
        <w:ind w:left="2430" w:hanging="990"/>
        <w:rPr>
          <w:ins w:id="712" w:author="Andrea Alfonsi" w:date="2018-09-12T12:23:00Z"/>
        </w:rPr>
      </w:pPr>
      <w:r>
        <w:t>QA</w:t>
      </w:r>
      <w:r>
        <w:tab/>
        <w:t>Quality Assurance</w:t>
      </w:r>
    </w:p>
    <w:p w14:paraId="4AE8B826" w14:textId="77777777" w:rsidR="00B5759C" w:rsidRDefault="00B5759C" w:rsidP="00B5759C">
      <w:pPr>
        <w:pStyle w:val="H2bodytext"/>
        <w:ind w:left="2430" w:hanging="990"/>
        <w:rPr>
          <w:ins w:id="713" w:author="Andrea Alfonsi" w:date="2018-09-12T12:23:00Z"/>
        </w:rPr>
      </w:pPr>
      <w:ins w:id="714" w:author="Andrea Alfonsi" w:date="2018-09-12T12:23:00Z">
        <w:r>
          <w:t>QLD</w:t>
        </w:r>
        <w:r>
          <w:tab/>
          <w:t>Quality Level Determination</w:t>
        </w:r>
      </w:ins>
    </w:p>
    <w:p w14:paraId="5CED6D28" w14:textId="77777777" w:rsidR="00B5759C" w:rsidRDefault="00B5759C" w:rsidP="008D6FF1">
      <w:pPr>
        <w:pStyle w:val="H2bodytext"/>
        <w:ind w:left="2430" w:hanging="990"/>
      </w:pPr>
    </w:p>
    <w:p w14:paraId="1B819231" w14:textId="77777777" w:rsidR="00255D98" w:rsidDel="00B5759C" w:rsidRDefault="00255D98" w:rsidP="008D6FF1">
      <w:pPr>
        <w:pStyle w:val="H2bodytext"/>
        <w:ind w:left="2430" w:hanging="990"/>
        <w:rPr>
          <w:del w:id="715" w:author="Andrea Alfonsi" w:date="2018-09-12T12:23:00Z"/>
        </w:rPr>
      </w:pPr>
      <w:del w:id="716" w:author="Andrea Alfonsi" w:date="2018-09-12T12:23:00Z">
        <w:r w:rsidDel="00B5759C">
          <w:delText>QE</w:delText>
        </w:r>
        <w:r w:rsidDel="00B5759C">
          <w:tab/>
          <w:delText>Quality Energy</w:delText>
        </w:r>
      </w:del>
    </w:p>
    <w:p w14:paraId="54D2228A" w14:textId="77777777" w:rsidR="00255D98" w:rsidDel="00B5759C" w:rsidRDefault="00255D98" w:rsidP="008D6FF1">
      <w:pPr>
        <w:pStyle w:val="H2bodytext"/>
        <w:ind w:left="2430" w:hanging="990"/>
        <w:rPr>
          <w:del w:id="717" w:author="Andrea Alfonsi" w:date="2018-09-12T12:23:00Z"/>
        </w:rPr>
      </w:pPr>
      <w:del w:id="718" w:author="Andrea Alfonsi" w:date="2018-09-12T12:23:00Z">
        <w:r w:rsidDel="00B5759C">
          <w:delText>QL</w:delText>
        </w:r>
        <w:r w:rsidDel="00B5759C">
          <w:tab/>
          <w:delText>Quality Level</w:delText>
        </w:r>
      </w:del>
    </w:p>
    <w:p w14:paraId="1C83DF94" w14:textId="77777777" w:rsidR="00255D98" w:rsidRDefault="00255D98" w:rsidP="008D6FF1">
      <w:pPr>
        <w:pStyle w:val="H2bodytext"/>
        <w:ind w:left="2430" w:hanging="990"/>
      </w:pPr>
      <w:r>
        <w:t>QLD</w:t>
      </w:r>
      <w:r>
        <w:tab/>
        <w:t>Quality Level Determination</w:t>
      </w:r>
    </w:p>
    <w:p w14:paraId="0A24E345" w14:textId="77777777" w:rsidR="00255D98" w:rsidRDefault="00255D98" w:rsidP="008D6FF1">
      <w:pPr>
        <w:pStyle w:val="H2bodytext"/>
        <w:ind w:left="2430" w:hanging="990"/>
        <w:rPr>
          <w:ins w:id="719" w:author="Andrea Alfonsi" w:date="2018-09-12T12:24:00Z"/>
        </w:rPr>
      </w:pPr>
      <w:r>
        <w:t>RTM</w:t>
      </w:r>
      <w:r>
        <w:tab/>
        <w:t>Requirement Traceability Matrix</w:t>
      </w:r>
    </w:p>
    <w:p w14:paraId="442F91E0" w14:textId="77777777" w:rsidR="00B5759C" w:rsidRDefault="00B5759C" w:rsidP="00B5759C">
      <w:pPr>
        <w:pStyle w:val="H2bodytext"/>
        <w:ind w:left="2430" w:hanging="990"/>
        <w:rPr>
          <w:ins w:id="720" w:author="Andrea Alfonsi" w:date="2018-09-12T12:24:00Z"/>
        </w:rPr>
      </w:pPr>
      <w:ins w:id="721" w:author="Andrea Alfonsi" w:date="2018-09-12T12:24:00Z">
        <w:r>
          <w:t>RAVEN</w:t>
        </w:r>
        <w:r>
          <w:tab/>
          <w:t>Risk Analysis and Virtual ENviroment</w:t>
        </w:r>
      </w:ins>
    </w:p>
    <w:p w14:paraId="6FFC26F9" w14:textId="77777777" w:rsidR="00B5759C" w:rsidRDefault="00B5759C" w:rsidP="00B5759C">
      <w:pPr>
        <w:pStyle w:val="H2bodytext"/>
        <w:ind w:left="2430" w:hanging="990"/>
        <w:rPr>
          <w:ins w:id="722" w:author="Andrea Alfonsi" w:date="2018-09-12T12:24:00Z"/>
        </w:rPr>
      </w:pPr>
      <w:ins w:id="723" w:author="Andrea Alfonsi" w:date="2018-09-12T12:24:00Z">
        <w:r>
          <w:t>SRS</w:t>
        </w:r>
        <w:r>
          <w:tab/>
          <w:t>Software Requirements Specification</w:t>
        </w:r>
      </w:ins>
    </w:p>
    <w:p w14:paraId="37700E2D" w14:textId="77777777" w:rsidR="00B5759C" w:rsidRDefault="00B5759C" w:rsidP="00204CCD">
      <w:pPr>
        <w:pStyle w:val="H2bodytext"/>
        <w:ind w:left="2430" w:hanging="990"/>
      </w:pPr>
      <w:ins w:id="724" w:author="Andrea Alfonsi" w:date="2018-09-12T12:25:00Z">
        <w:r>
          <w:t>SSD</w:t>
        </w:r>
        <w:r>
          <w:tab/>
          <w:t>Safety Software Determination</w:t>
        </w:r>
      </w:ins>
    </w:p>
    <w:p w14:paraId="60DCA797" w14:textId="77777777" w:rsidR="00F672F0" w:rsidRDefault="00F672F0" w:rsidP="008D6FF1">
      <w:pPr>
        <w:pStyle w:val="H2bodytext"/>
        <w:ind w:left="2430" w:hanging="990"/>
      </w:pPr>
      <w:r>
        <w:t>SQA</w:t>
      </w:r>
      <w:r>
        <w:tab/>
        <w:t>Software Quality Assurance</w:t>
      </w:r>
    </w:p>
    <w:p w14:paraId="0C16447E" w14:textId="77777777" w:rsidR="00255D98" w:rsidRDefault="00255D98" w:rsidP="008D6FF1">
      <w:pPr>
        <w:pStyle w:val="H2bodytext"/>
        <w:ind w:left="2430" w:hanging="990"/>
      </w:pPr>
      <w:r>
        <w:t>SQAP</w:t>
      </w:r>
      <w:r>
        <w:tab/>
        <w:t>Software Quality Assurance Plan</w:t>
      </w:r>
    </w:p>
    <w:p w14:paraId="4D4E5A2F" w14:textId="77777777" w:rsidR="00255D98" w:rsidDel="00B5759C" w:rsidRDefault="00255D98" w:rsidP="008D6FF1">
      <w:pPr>
        <w:pStyle w:val="H2bodytext"/>
        <w:ind w:left="2430" w:hanging="990"/>
        <w:rPr>
          <w:del w:id="725" w:author="Andrea Alfonsi" w:date="2018-09-12T12:25:00Z"/>
        </w:rPr>
      </w:pPr>
      <w:del w:id="726" w:author="Andrea Alfonsi" w:date="2018-09-12T12:25:00Z">
        <w:r w:rsidDel="00B5759C">
          <w:delText>SRS</w:delText>
        </w:r>
        <w:r w:rsidDel="00B5759C">
          <w:tab/>
          <w:delText>System requirements specification</w:delText>
        </w:r>
      </w:del>
    </w:p>
    <w:p w14:paraId="51E690B2" w14:textId="77777777" w:rsidR="00255D98" w:rsidRDefault="00DC0D50" w:rsidP="008D6FF1">
      <w:pPr>
        <w:pStyle w:val="H2bodytext"/>
        <w:ind w:left="2430" w:hanging="990"/>
      </w:pPr>
      <w:r>
        <w:t>SSD</w:t>
      </w:r>
      <w:r>
        <w:tab/>
        <w:t>Sa</w:t>
      </w:r>
      <w:r w:rsidR="00F434EA">
        <w:t>fety Software Determination</w:t>
      </w:r>
    </w:p>
    <w:p w14:paraId="1549CB6B" w14:textId="77777777" w:rsidR="00F672F0" w:rsidRPr="00EA5863" w:rsidRDefault="00F672F0" w:rsidP="008D6FF1">
      <w:pPr>
        <w:pStyle w:val="H2bodytext"/>
        <w:ind w:left="2430" w:hanging="990"/>
      </w:pPr>
      <w:r>
        <w:t>V&amp;V</w:t>
      </w:r>
      <w:r>
        <w:tab/>
        <w:t>Verification and Validation</w:t>
      </w:r>
    </w:p>
    <w:p w14:paraId="4B0D77AD" w14:textId="77777777" w:rsidR="00F672F0" w:rsidRDefault="00F672F0" w:rsidP="0005586A">
      <w:pPr>
        <w:pStyle w:val="Heading1"/>
        <w:numPr>
          <w:ilvl w:val="0"/>
          <w:numId w:val="20"/>
        </w:numPr>
      </w:pPr>
      <w:bookmarkStart w:id="727" w:name="_Toc365305477"/>
      <w:bookmarkStart w:id="728" w:name="_Toc377364745"/>
      <w:bookmarkStart w:id="729" w:name="_Toc524959725"/>
      <w:r>
        <w:t>MANAGEMENT</w:t>
      </w:r>
      <w:bookmarkEnd w:id="727"/>
      <w:bookmarkEnd w:id="728"/>
      <w:bookmarkEnd w:id="729"/>
    </w:p>
    <w:p w14:paraId="5EB4FD57" w14:textId="77777777" w:rsidR="00F672F0" w:rsidRPr="002A609C" w:rsidRDefault="00F672F0" w:rsidP="0005586A">
      <w:pPr>
        <w:pStyle w:val="Heading2"/>
        <w:keepNext/>
        <w:numPr>
          <w:ilvl w:val="1"/>
          <w:numId w:val="20"/>
        </w:numPr>
      </w:pPr>
      <w:bookmarkStart w:id="730" w:name="_Toc365305478"/>
      <w:bookmarkStart w:id="731" w:name="_Toc377364746"/>
      <w:bookmarkStart w:id="732" w:name="_Toc524959726"/>
      <w:r>
        <w:t>Organization</w:t>
      </w:r>
      <w:bookmarkEnd w:id="730"/>
      <w:bookmarkEnd w:id="731"/>
      <w:bookmarkEnd w:id="732"/>
    </w:p>
    <w:p w14:paraId="6067D61C" w14:textId="77777777" w:rsidR="00E2656D" w:rsidRDefault="00E2656D" w:rsidP="00072EA5">
      <w:pPr>
        <w:pStyle w:val="H2bodytext"/>
        <w:rPr>
          <w:ins w:id="733" w:author="Andrea Alfonsi" w:date="2018-09-12T12:44:00Z"/>
        </w:rPr>
      </w:pPr>
      <w:ins w:id="734" w:author="Andrea Alfonsi" w:date="2018-09-12T12:44:00Z">
        <w:r>
          <w:t>The RAVEN core team is responsible for the project activities of the RAVEN software (see def.).</w:t>
        </w:r>
      </w:ins>
    </w:p>
    <w:p w14:paraId="0A8DD268" w14:textId="35D62C9E" w:rsidR="00F672F0" w:rsidRDefault="006C276D" w:rsidP="00072EA5">
      <w:pPr>
        <w:pStyle w:val="H2bodytext"/>
      </w:pPr>
      <w:r>
        <w:t xml:space="preserve">During the initial configuration of RAVEN, the </w:t>
      </w:r>
      <w:ins w:id="735" w:author="Andrea Alfonsi" w:date="2018-09-12T14:05:00Z">
        <w:r w:rsidR="00D168C4">
          <w:t>RAVEN core team/</w:t>
        </w:r>
      </w:ins>
      <w:commentRangeStart w:id="736"/>
      <w:r>
        <w:t>management team</w:t>
      </w:r>
      <w:commentRangeEnd w:id="736"/>
      <w:r w:rsidR="00FD3BF0">
        <w:rPr>
          <w:rStyle w:val="CommentReference"/>
        </w:rPr>
        <w:commentReference w:id="736"/>
      </w:r>
      <w:r>
        <w:t>, with each of their respective responsibilities, are defined in PLN-XXXX, Project Management Plan.</w:t>
      </w:r>
    </w:p>
    <w:p w14:paraId="7DCD9846" w14:textId="222A1E02" w:rsidR="006C276D" w:rsidRPr="00F434EA" w:rsidRDefault="006C276D" w:rsidP="00072EA5">
      <w:pPr>
        <w:pStyle w:val="H2bodytext"/>
      </w:pPr>
      <w:r>
        <w:t xml:space="preserve">The RAVEN </w:t>
      </w:r>
      <w:del w:id="737" w:author="Andrea Alfonsi" w:date="2018-09-12T12:45:00Z">
        <w:r w:rsidDel="00E2656D">
          <w:delText xml:space="preserve">management </w:delText>
        </w:r>
      </w:del>
      <w:ins w:id="738" w:author="Andrea Alfonsi" w:date="2018-09-12T12:45:00Z">
        <w:r w:rsidR="00E2656D">
          <w:t xml:space="preserve">core </w:t>
        </w:r>
      </w:ins>
      <w:r>
        <w:t>team</w:t>
      </w:r>
      <w:ins w:id="739" w:author="Andrea Alfonsi" w:date="2018-09-12T14:04:00Z">
        <w:r w:rsidR="00D168C4">
          <w:t>/management team</w:t>
        </w:r>
      </w:ins>
      <w:r>
        <w:t xml:space="preserve"> will be defined in PLN-XXXX, “RAVEN IT Asset Maintenance Plan”.  For changes to RAVEN, a configuration </w:t>
      </w:r>
      <w:del w:id="740" w:author="Andrea Alfonsi" w:date="2018-09-12T14:05:00Z">
        <w:r w:rsidDel="008325A5">
          <w:delText>team,</w:delText>
        </w:r>
      </w:del>
      <w:ins w:id="741" w:author="Andrea Alfonsi" w:date="2018-09-12T14:05:00Z">
        <w:r w:rsidR="008325A5">
          <w:t>team,</w:t>
        </w:r>
      </w:ins>
      <w:r>
        <w:t xml:space="preserve"> as outlined in PLN-5553, RAVEN Configuration Management Plan’, will be used to perform all configuration activities.</w:t>
      </w:r>
    </w:p>
    <w:p w14:paraId="5357B3FC" w14:textId="0D25CA79" w:rsidR="00F672F0" w:rsidRPr="00F434EA" w:rsidRDefault="00F672F0" w:rsidP="006C276D">
      <w:pPr>
        <w:pStyle w:val="Heading2"/>
        <w:keepNext/>
      </w:pPr>
      <w:bookmarkStart w:id="742" w:name="_Toc365305479"/>
      <w:bookmarkStart w:id="743" w:name="_Ref365358814"/>
      <w:bookmarkStart w:id="744" w:name="_Ref365358839"/>
      <w:bookmarkStart w:id="745" w:name="_Toc377364747"/>
      <w:bookmarkStart w:id="746" w:name="_Toc524959727"/>
      <w:r w:rsidRPr="00F434EA">
        <w:t>Tasks</w:t>
      </w:r>
      <w:bookmarkEnd w:id="742"/>
      <w:bookmarkEnd w:id="743"/>
      <w:bookmarkEnd w:id="744"/>
      <w:bookmarkEnd w:id="745"/>
      <w:bookmarkEnd w:id="746"/>
    </w:p>
    <w:p w14:paraId="66A09C71" w14:textId="1E9E62A5" w:rsidR="00F672F0" w:rsidRPr="000F1DD9" w:rsidRDefault="001D56B1" w:rsidP="00072EA5">
      <w:pPr>
        <w:pStyle w:val="H2bodytext"/>
      </w:pPr>
      <w:r w:rsidRPr="00245262">
        <w:rPr>
          <w:rPrChange w:id="747" w:author="Andrea Alfonsi" w:date="2018-09-12T14:12:00Z">
            <w:rPr>
              <w:highlight w:val="yellow"/>
            </w:rPr>
          </w:rPrChange>
        </w:rPr>
        <w:fldChar w:fldCharType="begin"/>
      </w:r>
      <w:r w:rsidR="007554F0" w:rsidRPr="00245262">
        <w:rPr>
          <w:rPrChange w:id="748" w:author="Andrea Alfonsi" w:date="2018-09-12T14:12:00Z">
            <w:rPr>
              <w:highlight w:val="yellow"/>
            </w:rPr>
          </w:rPrChange>
        </w:rPr>
        <w:instrText xml:space="preserve"> REF _Ref365358780 \h </w:instrText>
      </w:r>
      <w:r w:rsidR="005652C0" w:rsidRPr="00245262">
        <w:rPr>
          <w:rPrChange w:id="749" w:author="Andrea Alfonsi" w:date="2018-09-12T14:12:00Z">
            <w:rPr>
              <w:highlight w:val="yellow"/>
            </w:rPr>
          </w:rPrChange>
        </w:rPr>
        <w:instrText xml:space="preserve"> \* MERGEFORMAT </w:instrText>
      </w:r>
      <w:r w:rsidRPr="00245262">
        <w:rPr>
          <w:rPrChange w:id="750" w:author="Andrea Alfonsi" w:date="2018-09-12T14:12:00Z">
            <w:rPr/>
          </w:rPrChange>
        </w:rPr>
      </w:r>
      <w:r w:rsidRPr="00245262">
        <w:rPr>
          <w:rPrChange w:id="751" w:author="Andrea Alfonsi" w:date="2018-09-12T14:12:00Z">
            <w:rPr>
              <w:highlight w:val="yellow"/>
            </w:rPr>
          </w:rPrChange>
        </w:rPr>
        <w:fldChar w:fldCharType="separate"/>
      </w:r>
      <w:r w:rsidR="009014FD" w:rsidRPr="00245262">
        <w:rPr>
          <w:rPrChange w:id="752" w:author="Andrea Alfonsi" w:date="2018-09-12T14:12:00Z">
            <w:rPr>
              <w:highlight w:val="yellow"/>
            </w:rPr>
          </w:rPrChange>
        </w:rPr>
        <w:t xml:space="preserve">Table </w:t>
      </w:r>
      <w:r w:rsidRPr="00245262">
        <w:rPr>
          <w:rPrChange w:id="753" w:author="Andrea Alfonsi" w:date="2018-09-12T14:12:00Z">
            <w:rPr>
              <w:highlight w:val="yellow"/>
            </w:rPr>
          </w:rPrChange>
        </w:rPr>
        <w:fldChar w:fldCharType="end"/>
      </w:r>
      <w:r w:rsidR="00A01516" w:rsidRPr="00245262">
        <w:rPr>
          <w:rPrChange w:id="754" w:author="Andrea Alfonsi" w:date="2018-09-12T14:12:00Z">
            <w:rPr>
              <w:highlight w:val="yellow"/>
            </w:rPr>
          </w:rPrChange>
        </w:rPr>
        <w:t>,</w:t>
      </w:r>
      <w:r w:rsidR="00A01516" w:rsidRPr="00204CCD">
        <w:t xml:space="preserve"> Software</w:t>
      </w:r>
      <w:r w:rsidR="00A01516">
        <w:t xml:space="preserve"> quality assurance tasks, identifies the software quality </w:t>
      </w:r>
      <w:r w:rsidR="006C276D">
        <w:t xml:space="preserve">assurance </w:t>
      </w:r>
      <w:r w:rsidR="00A01516">
        <w:t>tasks to be performed.  The tasks are listed in the order they are performed during procurement and configuration.  The “schedule” column identifies when the tasks are performed, and the entrance and exit criteria for each stage are also established.</w:t>
      </w:r>
    </w:p>
    <w:p w14:paraId="3A9E8959" w14:textId="3D3B1581" w:rsidR="00F672F0" w:rsidRDefault="00F672F0">
      <w:pPr>
        <w:pStyle w:val="H2bodytext"/>
        <w:pPrChange w:id="755" w:author="Andrea Alfonsi" w:date="2018-09-12T14:11:00Z">
          <w:pPr>
            <w:pStyle w:val="TableCaption"/>
          </w:pPr>
        </w:pPrChange>
      </w:pPr>
      <w:bookmarkStart w:id="756" w:name="_Ref365358780"/>
      <w:r>
        <w:t xml:space="preserve">Table </w:t>
      </w:r>
      <w:bookmarkEnd w:id="756"/>
      <w:r w:rsidR="00794A0F">
        <w:t>1</w:t>
      </w:r>
      <w:r>
        <w:t>.</w:t>
      </w:r>
      <w:r w:rsidR="001C2CEC">
        <w:t xml:space="preserve"> </w:t>
      </w:r>
      <w:r>
        <w:t xml:space="preserve">Software </w:t>
      </w:r>
      <w:r w:rsidR="00A760C7">
        <w:t>quality assurance tasks</w:t>
      </w:r>
      <w:r w:rsidR="00072EA5">
        <w:t>.</w:t>
      </w:r>
    </w:p>
    <w:tbl>
      <w:tblPr>
        <w:tblpPr w:leftFromText="180" w:rightFromText="180" w:vertAnchor="text" w:tblpXSpec="right" w:tblpY="1"/>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2340"/>
        <w:gridCol w:w="2340"/>
        <w:gridCol w:w="2340"/>
        <w:gridCol w:w="2340"/>
        <w:tblGridChange w:id="757">
          <w:tblGrid>
            <w:gridCol w:w="2340"/>
            <w:gridCol w:w="2340"/>
            <w:gridCol w:w="2340"/>
            <w:gridCol w:w="2340"/>
          </w:tblGrid>
        </w:tblGridChange>
      </w:tblGrid>
      <w:tr w:rsidR="00F672F0" w:rsidRPr="00537B45" w14:paraId="6877C952" w14:textId="1BBBADA7" w:rsidTr="000844DE">
        <w:trPr>
          <w:cantSplit/>
          <w:tblHeader/>
        </w:trPr>
        <w:tc>
          <w:tcPr>
            <w:tcW w:w="2340" w:type="dxa"/>
            <w:shd w:val="clear" w:color="auto" w:fill="C6D9F1" w:themeFill="text2" w:themeFillTint="33"/>
          </w:tcPr>
          <w:p w14:paraId="6F07DD31" w14:textId="2A9BA54D" w:rsidR="00F672F0" w:rsidRPr="00537B45" w:rsidRDefault="00F672F0" w:rsidP="002349CA">
            <w:pPr>
              <w:pStyle w:val="Table12"/>
              <w:keepNext/>
              <w:jc w:val="center"/>
              <w:rPr>
                <w:b/>
                <w:sz w:val="22"/>
                <w:szCs w:val="22"/>
              </w:rPr>
            </w:pPr>
            <w:r w:rsidRPr="00537B45">
              <w:rPr>
                <w:b/>
                <w:sz w:val="22"/>
                <w:szCs w:val="22"/>
              </w:rPr>
              <w:lastRenderedPageBreak/>
              <w:t>Task</w:t>
            </w:r>
          </w:p>
        </w:tc>
        <w:tc>
          <w:tcPr>
            <w:tcW w:w="2340" w:type="dxa"/>
            <w:shd w:val="clear" w:color="auto" w:fill="C6D9F1" w:themeFill="text2" w:themeFillTint="33"/>
          </w:tcPr>
          <w:p w14:paraId="1BBD940B" w14:textId="0735DE77" w:rsidR="00F672F0" w:rsidRPr="00537B45" w:rsidRDefault="00F672F0" w:rsidP="002349CA">
            <w:pPr>
              <w:pStyle w:val="Table12"/>
              <w:keepNext/>
              <w:jc w:val="center"/>
              <w:rPr>
                <w:b/>
                <w:sz w:val="22"/>
                <w:szCs w:val="22"/>
              </w:rPr>
            </w:pPr>
            <w:r w:rsidRPr="00537B45">
              <w:rPr>
                <w:b/>
                <w:sz w:val="22"/>
                <w:szCs w:val="22"/>
              </w:rPr>
              <w:t>Schedule</w:t>
            </w:r>
          </w:p>
        </w:tc>
        <w:tc>
          <w:tcPr>
            <w:tcW w:w="2340" w:type="dxa"/>
            <w:shd w:val="clear" w:color="auto" w:fill="C6D9F1" w:themeFill="text2" w:themeFillTint="33"/>
          </w:tcPr>
          <w:p w14:paraId="52E52B8F" w14:textId="0F2795D7" w:rsidR="00F672F0" w:rsidRPr="00537B45" w:rsidRDefault="00F672F0" w:rsidP="002349CA">
            <w:pPr>
              <w:pStyle w:val="Table12"/>
              <w:keepNext/>
              <w:jc w:val="center"/>
              <w:rPr>
                <w:b/>
                <w:sz w:val="22"/>
                <w:szCs w:val="22"/>
              </w:rPr>
            </w:pPr>
            <w:r w:rsidRPr="00537B45">
              <w:rPr>
                <w:b/>
                <w:sz w:val="22"/>
                <w:szCs w:val="22"/>
              </w:rPr>
              <w:t>Entry Criteria</w:t>
            </w:r>
          </w:p>
        </w:tc>
        <w:tc>
          <w:tcPr>
            <w:tcW w:w="2340" w:type="dxa"/>
            <w:shd w:val="clear" w:color="auto" w:fill="C6D9F1" w:themeFill="text2" w:themeFillTint="33"/>
          </w:tcPr>
          <w:p w14:paraId="3CC4E451" w14:textId="719928B5" w:rsidR="00F672F0" w:rsidRPr="00537B45" w:rsidRDefault="00F672F0" w:rsidP="002349CA">
            <w:pPr>
              <w:pStyle w:val="Table12"/>
              <w:keepNext/>
              <w:jc w:val="center"/>
              <w:rPr>
                <w:b/>
                <w:sz w:val="22"/>
                <w:szCs w:val="22"/>
              </w:rPr>
            </w:pPr>
            <w:r w:rsidRPr="00537B45">
              <w:rPr>
                <w:b/>
                <w:sz w:val="22"/>
                <w:szCs w:val="22"/>
              </w:rPr>
              <w:t>Exit Criteria</w:t>
            </w:r>
          </w:p>
        </w:tc>
      </w:tr>
      <w:tr w:rsidR="00F672F0" w:rsidRPr="00392B2F" w14:paraId="17D6ECE1" w14:textId="66C3AC23" w:rsidTr="002349CA">
        <w:tc>
          <w:tcPr>
            <w:tcW w:w="2340" w:type="dxa"/>
          </w:tcPr>
          <w:p w14:paraId="56733D15" w14:textId="7CE09CCB" w:rsidR="00F672F0" w:rsidRPr="00392B2F" w:rsidRDefault="00F672F0" w:rsidP="002349CA">
            <w:pPr>
              <w:pStyle w:val="Table12"/>
              <w:keepNext/>
              <w:rPr>
                <w:sz w:val="22"/>
                <w:szCs w:val="22"/>
              </w:rPr>
            </w:pPr>
            <w:r w:rsidRPr="00392B2F">
              <w:rPr>
                <w:sz w:val="22"/>
                <w:szCs w:val="22"/>
              </w:rPr>
              <w:t>Risk Analysis</w:t>
            </w:r>
          </w:p>
        </w:tc>
        <w:tc>
          <w:tcPr>
            <w:tcW w:w="2340" w:type="dxa"/>
          </w:tcPr>
          <w:p w14:paraId="1DFB36DB" w14:textId="3148410A" w:rsidR="00F672F0" w:rsidRPr="00392B2F" w:rsidRDefault="00F672F0" w:rsidP="002349CA">
            <w:pPr>
              <w:pStyle w:val="Table12"/>
              <w:keepNext/>
              <w:rPr>
                <w:sz w:val="22"/>
                <w:szCs w:val="22"/>
              </w:rPr>
            </w:pPr>
            <w:r w:rsidRPr="00392B2F">
              <w:rPr>
                <w:sz w:val="22"/>
                <w:szCs w:val="22"/>
              </w:rPr>
              <w:t>Per major release</w:t>
            </w:r>
          </w:p>
        </w:tc>
        <w:tc>
          <w:tcPr>
            <w:tcW w:w="2340" w:type="dxa"/>
          </w:tcPr>
          <w:p w14:paraId="49743C6F" w14:textId="18BC37B6" w:rsidR="00F672F0" w:rsidRPr="00392B2F" w:rsidRDefault="00F672F0" w:rsidP="002349CA">
            <w:pPr>
              <w:pStyle w:val="Table12"/>
              <w:keepNext/>
              <w:rPr>
                <w:sz w:val="22"/>
                <w:szCs w:val="22"/>
              </w:rPr>
            </w:pPr>
            <w:r w:rsidRPr="00392B2F">
              <w:rPr>
                <w:sz w:val="22"/>
                <w:szCs w:val="22"/>
              </w:rPr>
              <w:t>Business requirements</w:t>
            </w:r>
          </w:p>
        </w:tc>
        <w:tc>
          <w:tcPr>
            <w:tcW w:w="2340" w:type="dxa"/>
          </w:tcPr>
          <w:p w14:paraId="0B3F561A" w14:textId="5137DA6F" w:rsidR="00F672F0" w:rsidRPr="00392B2F" w:rsidRDefault="00F672F0" w:rsidP="002349CA">
            <w:pPr>
              <w:pStyle w:val="Table12"/>
              <w:keepNext/>
              <w:rPr>
                <w:sz w:val="22"/>
                <w:szCs w:val="22"/>
              </w:rPr>
            </w:pPr>
            <w:r w:rsidRPr="00392B2F">
              <w:rPr>
                <w:sz w:val="22"/>
                <w:szCs w:val="22"/>
              </w:rPr>
              <w:t>Approved safety software determination (SSD) and quality level determination (QLD)</w:t>
            </w:r>
          </w:p>
        </w:tc>
      </w:tr>
      <w:tr w:rsidR="00F672F0" w:rsidRPr="00392B2F" w14:paraId="1288D114" w14:textId="0C41223C" w:rsidTr="002349CA">
        <w:tc>
          <w:tcPr>
            <w:tcW w:w="2340" w:type="dxa"/>
          </w:tcPr>
          <w:p w14:paraId="2B4A2784" w14:textId="63A1FD18" w:rsidR="00F672F0" w:rsidRPr="00392B2F" w:rsidRDefault="00F672F0" w:rsidP="002349CA">
            <w:pPr>
              <w:pStyle w:val="Table12"/>
              <w:keepNext/>
              <w:rPr>
                <w:sz w:val="22"/>
                <w:szCs w:val="22"/>
              </w:rPr>
            </w:pPr>
            <w:r>
              <w:rPr>
                <w:sz w:val="22"/>
                <w:szCs w:val="22"/>
              </w:rPr>
              <w:t xml:space="preserve">Management Plan </w:t>
            </w:r>
            <w:r w:rsidRPr="00392B2F">
              <w:rPr>
                <w:sz w:val="22"/>
                <w:szCs w:val="22"/>
              </w:rPr>
              <w:t>review and approval</w:t>
            </w:r>
          </w:p>
        </w:tc>
        <w:tc>
          <w:tcPr>
            <w:tcW w:w="2340" w:type="dxa"/>
          </w:tcPr>
          <w:p w14:paraId="56DABA22" w14:textId="78BACF31" w:rsidR="00F672F0" w:rsidRPr="00392B2F" w:rsidRDefault="00F672F0" w:rsidP="002349CA">
            <w:pPr>
              <w:pStyle w:val="Table12"/>
              <w:keepNext/>
              <w:rPr>
                <w:sz w:val="22"/>
                <w:szCs w:val="22"/>
              </w:rPr>
            </w:pPr>
            <w:r>
              <w:rPr>
                <w:sz w:val="22"/>
                <w:szCs w:val="22"/>
              </w:rPr>
              <w:t>As needed</w:t>
            </w:r>
          </w:p>
        </w:tc>
        <w:tc>
          <w:tcPr>
            <w:tcW w:w="2340" w:type="dxa"/>
          </w:tcPr>
          <w:p w14:paraId="2023999F" w14:textId="4BA9061C" w:rsidR="00F672F0" w:rsidRPr="00392B2F" w:rsidRDefault="00F672F0" w:rsidP="002349CA">
            <w:pPr>
              <w:pStyle w:val="Table12"/>
              <w:keepNext/>
              <w:rPr>
                <w:sz w:val="22"/>
                <w:szCs w:val="22"/>
              </w:rPr>
            </w:pPr>
            <w:r w:rsidRPr="00392B2F">
              <w:rPr>
                <w:sz w:val="22"/>
                <w:szCs w:val="22"/>
              </w:rPr>
              <w:t xml:space="preserve">Draft </w:t>
            </w:r>
            <w:r>
              <w:rPr>
                <w:sz w:val="22"/>
                <w:szCs w:val="22"/>
              </w:rPr>
              <w:t>management plan</w:t>
            </w:r>
          </w:p>
        </w:tc>
        <w:tc>
          <w:tcPr>
            <w:tcW w:w="2340" w:type="dxa"/>
          </w:tcPr>
          <w:p w14:paraId="10C9387D" w14:textId="3E37AA57" w:rsidR="00F672F0" w:rsidRPr="00392B2F" w:rsidRDefault="00F672F0" w:rsidP="002349CA">
            <w:pPr>
              <w:pStyle w:val="Table12"/>
              <w:keepNext/>
              <w:rPr>
                <w:sz w:val="22"/>
                <w:szCs w:val="22"/>
              </w:rPr>
            </w:pPr>
            <w:r>
              <w:rPr>
                <w:sz w:val="22"/>
                <w:szCs w:val="22"/>
              </w:rPr>
              <w:t>A</w:t>
            </w:r>
            <w:r w:rsidRPr="00392B2F">
              <w:rPr>
                <w:sz w:val="22"/>
                <w:szCs w:val="22"/>
              </w:rPr>
              <w:t xml:space="preserve">pproved by IT Asset </w:t>
            </w:r>
            <w:del w:id="758" w:author="Andrea Alfonsi" w:date="2018-09-12T16:57:00Z">
              <w:r w:rsidRPr="00392B2F" w:rsidDel="00F8757C">
                <w:rPr>
                  <w:sz w:val="22"/>
                  <w:szCs w:val="22"/>
                </w:rPr>
                <w:delText>Owner</w:delText>
              </w:r>
            </w:del>
            <w:ins w:id="759" w:author="Andrea Alfonsi" w:date="2018-09-12T16:57:00Z">
              <w:r w:rsidR="00F8757C" w:rsidRPr="00392B2F">
                <w:rPr>
                  <w:sz w:val="22"/>
                  <w:szCs w:val="22"/>
                </w:rPr>
                <w:t>Owner</w:t>
              </w:r>
              <w:r w:rsidR="00F8757C">
                <w:rPr>
                  <w:sz w:val="22"/>
                  <w:szCs w:val="22"/>
                </w:rPr>
                <w:t>.</w:t>
              </w:r>
            </w:ins>
            <w:del w:id="760" w:author="Andrea Alfonsi" w:date="2018-09-12T16:57:00Z">
              <w:r w:rsidRPr="00392B2F" w:rsidDel="00F8757C">
                <w:rPr>
                  <w:sz w:val="22"/>
                  <w:szCs w:val="22"/>
                </w:rPr>
                <w:delText>.</w:delText>
              </w:r>
            </w:del>
          </w:p>
        </w:tc>
      </w:tr>
      <w:tr w:rsidR="00F672F0" w:rsidRPr="00392B2F" w14:paraId="3FA8546F" w14:textId="699FBEDF" w:rsidTr="002349CA">
        <w:tc>
          <w:tcPr>
            <w:tcW w:w="2340" w:type="dxa"/>
          </w:tcPr>
          <w:p w14:paraId="25C9B28D" w14:textId="3D2611FB" w:rsidR="00F672F0" w:rsidRPr="00392B2F" w:rsidRDefault="00F672F0" w:rsidP="002349CA">
            <w:pPr>
              <w:pStyle w:val="Table12"/>
              <w:keepNext/>
              <w:rPr>
                <w:sz w:val="22"/>
                <w:szCs w:val="22"/>
              </w:rPr>
            </w:pPr>
            <w:r w:rsidRPr="00392B2F">
              <w:rPr>
                <w:sz w:val="22"/>
                <w:szCs w:val="22"/>
              </w:rPr>
              <w:t>Requirements review and approval</w:t>
            </w:r>
          </w:p>
        </w:tc>
        <w:tc>
          <w:tcPr>
            <w:tcW w:w="2340" w:type="dxa"/>
          </w:tcPr>
          <w:p w14:paraId="45D38D3C" w14:textId="47B3BDE2" w:rsidR="00F672F0" w:rsidRPr="00392B2F" w:rsidRDefault="00F672F0" w:rsidP="002349CA">
            <w:pPr>
              <w:pStyle w:val="Table12"/>
              <w:keepNext/>
              <w:rPr>
                <w:sz w:val="22"/>
                <w:szCs w:val="22"/>
              </w:rPr>
            </w:pPr>
            <w:r w:rsidRPr="00392B2F">
              <w:rPr>
                <w:sz w:val="22"/>
                <w:szCs w:val="22"/>
              </w:rPr>
              <w:t>Per major release</w:t>
            </w:r>
          </w:p>
        </w:tc>
        <w:tc>
          <w:tcPr>
            <w:tcW w:w="2340" w:type="dxa"/>
          </w:tcPr>
          <w:p w14:paraId="5FDE119C" w14:textId="5D4C513A" w:rsidR="00F672F0" w:rsidRPr="00392B2F" w:rsidRDefault="00F672F0" w:rsidP="002349CA">
            <w:pPr>
              <w:pStyle w:val="Table12"/>
              <w:keepNext/>
              <w:rPr>
                <w:sz w:val="22"/>
                <w:szCs w:val="22"/>
              </w:rPr>
            </w:pPr>
            <w:r w:rsidRPr="00392B2F">
              <w:rPr>
                <w:sz w:val="22"/>
                <w:szCs w:val="22"/>
              </w:rPr>
              <w:t xml:space="preserve">Draft </w:t>
            </w:r>
            <w:r w:rsidR="006C276D">
              <w:rPr>
                <w:sz w:val="22"/>
                <w:szCs w:val="22"/>
              </w:rPr>
              <w:t>design description</w:t>
            </w:r>
          </w:p>
        </w:tc>
        <w:tc>
          <w:tcPr>
            <w:tcW w:w="2340" w:type="dxa"/>
          </w:tcPr>
          <w:p w14:paraId="65566D34" w14:textId="04355D6C" w:rsidR="00F672F0" w:rsidRPr="00392B2F" w:rsidRDefault="00F672F0" w:rsidP="002349CA">
            <w:pPr>
              <w:pStyle w:val="Table12"/>
              <w:keepNext/>
              <w:rPr>
                <w:sz w:val="22"/>
                <w:szCs w:val="22"/>
              </w:rPr>
            </w:pPr>
            <w:r>
              <w:rPr>
                <w:sz w:val="22"/>
                <w:szCs w:val="22"/>
              </w:rPr>
              <w:t>A</w:t>
            </w:r>
            <w:r w:rsidRPr="00392B2F">
              <w:rPr>
                <w:sz w:val="22"/>
                <w:szCs w:val="22"/>
              </w:rPr>
              <w:t>pproved by IT Asset Owner</w:t>
            </w:r>
            <w:ins w:id="761" w:author="Andrea Alfonsi" w:date="2018-09-12T16:57:00Z">
              <w:r w:rsidR="00F8757C">
                <w:rPr>
                  <w:sz w:val="22"/>
                  <w:szCs w:val="22"/>
                </w:rPr>
                <w:t>.</w:t>
              </w:r>
            </w:ins>
            <w:del w:id="762" w:author="Andrea Alfonsi" w:date="2018-09-12T16:57:00Z">
              <w:r w:rsidRPr="00392B2F" w:rsidDel="00F8757C">
                <w:rPr>
                  <w:sz w:val="22"/>
                  <w:szCs w:val="22"/>
                </w:rPr>
                <w:delText>.</w:delText>
              </w:r>
            </w:del>
          </w:p>
        </w:tc>
      </w:tr>
      <w:tr w:rsidR="00F672F0" w:rsidRPr="00392B2F" w14:paraId="7A959FC6" w14:textId="6CC07E62" w:rsidTr="00DA1CE4">
        <w:tblPrEx>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PrExChange w:id="763" w:author="Andrea Alfonsi" w:date="2018-09-12T14:51:00Z">
            <w:tblPrEx>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PrEx>
          </w:tblPrExChange>
        </w:tblPrEx>
        <w:trPr>
          <w:trHeight w:val="467"/>
        </w:trPr>
        <w:tc>
          <w:tcPr>
            <w:tcW w:w="2340" w:type="dxa"/>
            <w:tcPrChange w:id="764" w:author="Andrea Alfonsi" w:date="2018-09-12T14:51:00Z">
              <w:tcPr>
                <w:tcW w:w="2340" w:type="dxa"/>
              </w:tcPr>
            </w:tcPrChange>
          </w:tcPr>
          <w:p w14:paraId="37BBF96C" w14:textId="7E5DDE76" w:rsidR="00F672F0" w:rsidRPr="00392B2F" w:rsidRDefault="00F672F0" w:rsidP="002349CA">
            <w:pPr>
              <w:pStyle w:val="Table12"/>
              <w:keepNext/>
              <w:rPr>
                <w:sz w:val="22"/>
                <w:szCs w:val="22"/>
              </w:rPr>
            </w:pPr>
            <w:r w:rsidRPr="00392B2F">
              <w:rPr>
                <w:sz w:val="22"/>
                <w:szCs w:val="22"/>
              </w:rPr>
              <w:t>Design review and approval</w:t>
            </w:r>
          </w:p>
        </w:tc>
        <w:tc>
          <w:tcPr>
            <w:tcW w:w="2340" w:type="dxa"/>
            <w:tcPrChange w:id="765" w:author="Andrea Alfonsi" w:date="2018-09-12T14:51:00Z">
              <w:tcPr>
                <w:tcW w:w="2340" w:type="dxa"/>
              </w:tcPr>
            </w:tcPrChange>
          </w:tcPr>
          <w:p w14:paraId="415C6892" w14:textId="26DD06EA" w:rsidR="00F672F0" w:rsidRPr="00392B2F" w:rsidRDefault="00F672F0" w:rsidP="002349CA">
            <w:pPr>
              <w:pStyle w:val="Table12"/>
              <w:keepNext/>
              <w:rPr>
                <w:sz w:val="22"/>
                <w:szCs w:val="22"/>
              </w:rPr>
            </w:pPr>
            <w:r w:rsidRPr="00392B2F">
              <w:rPr>
                <w:sz w:val="22"/>
                <w:szCs w:val="22"/>
              </w:rPr>
              <w:t>Per major release</w:t>
            </w:r>
          </w:p>
        </w:tc>
        <w:tc>
          <w:tcPr>
            <w:tcW w:w="2340" w:type="dxa"/>
            <w:tcPrChange w:id="766" w:author="Andrea Alfonsi" w:date="2018-09-12T14:51:00Z">
              <w:tcPr>
                <w:tcW w:w="2340" w:type="dxa"/>
              </w:tcPr>
            </w:tcPrChange>
          </w:tcPr>
          <w:p w14:paraId="112475B2" w14:textId="3E1EC9FF" w:rsidR="00F672F0" w:rsidRPr="00392B2F" w:rsidRDefault="00F672F0" w:rsidP="002349CA">
            <w:pPr>
              <w:pStyle w:val="Table12"/>
              <w:keepNext/>
              <w:rPr>
                <w:sz w:val="22"/>
                <w:szCs w:val="22"/>
              </w:rPr>
            </w:pPr>
            <w:r w:rsidRPr="00392B2F">
              <w:rPr>
                <w:sz w:val="22"/>
                <w:szCs w:val="22"/>
              </w:rPr>
              <w:t>Draft design description.</w:t>
            </w:r>
          </w:p>
        </w:tc>
        <w:tc>
          <w:tcPr>
            <w:tcW w:w="2340" w:type="dxa"/>
            <w:tcPrChange w:id="767" w:author="Andrea Alfonsi" w:date="2018-09-12T14:51:00Z">
              <w:tcPr>
                <w:tcW w:w="2340" w:type="dxa"/>
              </w:tcPr>
            </w:tcPrChange>
          </w:tcPr>
          <w:p w14:paraId="3EC3DA2C" w14:textId="338C0C3F" w:rsidR="00F672F0" w:rsidRPr="00392B2F" w:rsidRDefault="00F672F0" w:rsidP="002349CA">
            <w:pPr>
              <w:pStyle w:val="Table12"/>
              <w:keepNext/>
              <w:rPr>
                <w:sz w:val="22"/>
                <w:szCs w:val="22"/>
              </w:rPr>
            </w:pPr>
            <w:r w:rsidRPr="00392B2F">
              <w:rPr>
                <w:sz w:val="22"/>
                <w:szCs w:val="22"/>
              </w:rPr>
              <w:t xml:space="preserve">Approved </w:t>
            </w:r>
            <w:r>
              <w:rPr>
                <w:sz w:val="22"/>
                <w:szCs w:val="22"/>
              </w:rPr>
              <w:t>by IT Asset Owner</w:t>
            </w:r>
            <w:ins w:id="768" w:author="Andrea Alfonsi" w:date="2018-09-12T16:57:00Z">
              <w:r w:rsidR="00F8757C">
                <w:rPr>
                  <w:sz w:val="22"/>
                  <w:szCs w:val="22"/>
                </w:rPr>
                <w:t>.</w:t>
              </w:r>
            </w:ins>
            <w:del w:id="769" w:author="Andrea Alfonsi" w:date="2018-09-12T16:57:00Z">
              <w:r w:rsidRPr="00392B2F" w:rsidDel="00F8757C">
                <w:rPr>
                  <w:sz w:val="22"/>
                  <w:szCs w:val="22"/>
                </w:rPr>
                <w:delText xml:space="preserve">. </w:delText>
              </w:r>
            </w:del>
          </w:p>
        </w:tc>
      </w:tr>
      <w:tr w:rsidR="00F672F0" w:rsidRPr="00392B2F" w14:paraId="650B7665" w14:textId="04DEFB30" w:rsidTr="002349CA">
        <w:tc>
          <w:tcPr>
            <w:tcW w:w="2340" w:type="dxa"/>
          </w:tcPr>
          <w:p w14:paraId="591F6E4E" w14:textId="125491E6" w:rsidR="00F672F0" w:rsidRPr="00392B2F" w:rsidRDefault="00F672F0" w:rsidP="002349CA">
            <w:pPr>
              <w:pStyle w:val="Table12"/>
              <w:rPr>
                <w:sz w:val="22"/>
                <w:szCs w:val="22"/>
              </w:rPr>
            </w:pPr>
            <w:r>
              <w:rPr>
                <w:sz w:val="22"/>
                <w:szCs w:val="22"/>
              </w:rPr>
              <w:t>Implementation review</w:t>
            </w:r>
          </w:p>
        </w:tc>
        <w:tc>
          <w:tcPr>
            <w:tcW w:w="2340" w:type="dxa"/>
          </w:tcPr>
          <w:p w14:paraId="25D79E73" w14:textId="7FCE8803" w:rsidR="00F672F0" w:rsidRPr="00392B2F" w:rsidRDefault="00F672F0" w:rsidP="002349CA">
            <w:pPr>
              <w:pStyle w:val="Table12"/>
              <w:rPr>
                <w:sz w:val="22"/>
                <w:szCs w:val="22"/>
              </w:rPr>
            </w:pPr>
            <w:r w:rsidRPr="00392B2F">
              <w:rPr>
                <w:sz w:val="22"/>
                <w:szCs w:val="22"/>
              </w:rPr>
              <w:t>Per release</w:t>
            </w:r>
          </w:p>
        </w:tc>
        <w:tc>
          <w:tcPr>
            <w:tcW w:w="2340" w:type="dxa"/>
          </w:tcPr>
          <w:p w14:paraId="5BE65BC5" w14:textId="3FA66289" w:rsidR="00F672F0" w:rsidRPr="00392B2F" w:rsidRDefault="00F672F0" w:rsidP="002349CA">
            <w:pPr>
              <w:pStyle w:val="Table12"/>
              <w:rPr>
                <w:sz w:val="22"/>
                <w:szCs w:val="22"/>
              </w:rPr>
            </w:pPr>
            <w:r>
              <w:rPr>
                <w:sz w:val="22"/>
                <w:szCs w:val="22"/>
              </w:rPr>
              <w:t xml:space="preserve">Baselined software prior to </w:t>
            </w:r>
            <w:r w:rsidR="009602A1">
              <w:rPr>
                <w:sz w:val="22"/>
                <w:szCs w:val="22"/>
              </w:rPr>
              <w:t xml:space="preserve">system </w:t>
            </w:r>
            <w:r>
              <w:rPr>
                <w:sz w:val="22"/>
                <w:szCs w:val="22"/>
              </w:rPr>
              <w:t>test.</w:t>
            </w:r>
          </w:p>
        </w:tc>
        <w:tc>
          <w:tcPr>
            <w:tcW w:w="2340" w:type="dxa"/>
          </w:tcPr>
          <w:p w14:paraId="2F5B8509" w14:textId="13C4EDAE" w:rsidR="00F672F0" w:rsidRPr="00392B2F" w:rsidRDefault="00F672F0" w:rsidP="002349CA">
            <w:pPr>
              <w:pStyle w:val="Table12"/>
              <w:rPr>
                <w:sz w:val="22"/>
                <w:szCs w:val="22"/>
              </w:rPr>
            </w:pPr>
            <w:r w:rsidRPr="00392B2F">
              <w:rPr>
                <w:sz w:val="22"/>
                <w:szCs w:val="22"/>
              </w:rPr>
              <w:t>Documented code walk</w:t>
            </w:r>
            <w:r>
              <w:rPr>
                <w:sz w:val="22"/>
                <w:szCs w:val="22"/>
              </w:rPr>
              <w:noBreakHyphen/>
            </w:r>
            <w:r w:rsidRPr="00392B2F">
              <w:rPr>
                <w:sz w:val="22"/>
                <w:szCs w:val="22"/>
              </w:rPr>
              <w:t>through</w:t>
            </w:r>
            <w:r>
              <w:rPr>
                <w:sz w:val="22"/>
                <w:szCs w:val="22"/>
              </w:rPr>
              <w:t xml:space="preserve"> to ensure consistency of software and supporting documentation including traceability of requirements thr</w:t>
            </w:r>
            <w:r w:rsidR="007E5706">
              <w:rPr>
                <w:sz w:val="22"/>
                <w:szCs w:val="22"/>
              </w:rPr>
              <w:t>ough</w:t>
            </w:r>
            <w:r>
              <w:rPr>
                <w:sz w:val="22"/>
                <w:szCs w:val="22"/>
              </w:rPr>
              <w:t xml:space="preserve"> the life cycle.</w:t>
            </w:r>
          </w:p>
        </w:tc>
      </w:tr>
      <w:tr w:rsidR="00F672F0" w:rsidRPr="00392B2F" w14:paraId="03FADEEC" w14:textId="1A538B3A" w:rsidTr="002349CA">
        <w:tc>
          <w:tcPr>
            <w:tcW w:w="2340" w:type="dxa"/>
          </w:tcPr>
          <w:p w14:paraId="03C9EF84" w14:textId="14DD7DCF" w:rsidR="00F672F0" w:rsidRPr="00392B2F" w:rsidRDefault="00F672F0" w:rsidP="002349CA">
            <w:pPr>
              <w:pStyle w:val="Table12"/>
              <w:keepNext/>
              <w:rPr>
                <w:sz w:val="22"/>
                <w:szCs w:val="22"/>
              </w:rPr>
            </w:pPr>
            <w:r>
              <w:rPr>
                <w:sz w:val="22"/>
                <w:szCs w:val="22"/>
              </w:rPr>
              <w:t>System</w:t>
            </w:r>
            <w:r w:rsidR="001C2CEC">
              <w:rPr>
                <w:sz w:val="22"/>
                <w:szCs w:val="22"/>
              </w:rPr>
              <w:t xml:space="preserve"> </w:t>
            </w:r>
            <w:r>
              <w:rPr>
                <w:sz w:val="22"/>
                <w:szCs w:val="22"/>
              </w:rPr>
              <w:t>Test</w:t>
            </w:r>
          </w:p>
        </w:tc>
        <w:tc>
          <w:tcPr>
            <w:tcW w:w="2340" w:type="dxa"/>
          </w:tcPr>
          <w:p w14:paraId="74F640DD" w14:textId="2485591F" w:rsidR="00F672F0" w:rsidRPr="00392B2F" w:rsidRDefault="00F672F0" w:rsidP="002349CA">
            <w:pPr>
              <w:pStyle w:val="Table12"/>
              <w:keepNext/>
              <w:rPr>
                <w:sz w:val="22"/>
                <w:szCs w:val="22"/>
              </w:rPr>
            </w:pPr>
            <w:r>
              <w:rPr>
                <w:sz w:val="22"/>
                <w:szCs w:val="22"/>
              </w:rPr>
              <w:t>As required by SCMP.</w:t>
            </w:r>
          </w:p>
        </w:tc>
        <w:tc>
          <w:tcPr>
            <w:tcW w:w="2340" w:type="dxa"/>
          </w:tcPr>
          <w:p w14:paraId="26235B0B" w14:textId="0C4F61EB" w:rsidR="00F672F0" w:rsidRPr="00392B2F" w:rsidRDefault="00F672F0" w:rsidP="002349CA">
            <w:pPr>
              <w:pStyle w:val="Table12"/>
              <w:keepNext/>
              <w:rPr>
                <w:sz w:val="22"/>
                <w:szCs w:val="22"/>
              </w:rPr>
            </w:pPr>
            <w:r>
              <w:rPr>
                <w:sz w:val="22"/>
                <w:szCs w:val="22"/>
              </w:rPr>
              <w:t>Completed implementation review.</w:t>
            </w:r>
          </w:p>
        </w:tc>
        <w:tc>
          <w:tcPr>
            <w:tcW w:w="2340" w:type="dxa"/>
          </w:tcPr>
          <w:p w14:paraId="3568791B" w14:textId="3D7DB347" w:rsidR="00F672F0" w:rsidRPr="00392B2F" w:rsidRDefault="00F672F0" w:rsidP="002349CA">
            <w:pPr>
              <w:pStyle w:val="Table12"/>
              <w:keepNext/>
              <w:rPr>
                <w:sz w:val="22"/>
                <w:szCs w:val="22"/>
              </w:rPr>
            </w:pPr>
            <w:r>
              <w:rPr>
                <w:sz w:val="22"/>
                <w:szCs w:val="22"/>
              </w:rPr>
              <w:t>Approved system test by test case personnel.</w:t>
            </w:r>
          </w:p>
        </w:tc>
      </w:tr>
      <w:tr w:rsidR="00F672F0" w:rsidRPr="00392B2F" w14:paraId="26C32E5A" w14:textId="77A10FD2" w:rsidTr="002349CA">
        <w:tc>
          <w:tcPr>
            <w:tcW w:w="2340" w:type="dxa"/>
          </w:tcPr>
          <w:p w14:paraId="4A46BC9B" w14:textId="252EF49C" w:rsidR="00F672F0" w:rsidRPr="00392B2F" w:rsidRDefault="00F672F0" w:rsidP="002349CA">
            <w:pPr>
              <w:pStyle w:val="Table12"/>
              <w:keepNext/>
              <w:rPr>
                <w:sz w:val="22"/>
                <w:szCs w:val="22"/>
              </w:rPr>
            </w:pPr>
            <w:r>
              <w:rPr>
                <w:sz w:val="22"/>
                <w:szCs w:val="22"/>
              </w:rPr>
              <w:t>Acceptance Test</w:t>
            </w:r>
          </w:p>
        </w:tc>
        <w:tc>
          <w:tcPr>
            <w:tcW w:w="2340" w:type="dxa"/>
          </w:tcPr>
          <w:p w14:paraId="16BE5AFB" w14:textId="3D57B6C0" w:rsidR="00F672F0" w:rsidRPr="00392B2F" w:rsidRDefault="00F672F0" w:rsidP="002349CA">
            <w:pPr>
              <w:pStyle w:val="Table12"/>
              <w:keepNext/>
              <w:rPr>
                <w:sz w:val="22"/>
                <w:szCs w:val="22"/>
              </w:rPr>
            </w:pPr>
            <w:r>
              <w:rPr>
                <w:sz w:val="22"/>
                <w:szCs w:val="22"/>
              </w:rPr>
              <w:t>Per release</w:t>
            </w:r>
          </w:p>
        </w:tc>
        <w:tc>
          <w:tcPr>
            <w:tcW w:w="2340" w:type="dxa"/>
          </w:tcPr>
          <w:p w14:paraId="1FB50C67" w14:textId="591B7DED" w:rsidR="00F672F0" w:rsidRPr="00392B2F" w:rsidRDefault="00F672F0" w:rsidP="002349CA">
            <w:pPr>
              <w:pStyle w:val="Table12"/>
              <w:keepNext/>
              <w:rPr>
                <w:sz w:val="22"/>
                <w:szCs w:val="22"/>
              </w:rPr>
            </w:pPr>
            <w:r>
              <w:rPr>
                <w:sz w:val="22"/>
                <w:szCs w:val="22"/>
              </w:rPr>
              <w:t>Completed system test.</w:t>
            </w:r>
          </w:p>
        </w:tc>
        <w:tc>
          <w:tcPr>
            <w:tcW w:w="2340" w:type="dxa"/>
          </w:tcPr>
          <w:p w14:paraId="7FA98E40" w14:textId="5CB7C822" w:rsidR="00F672F0" w:rsidRPr="00392B2F" w:rsidRDefault="00F672F0" w:rsidP="002349CA">
            <w:pPr>
              <w:pStyle w:val="Table12"/>
              <w:keepNext/>
              <w:rPr>
                <w:sz w:val="22"/>
                <w:szCs w:val="22"/>
              </w:rPr>
            </w:pPr>
            <w:r>
              <w:rPr>
                <w:sz w:val="22"/>
                <w:szCs w:val="22"/>
              </w:rPr>
              <w:t>IT asset approved by IT Asset Owner</w:t>
            </w:r>
            <w:ins w:id="770" w:author="Andrea Alfonsi" w:date="2018-09-12T14:50:00Z">
              <w:r w:rsidR="00DA1CE4">
                <w:rPr>
                  <w:sz w:val="22"/>
                  <w:szCs w:val="22"/>
                </w:rPr>
                <w:t xml:space="preserve"> or Technical </w:t>
              </w:r>
            </w:ins>
            <w:ins w:id="771" w:author="Andrea Alfonsi" w:date="2018-09-12T14:51:00Z">
              <w:r w:rsidR="00DA1CE4">
                <w:rPr>
                  <w:sz w:val="22"/>
                  <w:szCs w:val="22"/>
                </w:rPr>
                <w:t>L</w:t>
              </w:r>
            </w:ins>
            <w:ins w:id="772" w:author="Andrea Alfonsi" w:date="2018-09-12T14:50:00Z">
              <w:r w:rsidR="00DA1CE4">
                <w:rPr>
                  <w:sz w:val="22"/>
                  <w:szCs w:val="22"/>
                </w:rPr>
                <w:t>eader</w:t>
              </w:r>
            </w:ins>
            <w:r>
              <w:rPr>
                <w:sz w:val="22"/>
                <w:szCs w:val="22"/>
              </w:rPr>
              <w:t>.</w:t>
            </w:r>
          </w:p>
        </w:tc>
      </w:tr>
      <w:tr w:rsidR="00F672F0" w:rsidRPr="00392B2F" w14:paraId="59B233A4" w14:textId="299C3988" w:rsidTr="002349CA">
        <w:tc>
          <w:tcPr>
            <w:tcW w:w="2340" w:type="dxa"/>
          </w:tcPr>
          <w:p w14:paraId="28D60B56" w14:textId="17CD92E9" w:rsidR="00F672F0" w:rsidRPr="00392B2F" w:rsidRDefault="00F672F0" w:rsidP="002349CA">
            <w:pPr>
              <w:pStyle w:val="Table12"/>
              <w:keepNext/>
              <w:rPr>
                <w:sz w:val="22"/>
                <w:szCs w:val="22"/>
              </w:rPr>
            </w:pPr>
            <w:r>
              <w:rPr>
                <w:sz w:val="22"/>
                <w:szCs w:val="22"/>
              </w:rPr>
              <w:t>Problem Resolution</w:t>
            </w:r>
          </w:p>
        </w:tc>
        <w:tc>
          <w:tcPr>
            <w:tcW w:w="2340" w:type="dxa"/>
          </w:tcPr>
          <w:p w14:paraId="367DB783" w14:textId="6FBE8209" w:rsidR="00F672F0" w:rsidRPr="00392B2F" w:rsidRDefault="00F672F0" w:rsidP="002349CA">
            <w:pPr>
              <w:pStyle w:val="Table12"/>
              <w:keepNext/>
              <w:rPr>
                <w:sz w:val="22"/>
                <w:szCs w:val="22"/>
              </w:rPr>
            </w:pPr>
            <w:r>
              <w:rPr>
                <w:sz w:val="22"/>
                <w:szCs w:val="22"/>
              </w:rPr>
              <w:t>As needed</w:t>
            </w:r>
          </w:p>
        </w:tc>
        <w:tc>
          <w:tcPr>
            <w:tcW w:w="2340" w:type="dxa"/>
          </w:tcPr>
          <w:p w14:paraId="0FF5EB31" w14:textId="6E9B3769" w:rsidR="00F672F0" w:rsidRPr="00392B2F" w:rsidRDefault="00F672F0" w:rsidP="002349CA">
            <w:pPr>
              <w:pStyle w:val="Table12"/>
              <w:keepNext/>
              <w:rPr>
                <w:sz w:val="22"/>
                <w:szCs w:val="22"/>
              </w:rPr>
            </w:pPr>
            <w:r>
              <w:rPr>
                <w:sz w:val="22"/>
                <w:szCs w:val="22"/>
              </w:rPr>
              <w:t>Problem report submitted.</w:t>
            </w:r>
          </w:p>
        </w:tc>
        <w:tc>
          <w:tcPr>
            <w:tcW w:w="2340" w:type="dxa"/>
          </w:tcPr>
          <w:p w14:paraId="684C7F08" w14:textId="310861C9" w:rsidR="00F672F0" w:rsidRPr="00392B2F" w:rsidRDefault="00F672F0" w:rsidP="002349CA">
            <w:pPr>
              <w:pStyle w:val="Table12"/>
              <w:keepNext/>
              <w:rPr>
                <w:sz w:val="22"/>
                <w:szCs w:val="22"/>
              </w:rPr>
            </w:pPr>
            <w:r>
              <w:rPr>
                <w:sz w:val="22"/>
                <w:szCs w:val="22"/>
              </w:rPr>
              <w:t>Closed problem report.</w:t>
            </w:r>
          </w:p>
        </w:tc>
      </w:tr>
      <w:tr w:rsidR="00F672F0" w:rsidRPr="00392B2F" w14:paraId="3776E9EE" w14:textId="0ACF6404" w:rsidTr="002349CA">
        <w:tc>
          <w:tcPr>
            <w:tcW w:w="2340" w:type="dxa"/>
          </w:tcPr>
          <w:p w14:paraId="2473FD56" w14:textId="6BDC8740" w:rsidR="00F672F0" w:rsidRPr="00392B2F" w:rsidRDefault="00F672F0" w:rsidP="002349CA">
            <w:pPr>
              <w:pStyle w:val="Table12"/>
              <w:rPr>
                <w:sz w:val="22"/>
                <w:szCs w:val="22"/>
              </w:rPr>
            </w:pPr>
            <w:r w:rsidRPr="00392B2F">
              <w:rPr>
                <w:sz w:val="22"/>
                <w:szCs w:val="22"/>
              </w:rPr>
              <w:t>In-process QA inspection</w:t>
            </w:r>
          </w:p>
        </w:tc>
        <w:tc>
          <w:tcPr>
            <w:tcW w:w="2340" w:type="dxa"/>
          </w:tcPr>
          <w:p w14:paraId="10CA8F28" w14:textId="00D10478" w:rsidR="00F672F0" w:rsidRPr="00392B2F" w:rsidRDefault="00F672F0" w:rsidP="002349CA">
            <w:pPr>
              <w:pStyle w:val="Table12"/>
              <w:rPr>
                <w:sz w:val="22"/>
                <w:szCs w:val="22"/>
              </w:rPr>
            </w:pPr>
            <w:r>
              <w:rPr>
                <w:rStyle w:val="st"/>
                <w:sz w:val="22"/>
                <w:szCs w:val="22"/>
              </w:rPr>
              <w:t>Biennially</w:t>
            </w:r>
          </w:p>
        </w:tc>
        <w:tc>
          <w:tcPr>
            <w:tcW w:w="2340" w:type="dxa"/>
          </w:tcPr>
          <w:p w14:paraId="45E2ACE0" w14:textId="03ABF181" w:rsidR="00F672F0" w:rsidRPr="00392B2F" w:rsidRDefault="00F672F0" w:rsidP="002349CA">
            <w:pPr>
              <w:pStyle w:val="Table12"/>
              <w:rPr>
                <w:sz w:val="22"/>
                <w:szCs w:val="22"/>
              </w:rPr>
            </w:pPr>
            <w:r w:rsidRPr="00392B2F">
              <w:rPr>
                <w:sz w:val="22"/>
                <w:szCs w:val="22"/>
              </w:rPr>
              <w:t>Initiated by Assurance Portfolio and Integrated Assessment System (IAS) scheduled start date.</w:t>
            </w:r>
          </w:p>
        </w:tc>
        <w:tc>
          <w:tcPr>
            <w:tcW w:w="2340" w:type="dxa"/>
          </w:tcPr>
          <w:p w14:paraId="240EE1D2" w14:textId="5AF0A439" w:rsidR="00F672F0" w:rsidRPr="00392B2F" w:rsidRDefault="00F672F0" w:rsidP="002349CA">
            <w:pPr>
              <w:pStyle w:val="Table12"/>
              <w:rPr>
                <w:sz w:val="22"/>
                <w:szCs w:val="22"/>
              </w:rPr>
            </w:pPr>
            <w:r w:rsidRPr="00392B2F">
              <w:rPr>
                <w:sz w:val="22"/>
                <w:szCs w:val="22"/>
              </w:rPr>
              <w:t>Approved assessment report.</w:t>
            </w:r>
          </w:p>
          <w:p w14:paraId="69FA03F6" w14:textId="5CD8F8D8" w:rsidR="00F672F0" w:rsidRPr="00392B2F" w:rsidRDefault="00F672F0" w:rsidP="002349CA">
            <w:pPr>
              <w:pStyle w:val="Table12"/>
              <w:rPr>
                <w:sz w:val="22"/>
                <w:szCs w:val="22"/>
              </w:rPr>
            </w:pPr>
          </w:p>
        </w:tc>
      </w:tr>
    </w:tbl>
    <w:p w14:paraId="67F92913" w14:textId="212CB726" w:rsidR="00F672F0" w:rsidRPr="00A01516" w:rsidRDefault="002349CA" w:rsidP="00072EA5">
      <w:pPr>
        <w:pStyle w:val="Spacer"/>
      </w:pPr>
      <w:commentRangeStart w:id="773"/>
      <w:r>
        <w:br w:type="textWrapping" w:clear="all"/>
      </w:r>
    </w:p>
    <w:p w14:paraId="5CA9A108" w14:textId="77777777" w:rsidR="00F672F0" w:rsidRPr="002A609C" w:rsidRDefault="00F672F0" w:rsidP="004F3AB5">
      <w:pPr>
        <w:pStyle w:val="Heading2"/>
        <w:keepNext/>
      </w:pPr>
      <w:bookmarkStart w:id="774" w:name="_Toc365305480"/>
      <w:bookmarkStart w:id="775" w:name="_Toc377364748"/>
      <w:bookmarkStart w:id="776" w:name="_Toc524959728"/>
      <w:r w:rsidRPr="00072EA5">
        <w:t>Roles</w:t>
      </w:r>
      <w:r>
        <w:t xml:space="preserve"> and Responsibilities</w:t>
      </w:r>
      <w:bookmarkEnd w:id="774"/>
      <w:bookmarkEnd w:id="775"/>
      <w:commentRangeEnd w:id="773"/>
      <w:r w:rsidR="00204CCD">
        <w:rPr>
          <w:rStyle w:val="CommentReference"/>
          <w:b w:val="0"/>
          <w:iCs w:val="0"/>
          <w:kern w:val="0"/>
        </w:rPr>
        <w:commentReference w:id="773"/>
      </w:r>
      <w:bookmarkEnd w:id="776"/>
    </w:p>
    <w:p w14:paraId="729395A8" w14:textId="2DFCFF80" w:rsidR="00F672F0" w:rsidRPr="008D1373" w:rsidRDefault="00F672F0" w:rsidP="008D1373">
      <w:pPr>
        <w:pStyle w:val="NoSpacing"/>
        <w:rPr>
          <w:rPrChange w:id="777" w:author="Andrea Alfonsi" w:date="2018-09-17T13:55:00Z">
            <w:rPr/>
          </w:rPrChange>
        </w:rPr>
        <w:pPrChange w:id="778" w:author="Andrea Alfonsi" w:date="2018-09-17T13:55:00Z">
          <w:pPr>
            <w:pStyle w:val="H2bodytext"/>
            <w:keepLines/>
          </w:pPr>
        </w:pPrChange>
      </w:pPr>
      <w:r w:rsidRPr="008D1373">
        <w:rPr>
          <w:rPrChange w:id="779" w:author="Andrea Alfonsi" w:date="2018-09-17T13:55:00Z">
            <w:rPr>
              <w:b/>
              <w:iCs/>
            </w:rPr>
          </w:rPrChange>
        </w:rPr>
        <w:t xml:space="preserve">[Identify the roles that will perform the SQA tasks identified in </w:t>
      </w:r>
      <w:r w:rsidR="00F350F5" w:rsidRPr="008D1373">
        <w:rPr>
          <w:rPrChange w:id="780" w:author="Andrea Alfonsi" w:date="2018-09-17T13:55:00Z">
            <w:rPr>
              <w:b/>
              <w:iCs/>
            </w:rPr>
          </w:rPrChange>
        </w:rPr>
        <w:t xml:space="preserve">Section </w:t>
      </w:r>
      <w:r w:rsidR="003D62C3" w:rsidRPr="008D1373">
        <w:rPr>
          <w:rPrChange w:id="781" w:author="Andrea Alfonsi" w:date="2018-09-17T13:55:00Z">
            <w:rPr/>
          </w:rPrChange>
        </w:rPr>
        <w:fldChar w:fldCharType="begin"/>
      </w:r>
      <w:r w:rsidR="003D62C3" w:rsidRPr="008D1373">
        <w:rPr>
          <w:rPrChange w:id="782" w:author="Andrea Alfonsi" w:date="2018-09-17T13:55:00Z">
            <w:rPr/>
          </w:rPrChange>
        </w:rPr>
        <w:instrText xml:space="preserve"> REF _Ref365358839 \r \h  \* MERGEFORMAT </w:instrText>
      </w:r>
      <w:r w:rsidR="003D62C3" w:rsidRPr="008D1373">
        <w:rPr>
          <w:rPrChange w:id="783" w:author="Andrea Alfonsi" w:date="2018-09-17T13:55:00Z">
            <w:rPr/>
          </w:rPrChange>
        </w:rPr>
      </w:r>
      <w:r w:rsidR="003D62C3" w:rsidRPr="008D1373">
        <w:rPr>
          <w:rPrChange w:id="784" w:author="Andrea Alfonsi" w:date="2018-09-17T13:55:00Z">
            <w:rPr/>
          </w:rPrChange>
        </w:rPr>
        <w:fldChar w:fldCharType="separate"/>
      </w:r>
      <w:r w:rsidR="009014FD" w:rsidRPr="008D1373">
        <w:rPr>
          <w:rPrChange w:id="785" w:author="Andrea Alfonsi" w:date="2018-09-17T13:55:00Z">
            <w:rPr>
              <w:b/>
              <w:iCs/>
            </w:rPr>
          </w:rPrChange>
        </w:rPr>
        <w:t>4.2</w:t>
      </w:r>
      <w:r w:rsidR="003D62C3" w:rsidRPr="008D1373">
        <w:rPr>
          <w:rPrChange w:id="786" w:author="Andrea Alfonsi" w:date="2018-09-17T13:55:00Z">
            <w:rPr/>
          </w:rPrChange>
        </w:rPr>
        <w:fldChar w:fldCharType="end"/>
      </w:r>
      <w:r w:rsidRPr="008D1373">
        <w:rPr>
          <w:rPrChange w:id="787" w:author="Andrea Alfonsi" w:date="2018-09-17T13:55:00Z">
            <w:rPr>
              <w:b/>
              <w:iCs/>
            </w:rPr>
          </w:rPrChange>
        </w:rPr>
        <w:t>, such as the independent verifier, and describe their responsibilities. For V&amp;V activities, personnel independent from the developers is required.</w:t>
      </w:r>
      <w:r w:rsidR="001C2CEC" w:rsidRPr="008D1373">
        <w:rPr>
          <w:rPrChange w:id="788" w:author="Andrea Alfonsi" w:date="2018-09-17T13:55:00Z">
            <w:rPr>
              <w:b/>
              <w:iCs/>
            </w:rPr>
          </w:rPrChange>
        </w:rPr>
        <w:t xml:space="preserve"> </w:t>
      </w:r>
      <w:r w:rsidRPr="008D1373">
        <w:rPr>
          <w:rPrChange w:id="789" w:author="Andrea Alfonsi" w:date="2018-09-17T13:55:00Z">
            <w:rPr>
              <w:b/>
              <w:iCs/>
            </w:rPr>
          </w:rPrChange>
        </w:rPr>
        <w:t xml:space="preserve">Include status reporting to management and problem resolution responsibilities so that management may take action to mitigate risk. </w:t>
      </w:r>
      <w:r w:rsidR="00FD58EC" w:rsidRPr="008D1373">
        <w:rPr>
          <w:rPrChange w:id="790" w:author="Andrea Alfonsi" w:date="2018-09-17T13:55:00Z">
            <w:rPr>
              <w:b/>
              <w:i/>
              <w:iCs/>
            </w:rPr>
          </w:rPrChange>
        </w:rPr>
        <w:t xml:space="preserve">If this information is adequately documented in the IT project management plan or IT asset maintenance plan, that </w:t>
      </w:r>
      <w:r w:rsidR="00A760C7" w:rsidRPr="008D1373">
        <w:rPr>
          <w:rPrChange w:id="791" w:author="Andrea Alfonsi" w:date="2018-09-17T13:55:00Z">
            <w:rPr>
              <w:b/>
              <w:i/>
              <w:iCs/>
            </w:rPr>
          </w:rPrChange>
        </w:rPr>
        <w:t>p</w:t>
      </w:r>
      <w:r w:rsidR="00FD58EC" w:rsidRPr="008D1373">
        <w:rPr>
          <w:rPrChange w:id="792" w:author="Andrea Alfonsi" w:date="2018-09-17T13:55:00Z">
            <w:rPr>
              <w:b/>
              <w:i/>
              <w:iCs/>
            </w:rPr>
          </w:rPrChange>
        </w:rPr>
        <w:t xml:space="preserve">lan </w:t>
      </w:r>
      <w:r w:rsidR="003F7F8C" w:rsidRPr="008D1373">
        <w:rPr>
          <w:rPrChange w:id="793" w:author="Andrea Alfonsi" w:date="2018-09-17T13:55:00Z">
            <w:rPr>
              <w:b/>
              <w:i/>
              <w:iCs/>
            </w:rPr>
          </w:rPrChange>
        </w:rPr>
        <w:t>may</w:t>
      </w:r>
      <w:r w:rsidR="00FD58EC" w:rsidRPr="008D1373">
        <w:rPr>
          <w:rPrChange w:id="794" w:author="Andrea Alfonsi" w:date="2018-09-17T13:55:00Z">
            <w:rPr>
              <w:b/>
              <w:i/>
              <w:iCs/>
            </w:rPr>
          </w:rPrChange>
        </w:rPr>
        <w:t xml:space="preserve"> be referenced.</w:t>
      </w:r>
      <w:r w:rsidR="00FD58EC" w:rsidRPr="008D1373">
        <w:rPr>
          <w:rPrChange w:id="795" w:author="Andrea Alfonsi" w:date="2018-09-17T13:55:00Z">
            <w:rPr>
              <w:b/>
              <w:iCs/>
            </w:rPr>
          </w:rPrChange>
        </w:rPr>
        <w:t>]</w:t>
      </w:r>
    </w:p>
    <w:p w14:paraId="22E1417F" w14:textId="483BDD1A" w:rsidR="00B72CC8" w:rsidRDefault="006F319B" w:rsidP="00072EA5">
      <w:pPr>
        <w:pStyle w:val="H2bodytext"/>
      </w:pPr>
      <w:ins w:id="796" w:author="Andrea Alfonsi" w:date="2018-09-12T14:32:00Z">
        <w:r>
          <w:lastRenderedPageBreak/>
          <w:fldChar w:fldCharType="begin"/>
        </w:r>
        <w:r>
          <w:instrText xml:space="preserve"> REF _Ref524526062 \h </w:instrText>
        </w:r>
      </w:ins>
      <w:r>
        <w:fldChar w:fldCharType="separate"/>
      </w:r>
      <w:ins w:id="797" w:author="Andrea Alfonsi" w:date="2018-09-12T14:32:00Z">
        <w:r>
          <w:t xml:space="preserve">Table </w:t>
        </w:r>
        <w:r>
          <w:rPr>
            <w:noProof/>
          </w:rPr>
          <w:t>1</w:t>
        </w:r>
        <w:r>
          <w:fldChar w:fldCharType="end"/>
        </w:r>
      </w:ins>
      <w:del w:id="798" w:author="Andrea Alfonsi" w:date="2018-09-12T14:31:00Z">
        <w:r w:rsidR="00B72CC8" w:rsidDel="006F319B">
          <w:delText>Table 2</w:delText>
        </w:r>
      </w:del>
      <w:r w:rsidR="00B72CC8">
        <w:t xml:space="preserve"> identifies the roles and responsibilities for the SQA </w:t>
      </w:r>
      <w:ins w:id="799" w:author="Andrea Alfonsi" w:date="2018-09-12T14:32:00Z">
        <w:r>
          <w:t>and RAVEN project management activities.</w:t>
        </w:r>
      </w:ins>
      <w:del w:id="800" w:author="Andrea Alfonsi" w:date="2018-09-12T14:32:00Z">
        <w:r w:rsidR="00B72CC8" w:rsidDel="006F319B">
          <w:delText>tasks identified in Section 4.2</w:delText>
        </w:r>
      </w:del>
    </w:p>
    <w:p w14:paraId="369A7B88" w14:textId="05DA8026" w:rsidR="00F672F0" w:rsidRDefault="00A01516" w:rsidP="00072EA5">
      <w:pPr>
        <w:pStyle w:val="H2bodytext"/>
      </w:pPr>
      <w:r>
        <w:t xml:space="preserve">The general roles and responsibilities for </w:t>
      </w:r>
      <w:r w:rsidR="00623C46">
        <w:t>RAVEN</w:t>
      </w:r>
      <w:r>
        <w:t xml:space="preserve"> </w:t>
      </w:r>
      <w:del w:id="801" w:author="Andrea Alfonsi" w:date="2018-09-12T14:33:00Z">
        <w:r w:rsidDel="00FF0BEC">
          <w:delText>team members</w:delText>
        </w:r>
      </w:del>
      <w:ins w:id="802" w:author="Andrea Alfonsi" w:date="2018-09-12T14:33:00Z">
        <w:r w:rsidR="00FF0BEC">
          <w:t>core team</w:t>
        </w:r>
      </w:ins>
      <w:r>
        <w:t xml:space="preserve"> are outlined in </w:t>
      </w:r>
      <w:commentRangeStart w:id="803"/>
      <w:r w:rsidR="00623C46">
        <w:t>PLN-</w:t>
      </w:r>
      <w:r w:rsidR="00623C46" w:rsidRPr="00F434EA">
        <w:rPr>
          <w:highlight w:val="yellow"/>
        </w:rPr>
        <w:t>XXXX</w:t>
      </w:r>
      <w:commentRangeEnd w:id="803"/>
      <w:r w:rsidR="00A820AE">
        <w:rPr>
          <w:rStyle w:val="CommentReference"/>
        </w:rPr>
        <w:commentReference w:id="803"/>
      </w:r>
      <w:r w:rsidR="00623C46">
        <w:t xml:space="preserve">.  </w:t>
      </w:r>
      <w:ins w:id="804" w:author="Andrea Alfonsi" w:date="2018-09-12T14:33:00Z">
        <w:r w:rsidR="00A820AE">
          <w:fldChar w:fldCharType="begin"/>
        </w:r>
        <w:r w:rsidR="00A820AE">
          <w:instrText xml:space="preserve"> REF _Ref524526062 \h </w:instrText>
        </w:r>
      </w:ins>
      <w:ins w:id="805" w:author="Andrea Alfonsi" w:date="2018-09-12T14:33:00Z">
        <w:r w:rsidR="00A820AE">
          <w:fldChar w:fldCharType="separate"/>
        </w:r>
        <w:r w:rsidR="00A820AE">
          <w:t xml:space="preserve">Table </w:t>
        </w:r>
        <w:r w:rsidR="00A820AE">
          <w:rPr>
            <w:noProof/>
          </w:rPr>
          <w:t>1</w:t>
        </w:r>
        <w:r w:rsidR="00A820AE">
          <w:fldChar w:fldCharType="end"/>
        </w:r>
        <w:r w:rsidR="00A820AE">
          <w:t xml:space="preserve"> </w:t>
        </w:r>
      </w:ins>
      <w:del w:id="806" w:author="Andrea Alfonsi" w:date="2018-09-12T14:33:00Z">
        <w:r w:rsidDel="00A820AE">
          <w:delText>Table</w:delText>
        </w:r>
        <w:r w:rsidR="00623C46" w:rsidDel="00A820AE">
          <w:delText xml:space="preserve"> 2 </w:delText>
        </w:r>
      </w:del>
      <w:r w:rsidR="00623C46">
        <w:t>identifies any additional roles and responsibilities for the SQA tasks.</w:t>
      </w:r>
    </w:p>
    <w:p w14:paraId="5F81D471" w14:textId="77777777" w:rsidR="00EA5B3F" w:rsidRPr="0098689A" w:rsidDel="006F319B" w:rsidRDefault="00EA5B3F" w:rsidP="00413973">
      <w:pPr>
        <w:pStyle w:val="H2bodytext"/>
        <w:tabs>
          <w:tab w:val="left" w:pos="2340"/>
        </w:tabs>
        <w:rPr>
          <w:del w:id="807" w:author="Andrea Alfonsi" w:date="2018-09-12T14:31:00Z"/>
          <w:i/>
          <w:szCs w:val="24"/>
        </w:rPr>
      </w:pPr>
      <w:r w:rsidRPr="00EA5B3F">
        <w:rPr>
          <w:b/>
        </w:rPr>
        <w:t>NOTE:</w:t>
      </w:r>
      <w:r w:rsidR="00FC2463">
        <w:tab/>
      </w:r>
      <w:r>
        <w:t xml:space="preserve">The roles discussed below are in terms of </w:t>
      </w:r>
      <w:r w:rsidR="00413973">
        <w:t>RAVEN</w:t>
      </w:r>
      <w:r>
        <w:t xml:space="preserve"> personnel. LWP-13620 identifies the same roles, but with different names.  The table below shows the corresponding role in LWP-13620.</w:t>
      </w:r>
    </w:p>
    <w:p w14:paraId="12BFCA32" w14:textId="77777777" w:rsidR="00F672F0" w:rsidRPr="000F1DD9" w:rsidRDefault="00F672F0">
      <w:pPr>
        <w:pStyle w:val="H2bodytext"/>
        <w:tabs>
          <w:tab w:val="left" w:pos="2340"/>
        </w:tabs>
        <w:pPrChange w:id="808" w:author="Andrea Alfonsi" w:date="2018-09-12T14:31:00Z">
          <w:pPr>
            <w:pStyle w:val="H2bodytext"/>
          </w:pPr>
        </w:pPrChange>
      </w:pPr>
    </w:p>
    <w:p w14:paraId="62BC9D27" w14:textId="2BB79ADE" w:rsidR="00F672F0" w:rsidRDefault="00F672F0" w:rsidP="00072EA5">
      <w:pPr>
        <w:pStyle w:val="TableCaption"/>
      </w:pPr>
      <w:bookmarkStart w:id="809" w:name="_Ref365358884"/>
      <w:del w:id="810" w:author="Andrea Alfonsi" w:date="2018-09-12T14:30:00Z">
        <w:r w:rsidDel="006F319B">
          <w:delText xml:space="preserve">Table </w:delText>
        </w:r>
        <w:bookmarkEnd w:id="809"/>
        <w:r w:rsidR="00794A0F" w:rsidDel="006F319B">
          <w:delText>2</w:delText>
        </w:r>
        <w:r w:rsidDel="006F319B">
          <w:delText xml:space="preserve">. Roles and </w:delText>
        </w:r>
        <w:r w:rsidR="00A760C7" w:rsidDel="006F319B">
          <w:delText>responsibilities</w:delText>
        </w:r>
        <w:r w:rsidR="00072EA5" w:rsidDel="006F319B">
          <w:delText>.</w:delText>
        </w:r>
      </w:del>
    </w:p>
    <w:p w14:paraId="1334D8B5" w14:textId="145E6E4A" w:rsidR="006F319B" w:rsidRDefault="006F319B">
      <w:pPr>
        <w:pStyle w:val="Caption"/>
        <w:keepNext/>
        <w:rPr>
          <w:ins w:id="811" w:author="Andrea Alfonsi" w:date="2018-09-12T14:31:00Z"/>
        </w:rPr>
        <w:pPrChange w:id="812" w:author="Andrea Alfonsi" w:date="2018-09-12T14:31:00Z">
          <w:pPr/>
        </w:pPrChange>
      </w:pPr>
      <w:bookmarkStart w:id="813" w:name="_Ref524526062"/>
      <w:ins w:id="814" w:author="Andrea Alfonsi" w:date="2018-09-12T14:31:00Z">
        <w:r>
          <w:t xml:space="preserve">Table </w:t>
        </w:r>
        <w:r>
          <w:fldChar w:fldCharType="begin"/>
        </w:r>
        <w:r>
          <w:instrText xml:space="preserve"> SEQ Table \* ARABIC </w:instrText>
        </w:r>
      </w:ins>
      <w:r>
        <w:fldChar w:fldCharType="separate"/>
      </w:r>
      <w:ins w:id="815" w:author="Andrea Alfonsi" w:date="2018-09-13T13:52:00Z">
        <w:r w:rsidR="0037463A">
          <w:rPr>
            <w:noProof/>
          </w:rPr>
          <w:t>1</w:t>
        </w:r>
      </w:ins>
      <w:ins w:id="816" w:author="Andrea Alfonsi" w:date="2018-09-12T14:31:00Z">
        <w:r>
          <w:fldChar w:fldCharType="end"/>
        </w:r>
        <w:bookmarkEnd w:id="813"/>
        <w:r>
          <w:t xml:space="preserve">. </w:t>
        </w:r>
        <w:r w:rsidRPr="00A211F8">
          <w:t>Roles and responsibilities.</w:t>
        </w:r>
      </w:ins>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817" w:author="Andrea Alfonsi" w:date="2018-09-13T09:16:00Z">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349"/>
        <w:gridCol w:w="4775"/>
        <w:gridCol w:w="2118"/>
        <w:tblGridChange w:id="818">
          <w:tblGrid>
            <w:gridCol w:w="1524"/>
            <w:gridCol w:w="585"/>
            <w:gridCol w:w="4888"/>
            <w:gridCol w:w="86"/>
            <w:gridCol w:w="2159"/>
          </w:tblGrid>
        </w:tblGridChange>
      </w:tblGrid>
      <w:tr w:rsidR="00623C46" w:rsidRPr="00072EA5" w14:paraId="0BFAAB74" w14:textId="77777777" w:rsidTr="004D1B25">
        <w:trPr>
          <w:tblHeader/>
          <w:trPrChange w:id="819" w:author="Andrea Alfonsi" w:date="2018-09-13T09:16:00Z">
            <w:trPr>
              <w:tblHeader/>
            </w:trPr>
          </w:trPrChange>
        </w:trPr>
        <w:tc>
          <w:tcPr>
            <w:tcW w:w="2349" w:type="dxa"/>
            <w:tcBorders>
              <w:bottom w:val="single" w:sz="4" w:space="0" w:color="auto"/>
            </w:tcBorders>
            <w:shd w:val="clear" w:color="auto" w:fill="C6D9F1" w:themeFill="text2" w:themeFillTint="33"/>
            <w:tcPrChange w:id="820" w:author="Andrea Alfonsi" w:date="2018-09-13T09:16:00Z">
              <w:tcPr>
                <w:tcW w:w="1524" w:type="dxa"/>
                <w:gridSpan w:val="2"/>
                <w:shd w:val="clear" w:color="auto" w:fill="C6D9F1" w:themeFill="text2" w:themeFillTint="33"/>
              </w:tcPr>
            </w:tcPrChange>
          </w:tcPr>
          <w:p w14:paraId="78E5DBD3" w14:textId="77777777" w:rsidR="00623C46" w:rsidRPr="002349CA" w:rsidRDefault="00623C46" w:rsidP="00072EA5">
            <w:pPr>
              <w:pStyle w:val="Table12"/>
              <w:jc w:val="center"/>
              <w:rPr>
                <w:b/>
              </w:rPr>
            </w:pPr>
            <w:r w:rsidRPr="002349CA">
              <w:rPr>
                <w:b/>
              </w:rPr>
              <w:t>Role</w:t>
            </w:r>
          </w:p>
        </w:tc>
        <w:tc>
          <w:tcPr>
            <w:tcW w:w="4775" w:type="dxa"/>
            <w:tcBorders>
              <w:bottom w:val="single" w:sz="4" w:space="0" w:color="auto"/>
            </w:tcBorders>
            <w:shd w:val="clear" w:color="auto" w:fill="C6D9F1" w:themeFill="text2" w:themeFillTint="33"/>
            <w:tcPrChange w:id="821" w:author="Andrea Alfonsi" w:date="2018-09-13T09:16:00Z">
              <w:tcPr>
                <w:tcW w:w="5473" w:type="dxa"/>
                <w:gridSpan w:val="2"/>
                <w:shd w:val="clear" w:color="auto" w:fill="C6D9F1" w:themeFill="text2" w:themeFillTint="33"/>
              </w:tcPr>
            </w:tcPrChange>
          </w:tcPr>
          <w:p w14:paraId="252F14C1" w14:textId="77777777" w:rsidR="00623C46" w:rsidRPr="002349CA" w:rsidRDefault="00623C46" w:rsidP="00072EA5">
            <w:pPr>
              <w:pStyle w:val="Table12"/>
              <w:jc w:val="center"/>
              <w:rPr>
                <w:b/>
              </w:rPr>
            </w:pPr>
            <w:r w:rsidRPr="002349CA">
              <w:rPr>
                <w:b/>
              </w:rPr>
              <w:t>Responsibilities</w:t>
            </w:r>
          </w:p>
        </w:tc>
        <w:tc>
          <w:tcPr>
            <w:tcW w:w="2118" w:type="dxa"/>
            <w:tcBorders>
              <w:bottom w:val="single" w:sz="4" w:space="0" w:color="auto"/>
            </w:tcBorders>
            <w:shd w:val="clear" w:color="auto" w:fill="C6D9F1" w:themeFill="text2" w:themeFillTint="33"/>
            <w:tcPrChange w:id="822" w:author="Andrea Alfonsi" w:date="2018-09-13T09:16:00Z">
              <w:tcPr>
                <w:tcW w:w="2245" w:type="dxa"/>
                <w:shd w:val="clear" w:color="auto" w:fill="C6D9F1" w:themeFill="text2" w:themeFillTint="33"/>
              </w:tcPr>
            </w:tcPrChange>
          </w:tcPr>
          <w:p w14:paraId="1A3C078F" w14:textId="77777777" w:rsidR="00623C46" w:rsidRPr="002349CA" w:rsidRDefault="00623C46" w:rsidP="00072EA5">
            <w:pPr>
              <w:pStyle w:val="Table12"/>
              <w:jc w:val="center"/>
              <w:rPr>
                <w:b/>
              </w:rPr>
            </w:pPr>
            <w:r w:rsidRPr="002349CA">
              <w:rPr>
                <w:b/>
              </w:rPr>
              <w:t>Corresponding Role Per LWP-13620</w:t>
            </w:r>
          </w:p>
        </w:tc>
      </w:tr>
      <w:tr w:rsidR="00623C46" w:rsidRPr="00072EA5" w14:paraId="3CF51C14" w14:textId="77777777" w:rsidTr="004D1B25">
        <w:trPr>
          <w:trHeight w:val="915"/>
          <w:trPrChange w:id="823" w:author="Andrea Alfonsi" w:date="2018-09-13T09:16:00Z">
            <w:trPr>
              <w:trHeight w:val="915"/>
            </w:trPr>
          </w:trPrChange>
        </w:trPr>
        <w:tc>
          <w:tcPr>
            <w:tcW w:w="2349" w:type="dxa"/>
            <w:tcBorders>
              <w:bottom w:val="single" w:sz="4" w:space="0" w:color="auto"/>
            </w:tcBorders>
            <w:tcPrChange w:id="824" w:author="Andrea Alfonsi" w:date="2018-09-13T09:16:00Z">
              <w:tcPr>
                <w:tcW w:w="1524" w:type="dxa"/>
                <w:gridSpan w:val="2"/>
                <w:tcBorders>
                  <w:bottom w:val="nil"/>
                </w:tcBorders>
              </w:tcPr>
            </w:tcPrChange>
          </w:tcPr>
          <w:p w14:paraId="2A9044F4" w14:textId="77777777" w:rsidR="00623C46" w:rsidRPr="00072EA5" w:rsidRDefault="00623C46" w:rsidP="00072EA5">
            <w:pPr>
              <w:pStyle w:val="Table12"/>
            </w:pPr>
            <w:r w:rsidRPr="00072EA5">
              <w:t>Management</w:t>
            </w:r>
          </w:p>
        </w:tc>
        <w:tc>
          <w:tcPr>
            <w:tcW w:w="4775" w:type="dxa"/>
            <w:tcBorders>
              <w:bottom w:val="single" w:sz="4" w:space="0" w:color="auto"/>
            </w:tcBorders>
            <w:tcPrChange w:id="825" w:author="Andrea Alfonsi" w:date="2018-09-13T09:16:00Z">
              <w:tcPr>
                <w:tcW w:w="5473" w:type="dxa"/>
                <w:gridSpan w:val="2"/>
                <w:tcBorders>
                  <w:bottom w:val="nil"/>
                </w:tcBorders>
              </w:tcPr>
            </w:tcPrChange>
          </w:tcPr>
          <w:p w14:paraId="2270F898" w14:textId="77777777" w:rsidR="00DA1CE4" w:rsidRDefault="00DA1CE4">
            <w:pPr>
              <w:pStyle w:val="Table12"/>
              <w:numPr>
                <w:ilvl w:val="0"/>
                <w:numId w:val="34"/>
              </w:numPr>
              <w:ind w:left="422"/>
              <w:rPr>
                <w:ins w:id="826" w:author="Andrea Alfonsi" w:date="2018-09-12T14:53:00Z"/>
              </w:rPr>
              <w:pPrChange w:id="827" w:author="Andrea Alfonsi" w:date="2018-09-12T14:53:00Z">
                <w:pPr>
                  <w:pStyle w:val="Table12"/>
                </w:pPr>
              </w:pPrChange>
            </w:pPr>
            <w:ins w:id="828" w:author="Andrea Alfonsi" w:date="2018-09-12T14:52:00Z">
              <w:r>
                <w:t>Provide funding and stuffing for RAVEN</w:t>
              </w:r>
            </w:ins>
            <w:ins w:id="829" w:author="Andrea Alfonsi" w:date="2018-09-12T14:53:00Z">
              <w:r>
                <w:t xml:space="preserve"> and RAVEN plugins/extension</w:t>
              </w:r>
            </w:ins>
            <w:ins w:id="830" w:author="Andrea Alfonsi" w:date="2018-09-12T14:52:00Z">
              <w:r>
                <w:t xml:space="preserve"> software activities</w:t>
              </w:r>
            </w:ins>
          </w:p>
          <w:p w14:paraId="2FA51923" w14:textId="77777777" w:rsidR="00623C46" w:rsidRDefault="00623C46">
            <w:pPr>
              <w:pStyle w:val="Table12"/>
              <w:numPr>
                <w:ilvl w:val="0"/>
                <w:numId w:val="34"/>
              </w:numPr>
              <w:ind w:left="422"/>
              <w:rPr>
                <w:ins w:id="831" w:author="Andrea Alfonsi" w:date="2018-09-12T14:54:00Z"/>
              </w:rPr>
              <w:pPrChange w:id="832" w:author="Andrea Alfonsi" w:date="2018-09-12T14:53:00Z">
                <w:pPr>
                  <w:pStyle w:val="Table12"/>
                </w:pPr>
              </w:pPrChange>
            </w:pPr>
            <w:r w:rsidRPr="00072EA5">
              <w:t>Assign personnel and ensure they are properly qualified and trained to perform SQA tasks defined in Section </w:t>
            </w:r>
            <w:r w:rsidRPr="00072EA5">
              <w:fldChar w:fldCharType="begin"/>
            </w:r>
            <w:r w:rsidRPr="00072EA5">
              <w:instrText xml:space="preserve"> REF _Ref365358839 \r \h </w:instrText>
            </w:r>
            <w:r w:rsidRPr="00072EA5">
              <w:fldChar w:fldCharType="separate"/>
            </w:r>
            <w:r w:rsidR="009014FD">
              <w:t>4.2</w:t>
            </w:r>
            <w:r w:rsidRPr="00072EA5">
              <w:fldChar w:fldCharType="end"/>
            </w:r>
            <w:r w:rsidRPr="00072EA5">
              <w:t xml:space="preserve">. Refer to Training Section of this </w:t>
            </w:r>
            <w:r>
              <w:t>p</w:t>
            </w:r>
            <w:r w:rsidRPr="00072EA5">
              <w:t>lan for further detail.</w:t>
            </w:r>
          </w:p>
          <w:p w14:paraId="3358A8C5" w14:textId="77777777" w:rsidR="00DA1CE4" w:rsidRDefault="00DA1CE4">
            <w:pPr>
              <w:pStyle w:val="Table12"/>
              <w:numPr>
                <w:ilvl w:val="0"/>
                <w:numId w:val="34"/>
              </w:numPr>
              <w:ind w:left="422"/>
              <w:rPr>
                <w:ins w:id="833" w:author="Andrea Alfonsi" w:date="2018-09-12T14:55:00Z"/>
              </w:rPr>
              <w:pPrChange w:id="834" w:author="Andrea Alfonsi" w:date="2018-09-12T14:53:00Z">
                <w:pPr>
                  <w:pStyle w:val="Table12"/>
                </w:pPr>
              </w:pPrChange>
            </w:pPr>
            <w:ins w:id="835" w:author="Andrea Alfonsi" w:date="2018-09-12T14:54:00Z">
              <w:r>
                <w:t>Ensure</w:t>
              </w:r>
            </w:ins>
            <w:ins w:id="836" w:author="Andrea Alfonsi" w:date="2018-09-12T14:55:00Z">
              <w:r>
                <w:t xml:space="preserve"> fund availability for</w:t>
              </w:r>
            </w:ins>
            <w:ins w:id="837" w:author="Andrea Alfonsi" w:date="2018-09-12T14:54:00Z">
              <w:r>
                <w:t xml:space="preserve"> at-need QA inspection </w:t>
              </w:r>
            </w:ins>
            <w:ins w:id="838" w:author="Andrea Alfonsi" w:date="2018-09-12T14:55:00Z">
              <w:r>
                <w:t>by external assessing team.</w:t>
              </w:r>
            </w:ins>
          </w:p>
          <w:p w14:paraId="740FA916" w14:textId="77777777" w:rsidR="00DA1CE4" w:rsidRDefault="00DA1CE4">
            <w:pPr>
              <w:pStyle w:val="Table12"/>
              <w:numPr>
                <w:ilvl w:val="0"/>
                <w:numId w:val="34"/>
              </w:numPr>
              <w:ind w:left="422"/>
              <w:rPr>
                <w:ins w:id="839" w:author="Andrea Alfonsi" w:date="2018-09-12T14:55:00Z"/>
              </w:rPr>
              <w:pPrChange w:id="840" w:author="Andrea Alfonsi" w:date="2018-09-12T14:53:00Z">
                <w:pPr>
                  <w:pStyle w:val="Table12"/>
                </w:pPr>
              </w:pPrChange>
            </w:pPr>
            <w:ins w:id="841" w:author="Andrea Alfonsi" w:date="2018-09-12T14:55:00Z">
              <w:r>
                <w:t>Ensure corrective actions are implemented as needed</w:t>
              </w:r>
            </w:ins>
          </w:p>
          <w:p w14:paraId="7BB206E0" w14:textId="4D988EB8" w:rsidR="00DA1CE4" w:rsidRPr="00072EA5" w:rsidRDefault="00DA1CE4">
            <w:pPr>
              <w:pStyle w:val="Table12"/>
              <w:numPr>
                <w:ilvl w:val="0"/>
                <w:numId w:val="34"/>
              </w:numPr>
              <w:ind w:left="422"/>
              <w:pPrChange w:id="842" w:author="Andrea Alfonsi" w:date="2018-09-12T14:53:00Z">
                <w:pPr>
                  <w:pStyle w:val="Table12"/>
                </w:pPr>
              </w:pPrChange>
            </w:pPr>
            <w:ins w:id="843" w:author="Andrea Alfonsi" w:date="2018-09-12T14:55:00Z">
              <w:r>
                <w:t xml:space="preserve">Ensure assessment are performed as </w:t>
              </w:r>
            </w:ins>
            <w:ins w:id="844" w:author="Andrea Alfonsi" w:date="2018-09-12T14:56:00Z">
              <w:r>
                <w:t>specified in this plan</w:t>
              </w:r>
            </w:ins>
          </w:p>
        </w:tc>
        <w:tc>
          <w:tcPr>
            <w:tcW w:w="2118" w:type="dxa"/>
            <w:tcBorders>
              <w:bottom w:val="single" w:sz="4" w:space="0" w:color="auto"/>
            </w:tcBorders>
            <w:tcPrChange w:id="845" w:author="Andrea Alfonsi" w:date="2018-09-13T09:16:00Z">
              <w:tcPr>
                <w:tcW w:w="2245" w:type="dxa"/>
                <w:tcBorders>
                  <w:bottom w:val="nil"/>
                </w:tcBorders>
              </w:tcPr>
            </w:tcPrChange>
          </w:tcPr>
          <w:p w14:paraId="77BEAF17" w14:textId="77777777" w:rsidR="00623C46" w:rsidRDefault="00623C46" w:rsidP="00623C46">
            <w:pPr>
              <w:pStyle w:val="Table12"/>
              <w:spacing w:before="0"/>
            </w:pPr>
            <w:r>
              <w:t>IT Asset Owner/</w:t>
            </w:r>
          </w:p>
          <w:p w14:paraId="694FFEF6" w14:textId="77777777" w:rsidR="00623C46" w:rsidRPr="00072EA5" w:rsidRDefault="00623C46" w:rsidP="00623C46">
            <w:pPr>
              <w:pStyle w:val="Table12"/>
              <w:spacing w:before="0"/>
            </w:pPr>
            <w:r>
              <w:t>Management</w:t>
            </w:r>
          </w:p>
        </w:tc>
      </w:tr>
      <w:tr w:rsidR="00D94D0C" w:rsidRPr="00072EA5" w14:paraId="5A31F5FE" w14:textId="77777777" w:rsidTr="00296FA0">
        <w:trPr>
          <w:trHeight w:val="690"/>
          <w:trPrChange w:id="846" w:author="Andrea Alfonsi" w:date="2018-09-13T09:50:00Z">
            <w:trPr>
              <w:trHeight w:val="690"/>
            </w:trPr>
          </w:trPrChange>
        </w:trPr>
        <w:tc>
          <w:tcPr>
            <w:tcW w:w="2349" w:type="dxa"/>
            <w:tcBorders>
              <w:top w:val="single" w:sz="4" w:space="0" w:color="auto"/>
              <w:bottom w:val="single" w:sz="4" w:space="0" w:color="auto"/>
            </w:tcBorders>
            <w:tcPrChange w:id="847" w:author="Andrea Alfonsi" w:date="2018-09-13T09:50:00Z">
              <w:tcPr>
                <w:tcW w:w="1524" w:type="dxa"/>
                <w:gridSpan w:val="2"/>
                <w:tcBorders>
                  <w:top w:val="nil"/>
                </w:tcBorders>
              </w:tcPr>
            </w:tcPrChange>
          </w:tcPr>
          <w:p w14:paraId="2242F6A5" w14:textId="4E0ED583" w:rsidR="00D94D0C" w:rsidRPr="00072EA5" w:rsidRDefault="00D94D0C" w:rsidP="00072EA5">
            <w:pPr>
              <w:pStyle w:val="Table12"/>
            </w:pPr>
            <w:ins w:id="848" w:author="Andrea Alfonsi" w:date="2018-09-12T15:01:00Z">
              <w:r w:rsidRPr="00072EA5">
                <w:lastRenderedPageBreak/>
                <w:t>IT Asset Owner</w:t>
              </w:r>
            </w:ins>
          </w:p>
        </w:tc>
        <w:tc>
          <w:tcPr>
            <w:tcW w:w="4775" w:type="dxa"/>
            <w:tcBorders>
              <w:top w:val="single" w:sz="4" w:space="0" w:color="auto"/>
              <w:bottom w:val="single" w:sz="4" w:space="0" w:color="auto"/>
            </w:tcBorders>
            <w:tcPrChange w:id="849" w:author="Andrea Alfonsi" w:date="2018-09-13T09:50:00Z">
              <w:tcPr>
                <w:tcW w:w="5473" w:type="dxa"/>
                <w:gridSpan w:val="2"/>
                <w:tcBorders>
                  <w:top w:val="nil"/>
                </w:tcBorders>
              </w:tcPr>
            </w:tcPrChange>
          </w:tcPr>
          <w:p w14:paraId="2A21F1DC" w14:textId="10BC8208" w:rsidR="00D94D0C" w:rsidRPr="00D94D0C" w:rsidRDefault="00D94D0C">
            <w:pPr>
              <w:pStyle w:val="Table12"/>
              <w:keepNext/>
              <w:numPr>
                <w:ilvl w:val="0"/>
                <w:numId w:val="34"/>
              </w:numPr>
              <w:ind w:left="422"/>
              <w:rPr>
                <w:ins w:id="850" w:author="Andrea Alfonsi" w:date="2018-09-12T15:01:00Z"/>
              </w:rPr>
              <w:pPrChange w:id="851" w:author="Andrea Alfonsi" w:date="2018-09-12T14:57:00Z">
                <w:pPr>
                  <w:pStyle w:val="Table12"/>
                  <w:keepNext/>
                  <w:numPr>
                    <w:numId w:val="34"/>
                  </w:numPr>
                  <w:ind w:left="1080" w:hanging="360"/>
                </w:pPr>
              </w:pPrChange>
            </w:pPr>
            <w:ins w:id="852" w:author="Andrea Alfonsi" w:date="2018-09-12T15:01:00Z">
              <w:r w:rsidRPr="00072EA5">
                <w:t xml:space="preserve">Identify and document the </w:t>
              </w:r>
              <w:r w:rsidRPr="00072EA5" w:rsidDel="00D94D0C">
                <w:t>safety software determination</w:t>
              </w:r>
            </w:ins>
            <w:ins w:id="853" w:author="Andrea Alfonsi" w:date="2018-09-13T09:14:00Z">
              <w:r w:rsidR="00C12452">
                <w:t xml:space="preserve"> </w:t>
              </w:r>
            </w:ins>
            <w:ins w:id="854" w:author="Andrea Alfonsi" w:date="2018-09-12T15:01:00Z">
              <w:r>
                <w:t xml:space="preserve">SSD </w:t>
              </w:r>
              <w:r w:rsidRPr="00D94D0C">
                <w:t xml:space="preserve">as part of a criticality/risk </w:t>
              </w:r>
              <w:r w:rsidR="001B022D" w:rsidRPr="00D94D0C">
                <w:t>analysis</w:t>
              </w:r>
              <w:r w:rsidR="001B022D">
                <w:t>.</w:t>
              </w:r>
            </w:ins>
          </w:p>
          <w:p w14:paraId="734854A5" w14:textId="77777777" w:rsidR="00D94D0C" w:rsidRPr="00D94D0C" w:rsidRDefault="00D94D0C" w:rsidP="00D94D0C">
            <w:pPr>
              <w:pStyle w:val="Table12"/>
              <w:keepNext/>
              <w:numPr>
                <w:ilvl w:val="0"/>
                <w:numId w:val="34"/>
              </w:numPr>
              <w:ind w:left="422"/>
              <w:rPr>
                <w:ins w:id="855" w:author="Andrea Alfonsi" w:date="2018-09-12T15:01:00Z"/>
              </w:rPr>
            </w:pPr>
            <w:ins w:id="856" w:author="Andrea Alfonsi" w:date="2018-09-12T15:01:00Z">
              <w:r w:rsidRPr="00D94D0C">
                <w:t xml:space="preserve">Acquire and dedicate IT materials and services in accordance with INL acquisition policy and this plan. </w:t>
              </w:r>
            </w:ins>
          </w:p>
          <w:p w14:paraId="38E421F9" w14:textId="77777777" w:rsidR="00D94D0C" w:rsidRPr="00D94D0C" w:rsidRDefault="00D94D0C">
            <w:pPr>
              <w:pStyle w:val="Table12"/>
              <w:keepNext/>
              <w:numPr>
                <w:ilvl w:val="0"/>
                <w:numId w:val="34"/>
              </w:numPr>
              <w:ind w:left="422"/>
              <w:rPr>
                <w:ins w:id="857" w:author="Andrea Alfonsi" w:date="2018-09-12T15:01:00Z"/>
              </w:rPr>
              <w:pPrChange w:id="858" w:author="Andrea Alfonsi" w:date="2018-09-12T14:59:00Z">
                <w:pPr>
                  <w:pStyle w:val="Table12"/>
                  <w:keepNext/>
                  <w:numPr>
                    <w:numId w:val="34"/>
                  </w:numPr>
                  <w:ind w:left="1080" w:hanging="360"/>
                </w:pPr>
              </w:pPrChange>
            </w:pPr>
            <w:ins w:id="859" w:author="Andrea Alfonsi" w:date="2018-09-12T15:01:00Z">
              <w:r w:rsidRPr="00D94D0C">
                <w:t xml:space="preserve">Responsible for administration and execution of this plan. </w:t>
              </w:r>
            </w:ins>
          </w:p>
          <w:p w14:paraId="22F813D1" w14:textId="77777777" w:rsidR="00D94D0C" w:rsidRPr="00D94D0C" w:rsidRDefault="00D94D0C" w:rsidP="00D94D0C">
            <w:pPr>
              <w:pStyle w:val="Table12"/>
              <w:keepNext/>
              <w:numPr>
                <w:ilvl w:val="0"/>
                <w:numId w:val="34"/>
              </w:numPr>
              <w:ind w:left="422"/>
              <w:rPr>
                <w:ins w:id="860" w:author="Andrea Alfonsi" w:date="2018-09-12T15:01:00Z"/>
              </w:rPr>
            </w:pPr>
            <w:ins w:id="861" w:author="Andrea Alfonsi" w:date="2018-09-12T15:01:00Z">
              <w:r w:rsidRPr="00D94D0C">
                <w:t xml:space="preserve">Ensure the completion of the QLD as part of a criticality/risk analysis. </w:t>
              </w:r>
            </w:ins>
          </w:p>
          <w:p w14:paraId="221D01E8" w14:textId="77777777" w:rsidR="00D94D0C" w:rsidRPr="00D94D0C" w:rsidRDefault="00D94D0C" w:rsidP="00D94D0C">
            <w:pPr>
              <w:pStyle w:val="Table12"/>
              <w:keepNext/>
              <w:numPr>
                <w:ilvl w:val="0"/>
                <w:numId w:val="34"/>
              </w:numPr>
              <w:ind w:left="422"/>
              <w:rPr>
                <w:ins w:id="862" w:author="Andrea Alfonsi" w:date="2018-09-12T15:01:00Z"/>
              </w:rPr>
            </w:pPr>
            <w:ins w:id="863" w:author="Andrea Alfonsi" w:date="2018-09-12T15:01:00Z">
              <w:r w:rsidRPr="00D94D0C">
                <w:t xml:space="preserve">Participate as necessary on the change control board (see def., CCB) as needed and act as final authority when necessary. </w:t>
              </w:r>
            </w:ins>
          </w:p>
          <w:p w14:paraId="4DDEF7F9" w14:textId="77777777" w:rsidR="00D94D0C" w:rsidRPr="00D94D0C" w:rsidRDefault="00D94D0C" w:rsidP="00D94D0C">
            <w:pPr>
              <w:pStyle w:val="Table12"/>
              <w:keepNext/>
              <w:numPr>
                <w:ilvl w:val="0"/>
                <w:numId w:val="34"/>
              </w:numPr>
              <w:ind w:left="422"/>
              <w:rPr>
                <w:ins w:id="864" w:author="Andrea Alfonsi" w:date="2018-09-12T15:01:00Z"/>
              </w:rPr>
            </w:pPr>
            <w:ins w:id="865" w:author="Andrea Alfonsi" w:date="2018-09-12T15:01:00Z">
              <w:r w:rsidRPr="00D94D0C">
                <w:t xml:space="preserve">Act as the final authority for the approval/disapproval of change requests (see def.). </w:t>
              </w:r>
            </w:ins>
          </w:p>
          <w:p w14:paraId="7DFCE770" w14:textId="78A90122" w:rsidR="00D94D0C" w:rsidRPr="00072EA5" w:rsidRDefault="00D94D0C">
            <w:pPr>
              <w:pStyle w:val="Table12"/>
              <w:keepNext/>
              <w:numPr>
                <w:ilvl w:val="0"/>
                <w:numId w:val="34"/>
              </w:numPr>
              <w:ind w:left="422"/>
              <w:pPrChange w:id="866" w:author="Andrea Alfonsi" w:date="2018-09-12T15:02:00Z">
                <w:pPr>
                  <w:pStyle w:val="Table12"/>
                </w:pPr>
              </w:pPrChange>
            </w:pPr>
            <w:ins w:id="867" w:author="Andrea Alfonsi" w:date="2018-09-12T15:01:00Z">
              <w:r w:rsidRPr="00D94D0C">
                <w:t xml:space="preserve">Review acceptance test and approve IT asset for deployment. </w:t>
              </w:r>
            </w:ins>
            <w:del w:id="868" w:author="Andrea Alfonsi" w:date="2018-09-12T14:55:00Z">
              <w:r w:rsidRPr="00072EA5" w:rsidDel="00DA1CE4">
                <w:delText xml:space="preserve">Ensure a biennial in-process QA inspection is scheduled as </w:delText>
              </w:r>
            </w:del>
            <w:del w:id="869" w:author="Andrea Alfonsi" w:date="2018-09-12T14:56:00Z">
              <w:r w:rsidRPr="00072EA5" w:rsidDel="00DA1CE4">
                <w:delText>part of the organization’s Assurance Portfolio to be performed annually.</w:delText>
              </w:r>
            </w:del>
          </w:p>
        </w:tc>
        <w:tc>
          <w:tcPr>
            <w:tcW w:w="2118" w:type="dxa"/>
            <w:tcBorders>
              <w:top w:val="single" w:sz="4" w:space="0" w:color="auto"/>
              <w:bottom w:val="single" w:sz="4" w:space="0" w:color="auto"/>
            </w:tcBorders>
            <w:tcPrChange w:id="870" w:author="Andrea Alfonsi" w:date="2018-09-13T09:50:00Z">
              <w:tcPr>
                <w:tcW w:w="2245" w:type="dxa"/>
                <w:tcBorders>
                  <w:top w:val="nil"/>
                </w:tcBorders>
              </w:tcPr>
            </w:tcPrChange>
          </w:tcPr>
          <w:p w14:paraId="6A47A92C" w14:textId="78E13BCD" w:rsidR="00D94D0C" w:rsidRPr="00072EA5" w:rsidRDefault="00D94D0C" w:rsidP="00072EA5">
            <w:pPr>
              <w:pStyle w:val="Table12"/>
            </w:pPr>
            <w:ins w:id="871" w:author="Andrea Alfonsi" w:date="2018-09-12T15:01:00Z">
              <w:r>
                <w:t>IT Project Manager/ M&amp;O Manager</w:t>
              </w:r>
            </w:ins>
          </w:p>
        </w:tc>
      </w:tr>
      <w:tr w:rsidR="00D94D0C" w:rsidRPr="00072EA5" w14:paraId="21B18F77" w14:textId="77777777" w:rsidTr="00296FA0">
        <w:trPr>
          <w:trHeight w:val="450"/>
          <w:trPrChange w:id="872" w:author="Andrea Alfonsi" w:date="2018-09-13T09:50:00Z">
            <w:trPr>
              <w:trHeight w:val="450"/>
            </w:trPr>
          </w:trPrChange>
        </w:trPr>
        <w:tc>
          <w:tcPr>
            <w:tcW w:w="2349" w:type="dxa"/>
            <w:tcBorders>
              <w:bottom w:val="single" w:sz="4" w:space="0" w:color="auto"/>
            </w:tcBorders>
            <w:tcPrChange w:id="873" w:author="Andrea Alfonsi" w:date="2018-09-13T09:50:00Z">
              <w:tcPr>
                <w:tcW w:w="1524" w:type="dxa"/>
                <w:gridSpan w:val="2"/>
                <w:tcBorders>
                  <w:bottom w:val="nil"/>
                </w:tcBorders>
              </w:tcPr>
            </w:tcPrChange>
          </w:tcPr>
          <w:p w14:paraId="49B6F886" w14:textId="0C24B0AF" w:rsidR="00D94D0C" w:rsidRPr="00072EA5" w:rsidRDefault="00D94D0C" w:rsidP="0005586A">
            <w:pPr>
              <w:pStyle w:val="Table12"/>
              <w:keepNext/>
            </w:pPr>
            <w:ins w:id="874" w:author="Andrea Alfonsi" w:date="2018-09-12T15:01:00Z">
              <w:r w:rsidRPr="00072EA5">
                <w:lastRenderedPageBreak/>
                <w:t>Project Manager</w:t>
              </w:r>
            </w:ins>
            <w:del w:id="875" w:author="Andrea Alfonsi" w:date="2018-09-12T15:01:00Z">
              <w:r w:rsidRPr="00072EA5" w:rsidDel="008E3F0B">
                <w:delText>IT Asset Owner</w:delText>
              </w:r>
            </w:del>
          </w:p>
        </w:tc>
        <w:tc>
          <w:tcPr>
            <w:tcW w:w="4775" w:type="dxa"/>
            <w:tcBorders>
              <w:bottom w:val="single" w:sz="4" w:space="0" w:color="auto"/>
            </w:tcBorders>
            <w:tcPrChange w:id="876" w:author="Andrea Alfonsi" w:date="2018-09-13T09:50:00Z">
              <w:tcPr>
                <w:tcW w:w="5473" w:type="dxa"/>
                <w:gridSpan w:val="2"/>
                <w:tcBorders>
                  <w:bottom w:val="nil"/>
                </w:tcBorders>
              </w:tcPr>
            </w:tcPrChange>
          </w:tcPr>
          <w:p w14:paraId="0A1CC48F" w14:textId="1FA9DA72" w:rsidR="00E42F14" w:rsidRDefault="00E42F14">
            <w:pPr>
              <w:pStyle w:val="Table12"/>
              <w:keepNext/>
              <w:numPr>
                <w:ilvl w:val="0"/>
                <w:numId w:val="34"/>
              </w:numPr>
              <w:ind w:left="422"/>
              <w:rPr>
                <w:ins w:id="877" w:author="Andrea Alfonsi" w:date="2018-09-12T16:58:00Z"/>
              </w:rPr>
              <w:pPrChange w:id="878" w:author="Andrea Alfonsi" w:date="2018-09-12T15:01:00Z">
                <w:pPr>
                  <w:pStyle w:val="Table12"/>
                  <w:keepNext/>
                </w:pPr>
              </w:pPrChange>
            </w:pPr>
            <w:ins w:id="879" w:author="Andrea Alfonsi" w:date="2018-09-12T16:59:00Z">
              <w:r>
                <w:t xml:space="preserve">Interface for all the internal and external RAVEN </w:t>
              </w:r>
            </w:ins>
            <w:ins w:id="880" w:author="Andrea Alfonsi" w:date="2018-09-13T09:15:00Z">
              <w:r w:rsidR="004D1B25">
                <w:t xml:space="preserve">contacts/customers </w:t>
              </w:r>
            </w:ins>
          </w:p>
          <w:p w14:paraId="5EAE756A" w14:textId="77777777" w:rsidR="004D1B25" w:rsidRDefault="00D94D0C">
            <w:pPr>
              <w:pStyle w:val="Table12"/>
              <w:keepNext/>
              <w:numPr>
                <w:ilvl w:val="0"/>
                <w:numId w:val="34"/>
              </w:numPr>
              <w:ind w:left="422"/>
              <w:rPr>
                <w:ins w:id="881" w:author="Andrea Alfonsi" w:date="2018-09-13T09:16:00Z"/>
              </w:rPr>
              <w:pPrChange w:id="882" w:author="Andrea Alfonsi" w:date="2018-09-12T15:01:00Z">
                <w:pPr>
                  <w:pStyle w:val="Table12"/>
                  <w:keepNext/>
                </w:pPr>
              </w:pPrChange>
            </w:pPr>
            <w:ins w:id="883" w:author="Andrea Alfonsi" w:date="2018-09-12T15:01:00Z">
              <w:r w:rsidRPr="00072EA5">
                <w:t>Create/update IT asset portfolio including total expected life</w:t>
              </w:r>
              <w:r>
                <w:t>-</w:t>
              </w:r>
              <w:r w:rsidRPr="00072EA5">
                <w:t>cycle cost information.</w:t>
              </w:r>
            </w:ins>
            <w:ins w:id="884" w:author="Andrea Alfonsi" w:date="2018-09-13T09:15:00Z">
              <w:r w:rsidR="004D1B25">
                <w:t xml:space="preserve"> </w:t>
              </w:r>
            </w:ins>
            <w:ins w:id="885" w:author="Andrea Alfonsi" w:date="2018-09-12T15:01:00Z">
              <w:r w:rsidRPr="00072EA5" w:rsidDel="00547C54">
                <w:t>Review and approve management plan documentation.</w:t>
              </w:r>
            </w:ins>
          </w:p>
          <w:p w14:paraId="27FDCBD1" w14:textId="77777777" w:rsidR="004D1B25" w:rsidRDefault="004D1B25">
            <w:pPr>
              <w:pStyle w:val="Table12"/>
              <w:keepNext/>
              <w:numPr>
                <w:ilvl w:val="0"/>
                <w:numId w:val="34"/>
              </w:numPr>
              <w:ind w:left="422"/>
              <w:rPr>
                <w:ins w:id="886" w:author="Andrea Alfonsi" w:date="2018-09-13T09:17:00Z"/>
              </w:rPr>
              <w:pPrChange w:id="887" w:author="Andrea Alfonsi" w:date="2018-09-12T15:01:00Z">
                <w:pPr>
                  <w:pStyle w:val="Table12"/>
                  <w:keepNext/>
                </w:pPr>
              </w:pPrChange>
            </w:pPr>
            <w:ins w:id="888" w:author="Andrea Alfonsi" w:date="2018-09-13T09:16:00Z">
              <w:r w:rsidRPr="00072EA5">
                <w:t>Create/revise management plan documentation.</w:t>
              </w:r>
              <w:r>
                <w:t xml:space="preserve"> </w:t>
              </w:r>
              <w:r w:rsidRPr="00072EA5" w:rsidDel="00547C54">
                <w:t>Acquire and dedicate IT materials and services in accordance with INL acquisition policy.</w:t>
              </w:r>
            </w:ins>
          </w:p>
          <w:p w14:paraId="6601DB8C" w14:textId="3DEBD269" w:rsidR="004D1B25" w:rsidRPr="004D1B25" w:rsidRDefault="004D1B25" w:rsidP="004D1B25">
            <w:pPr>
              <w:pStyle w:val="Table12"/>
              <w:keepNext/>
              <w:numPr>
                <w:ilvl w:val="0"/>
                <w:numId w:val="34"/>
              </w:numPr>
              <w:ind w:left="422"/>
              <w:rPr>
                <w:ins w:id="889" w:author="Andrea Alfonsi" w:date="2018-09-13T09:18:00Z"/>
              </w:rPr>
            </w:pPr>
            <w:ins w:id="890" w:author="Andrea Alfonsi" w:date="2018-09-13T09:17:00Z">
              <w:r w:rsidRPr="00072EA5">
                <w:t>Coordinate execution of implementation review.</w:t>
              </w:r>
              <w:r>
                <w:t xml:space="preserve"> </w:t>
              </w:r>
            </w:ins>
            <w:ins w:id="891" w:author="Andrea Alfonsi" w:date="2018-09-13T09:18:00Z">
              <w:r w:rsidRPr="004D1B25">
                <w:t>Ensure at-need QA inspection by external assessing team</w:t>
              </w:r>
              <w:r>
                <w:t xml:space="preserve"> is executed and issues are properly tracked </w:t>
              </w:r>
              <w:r w:rsidRPr="00072EA5" w:rsidDel="00547C54">
                <w:t>as part of the INL Issues and Corrective Action Management System.</w:t>
              </w:r>
            </w:ins>
          </w:p>
          <w:p w14:paraId="51999C80" w14:textId="77777777" w:rsidR="004D1B25" w:rsidRDefault="004D1B25">
            <w:pPr>
              <w:pStyle w:val="Table12"/>
              <w:keepNext/>
              <w:numPr>
                <w:ilvl w:val="0"/>
                <w:numId w:val="34"/>
              </w:numPr>
              <w:ind w:left="422"/>
              <w:rPr>
                <w:ins w:id="892" w:author="Andrea Alfonsi" w:date="2018-09-13T09:19:00Z"/>
              </w:rPr>
              <w:pPrChange w:id="893" w:author="Andrea Alfonsi" w:date="2018-09-12T15:01:00Z">
                <w:pPr>
                  <w:pStyle w:val="Table12"/>
                  <w:keepNext/>
                </w:pPr>
              </w:pPrChange>
            </w:pPr>
            <w:ins w:id="894" w:author="Andrea Alfonsi" w:date="2018-09-13T09:19:00Z">
              <w:r w:rsidRPr="00072EA5">
                <w:t xml:space="preserve">Manage and resolve problems per this </w:t>
              </w:r>
              <w:r>
                <w:t>p</w:t>
              </w:r>
              <w:r w:rsidRPr="00072EA5">
                <w:t>lan.</w:t>
              </w:r>
              <w:r>
                <w:t xml:space="preserve"> </w:t>
              </w:r>
              <w:r w:rsidRPr="00072EA5" w:rsidDel="00547C54">
                <w:t>Create/revise management plan documentation.</w:t>
              </w:r>
            </w:ins>
          </w:p>
          <w:p w14:paraId="68C36CFB" w14:textId="77777777" w:rsidR="00C16289" w:rsidRDefault="004D1B25" w:rsidP="00C16289">
            <w:pPr>
              <w:pStyle w:val="Table12"/>
              <w:keepNext/>
              <w:numPr>
                <w:ilvl w:val="0"/>
                <w:numId w:val="34"/>
              </w:numPr>
              <w:ind w:left="422"/>
              <w:rPr>
                <w:ins w:id="895" w:author="Andrea Alfonsi" w:date="2018-09-13T09:20:00Z"/>
              </w:rPr>
              <w:pPrChange w:id="896" w:author="Andrea Alfonsi" w:date="2018-09-13T09:20:00Z">
                <w:pPr>
                  <w:pStyle w:val="NormalWeb"/>
                </w:pPr>
              </w:pPrChange>
            </w:pPr>
            <w:ins w:id="897" w:author="Andrea Alfonsi" w:date="2018-09-13T09:19:00Z">
              <w:r w:rsidRPr="00072EA5">
                <w:t>Provide status reports to management per communication plan.</w:t>
              </w:r>
              <w:r>
                <w:t xml:space="preserve"> </w:t>
              </w:r>
              <w:r w:rsidRPr="00072EA5" w:rsidDel="00547C54">
                <w:t>Coordinate independent review of management plan, requirements, and design documentation.</w:t>
              </w:r>
            </w:ins>
          </w:p>
          <w:p w14:paraId="1BD6AA57" w14:textId="77777777" w:rsidR="00C16289" w:rsidRPr="00C16289" w:rsidRDefault="00C16289" w:rsidP="00C16289">
            <w:pPr>
              <w:pStyle w:val="Table12"/>
              <w:keepNext/>
              <w:numPr>
                <w:ilvl w:val="0"/>
                <w:numId w:val="34"/>
              </w:numPr>
              <w:ind w:left="422"/>
              <w:rPr>
                <w:ins w:id="898" w:author="Andrea Alfonsi" w:date="2018-09-13T09:20:00Z"/>
                <w:rPrChange w:id="899" w:author="Andrea Alfonsi" w:date="2018-09-13T09:20:00Z">
                  <w:rPr>
                    <w:ins w:id="900" w:author="Andrea Alfonsi" w:date="2018-09-13T09:20:00Z"/>
                    <w:rFonts w:ascii="TimesNewRomanPSMT" w:hAnsi="TimesNewRomanPSMT" w:cs="TimesNewRomanPSMT"/>
                    <w:sz w:val="22"/>
                    <w:szCs w:val="22"/>
                  </w:rPr>
                </w:rPrChange>
              </w:rPr>
              <w:pPrChange w:id="901" w:author="Andrea Alfonsi" w:date="2018-09-13T09:20:00Z">
                <w:pPr>
                  <w:pStyle w:val="NormalWeb"/>
                </w:pPr>
              </w:pPrChange>
            </w:pPr>
            <w:ins w:id="902" w:author="Andrea Alfonsi" w:date="2018-09-13T09:20:00Z">
              <w:r w:rsidRPr="00C16289">
                <w:rPr>
                  <w:rFonts w:ascii="TimesNewRomanPSMT" w:hAnsi="TimesNewRomanPSMT" w:cs="TimesNewRomanPSMT"/>
                  <w:sz w:val="22"/>
                  <w:szCs w:val="22"/>
                  <w:rPrChange w:id="903" w:author="Andrea Alfonsi" w:date="2018-09-13T09:20:00Z">
                    <w:rPr/>
                  </w:rPrChange>
                </w:rPr>
                <w:t>Act as the chair of the CCB.</w:t>
              </w:r>
            </w:ins>
          </w:p>
          <w:p w14:paraId="0B691210" w14:textId="539FD644" w:rsidR="00D94D0C" w:rsidRPr="00072EA5" w:rsidRDefault="00C16289" w:rsidP="00C16289">
            <w:pPr>
              <w:pStyle w:val="Table12"/>
              <w:keepNext/>
              <w:numPr>
                <w:ilvl w:val="0"/>
                <w:numId w:val="34"/>
              </w:numPr>
              <w:ind w:left="422"/>
              <w:pPrChange w:id="904" w:author="Andrea Alfonsi" w:date="2018-09-13T09:20:00Z">
                <w:pPr>
                  <w:pStyle w:val="Table12"/>
                  <w:keepNext/>
                </w:pPr>
              </w:pPrChange>
            </w:pPr>
            <w:ins w:id="905" w:author="Andrea Alfonsi" w:date="2018-09-13T09:20:00Z">
              <w:r w:rsidRPr="00C16289">
                <w:rPr>
                  <w:rFonts w:ascii="TimesNewRomanPSMT" w:hAnsi="TimesNewRomanPSMT" w:cs="TimesNewRomanPSMT"/>
                  <w:sz w:val="22"/>
                  <w:szCs w:val="22"/>
                  <w:rPrChange w:id="906" w:author="Andrea Alfonsi" w:date="2018-09-13T09:20:00Z">
                    <w:rPr/>
                  </w:rPrChange>
                </w:rPr>
                <w:t xml:space="preserve">Approve/disapprove and status all change requests. </w:t>
              </w:r>
            </w:ins>
            <w:del w:id="907" w:author="Andrea Alfonsi" w:date="2018-09-12T15:01:00Z">
              <w:r w:rsidR="00D94D0C" w:rsidRPr="00072EA5" w:rsidDel="008E3F0B">
                <w:delText xml:space="preserve">Identify and document the </w:delText>
              </w:r>
            </w:del>
            <w:del w:id="908" w:author="Andrea Alfonsi" w:date="2018-09-12T14:58:00Z">
              <w:r w:rsidR="00D94D0C" w:rsidRPr="00072EA5" w:rsidDel="00D94D0C">
                <w:delText>safety software determination.</w:delText>
              </w:r>
            </w:del>
          </w:p>
        </w:tc>
        <w:tc>
          <w:tcPr>
            <w:tcW w:w="2118" w:type="dxa"/>
            <w:tcBorders>
              <w:bottom w:val="single" w:sz="4" w:space="0" w:color="auto"/>
            </w:tcBorders>
            <w:tcPrChange w:id="909" w:author="Andrea Alfonsi" w:date="2018-09-13T09:50:00Z">
              <w:tcPr>
                <w:tcW w:w="2245" w:type="dxa"/>
                <w:tcBorders>
                  <w:bottom w:val="nil"/>
                </w:tcBorders>
              </w:tcPr>
            </w:tcPrChange>
          </w:tcPr>
          <w:p w14:paraId="58E69A12" w14:textId="5140FABF" w:rsidR="00D94D0C" w:rsidRPr="00072EA5" w:rsidRDefault="00D94D0C" w:rsidP="0005586A">
            <w:pPr>
              <w:pStyle w:val="Table12"/>
              <w:keepNext/>
            </w:pPr>
            <w:del w:id="910" w:author="Andrea Alfonsi" w:date="2018-09-12T15:01:00Z">
              <w:r w:rsidDel="008E3F0B">
                <w:delText>IT Project Manager/ M&amp;O Manager</w:delText>
              </w:r>
            </w:del>
          </w:p>
        </w:tc>
      </w:tr>
      <w:tr w:rsidR="00D94D0C" w:rsidRPr="00072EA5" w:rsidDel="004D1B25" w14:paraId="07F55306" w14:textId="7F82D53D" w:rsidTr="00296FA0">
        <w:trPr>
          <w:trHeight w:val="420"/>
          <w:del w:id="911" w:author="Andrea Alfonsi" w:date="2018-09-13T09:19:00Z"/>
          <w:trPrChange w:id="912" w:author="Andrea Alfonsi" w:date="2018-09-13T09:50:00Z">
            <w:trPr>
              <w:trHeight w:val="420"/>
            </w:trPr>
          </w:trPrChange>
        </w:trPr>
        <w:tc>
          <w:tcPr>
            <w:tcW w:w="2349" w:type="dxa"/>
            <w:tcBorders>
              <w:top w:val="single" w:sz="4" w:space="0" w:color="auto"/>
              <w:bottom w:val="nil"/>
            </w:tcBorders>
            <w:tcPrChange w:id="913" w:author="Andrea Alfonsi" w:date="2018-09-13T09:50:00Z">
              <w:tcPr>
                <w:tcW w:w="1524" w:type="dxa"/>
                <w:tcBorders>
                  <w:top w:val="nil"/>
                  <w:bottom w:val="nil"/>
                </w:tcBorders>
              </w:tcPr>
            </w:tcPrChange>
          </w:tcPr>
          <w:p w14:paraId="33D9836D" w14:textId="18A531E3" w:rsidR="00D94D0C" w:rsidRPr="00072EA5" w:rsidDel="004D1B25" w:rsidRDefault="00D94D0C" w:rsidP="00072EA5">
            <w:pPr>
              <w:pStyle w:val="Table12"/>
              <w:rPr>
                <w:del w:id="914" w:author="Andrea Alfonsi" w:date="2018-09-13T09:19:00Z"/>
              </w:rPr>
            </w:pPr>
          </w:p>
        </w:tc>
        <w:tc>
          <w:tcPr>
            <w:tcW w:w="4775" w:type="dxa"/>
            <w:tcBorders>
              <w:top w:val="single" w:sz="4" w:space="0" w:color="auto"/>
              <w:bottom w:val="nil"/>
            </w:tcBorders>
            <w:tcPrChange w:id="915" w:author="Andrea Alfonsi" w:date="2018-09-13T09:50:00Z">
              <w:tcPr>
                <w:tcW w:w="5473" w:type="dxa"/>
                <w:gridSpan w:val="2"/>
                <w:tcBorders>
                  <w:top w:val="nil"/>
                  <w:bottom w:val="nil"/>
                </w:tcBorders>
              </w:tcPr>
            </w:tcPrChange>
          </w:tcPr>
          <w:p w14:paraId="3A93B31B" w14:textId="14778FCF" w:rsidR="00D94D0C" w:rsidRPr="00072EA5" w:rsidDel="004D1B25" w:rsidRDefault="00D94D0C" w:rsidP="00072EA5">
            <w:pPr>
              <w:pStyle w:val="Table12"/>
              <w:rPr>
                <w:del w:id="916" w:author="Andrea Alfonsi" w:date="2018-09-13T09:19:00Z"/>
              </w:rPr>
            </w:pPr>
            <w:del w:id="917" w:author="Andrea Alfonsi" w:date="2018-09-12T15:01:00Z">
              <w:r w:rsidRPr="00072EA5" w:rsidDel="00547C54">
                <w:delText>Review and approve management plan documentation.</w:delText>
              </w:r>
            </w:del>
          </w:p>
        </w:tc>
        <w:tc>
          <w:tcPr>
            <w:tcW w:w="2118" w:type="dxa"/>
            <w:tcBorders>
              <w:top w:val="single" w:sz="4" w:space="0" w:color="auto"/>
              <w:bottom w:val="nil"/>
            </w:tcBorders>
            <w:tcPrChange w:id="918" w:author="Andrea Alfonsi" w:date="2018-09-13T09:50:00Z">
              <w:tcPr>
                <w:tcW w:w="2245" w:type="dxa"/>
                <w:gridSpan w:val="2"/>
                <w:tcBorders>
                  <w:top w:val="nil"/>
                  <w:bottom w:val="nil"/>
                </w:tcBorders>
              </w:tcPr>
            </w:tcPrChange>
          </w:tcPr>
          <w:p w14:paraId="4F4AE9BA" w14:textId="49D4B078" w:rsidR="00D94D0C" w:rsidRPr="00072EA5" w:rsidDel="004D1B25" w:rsidRDefault="00D94D0C" w:rsidP="00072EA5">
            <w:pPr>
              <w:pStyle w:val="Table12"/>
              <w:rPr>
                <w:del w:id="919" w:author="Andrea Alfonsi" w:date="2018-09-13T09:19:00Z"/>
              </w:rPr>
            </w:pPr>
          </w:p>
        </w:tc>
      </w:tr>
      <w:tr w:rsidR="00D94D0C" w:rsidRPr="00072EA5" w:rsidDel="004D1B25" w14:paraId="42C2C155" w14:textId="17A871B4" w:rsidTr="004D1B25">
        <w:trPr>
          <w:trHeight w:val="606"/>
          <w:del w:id="920" w:author="Andrea Alfonsi" w:date="2018-09-13T09:16:00Z"/>
          <w:trPrChange w:id="921" w:author="Andrea Alfonsi" w:date="2018-09-13T09:16:00Z">
            <w:trPr>
              <w:trHeight w:val="606"/>
            </w:trPr>
          </w:trPrChange>
        </w:trPr>
        <w:tc>
          <w:tcPr>
            <w:tcW w:w="2349" w:type="dxa"/>
            <w:tcBorders>
              <w:top w:val="nil"/>
              <w:bottom w:val="nil"/>
            </w:tcBorders>
            <w:tcPrChange w:id="922" w:author="Andrea Alfonsi" w:date="2018-09-13T09:16:00Z">
              <w:tcPr>
                <w:tcW w:w="1524" w:type="dxa"/>
                <w:gridSpan w:val="2"/>
                <w:tcBorders>
                  <w:top w:val="nil"/>
                  <w:bottom w:val="nil"/>
                </w:tcBorders>
              </w:tcPr>
            </w:tcPrChange>
          </w:tcPr>
          <w:p w14:paraId="697EC779" w14:textId="0F43787A" w:rsidR="00D94D0C" w:rsidRPr="00072EA5" w:rsidDel="004D1B25" w:rsidRDefault="00D94D0C" w:rsidP="00072EA5">
            <w:pPr>
              <w:pStyle w:val="Table12"/>
              <w:rPr>
                <w:del w:id="923" w:author="Andrea Alfonsi" w:date="2018-09-13T09:16:00Z"/>
              </w:rPr>
            </w:pPr>
          </w:p>
        </w:tc>
        <w:tc>
          <w:tcPr>
            <w:tcW w:w="4775" w:type="dxa"/>
            <w:tcBorders>
              <w:top w:val="nil"/>
              <w:bottom w:val="nil"/>
            </w:tcBorders>
            <w:tcPrChange w:id="924" w:author="Andrea Alfonsi" w:date="2018-09-13T09:16:00Z">
              <w:tcPr>
                <w:tcW w:w="5473" w:type="dxa"/>
                <w:gridSpan w:val="2"/>
                <w:tcBorders>
                  <w:top w:val="nil"/>
                  <w:bottom w:val="nil"/>
                </w:tcBorders>
              </w:tcPr>
            </w:tcPrChange>
          </w:tcPr>
          <w:p w14:paraId="3FB752EF" w14:textId="1EF923C4" w:rsidR="00D94D0C" w:rsidRPr="00072EA5" w:rsidDel="004D1B25" w:rsidRDefault="00D94D0C" w:rsidP="00072EA5">
            <w:pPr>
              <w:pStyle w:val="Table12"/>
              <w:rPr>
                <w:del w:id="925" w:author="Andrea Alfonsi" w:date="2018-09-13T09:16:00Z"/>
              </w:rPr>
            </w:pPr>
            <w:del w:id="926" w:author="Andrea Alfonsi" w:date="2018-09-12T15:01:00Z">
              <w:r w:rsidRPr="00072EA5" w:rsidDel="00547C54">
                <w:delText>Acquire and dedicate IT materials and services in accordance with INL acquisition policy.</w:delText>
              </w:r>
            </w:del>
          </w:p>
        </w:tc>
        <w:tc>
          <w:tcPr>
            <w:tcW w:w="2118" w:type="dxa"/>
            <w:tcBorders>
              <w:top w:val="nil"/>
              <w:bottom w:val="nil"/>
            </w:tcBorders>
            <w:tcPrChange w:id="927" w:author="Andrea Alfonsi" w:date="2018-09-13T09:16:00Z">
              <w:tcPr>
                <w:tcW w:w="2245" w:type="dxa"/>
                <w:tcBorders>
                  <w:top w:val="nil"/>
                  <w:bottom w:val="nil"/>
                </w:tcBorders>
              </w:tcPr>
            </w:tcPrChange>
          </w:tcPr>
          <w:p w14:paraId="76F57CD4" w14:textId="56DDD7B0" w:rsidR="00D94D0C" w:rsidRPr="00072EA5" w:rsidDel="004D1B25" w:rsidRDefault="00D94D0C" w:rsidP="00072EA5">
            <w:pPr>
              <w:pStyle w:val="Table12"/>
              <w:rPr>
                <w:del w:id="928" w:author="Andrea Alfonsi" w:date="2018-09-13T09:16:00Z"/>
              </w:rPr>
            </w:pPr>
          </w:p>
        </w:tc>
      </w:tr>
      <w:tr w:rsidR="00D94D0C" w:rsidRPr="00072EA5" w:rsidDel="004D1B25" w14:paraId="0CA89B78" w14:textId="09BF1412" w:rsidTr="004D1B25">
        <w:trPr>
          <w:trHeight w:val="390"/>
          <w:del w:id="929" w:author="Andrea Alfonsi" w:date="2018-09-13T09:19:00Z"/>
          <w:trPrChange w:id="930" w:author="Andrea Alfonsi" w:date="2018-09-13T09:16:00Z">
            <w:trPr>
              <w:trHeight w:val="390"/>
            </w:trPr>
          </w:trPrChange>
        </w:trPr>
        <w:tc>
          <w:tcPr>
            <w:tcW w:w="2349" w:type="dxa"/>
            <w:tcBorders>
              <w:top w:val="nil"/>
              <w:bottom w:val="nil"/>
            </w:tcBorders>
            <w:tcPrChange w:id="931" w:author="Andrea Alfonsi" w:date="2018-09-13T09:16:00Z">
              <w:tcPr>
                <w:tcW w:w="1524" w:type="dxa"/>
                <w:gridSpan w:val="2"/>
                <w:tcBorders>
                  <w:top w:val="nil"/>
                  <w:bottom w:val="nil"/>
                </w:tcBorders>
              </w:tcPr>
            </w:tcPrChange>
          </w:tcPr>
          <w:p w14:paraId="447FBE82" w14:textId="593B89B5" w:rsidR="00D94D0C" w:rsidRPr="00072EA5" w:rsidDel="004D1B25" w:rsidRDefault="00D94D0C" w:rsidP="00072EA5">
            <w:pPr>
              <w:pStyle w:val="Table12"/>
              <w:rPr>
                <w:del w:id="932" w:author="Andrea Alfonsi" w:date="2018-09-13T09:19:00Z"/>
              </w:rPr>
            </w:pPr>
          </w:p>
        </w:tc>
        <w:tc>
          <w:tcPr>
            <w:tcW w:w="4775" w:type="dxa"/>
            <w:tcBorders>
              <w:top w:val="nil"/>
              <w:bottom w:val="nil"/>
            </w:tcBorders>
            <w:tcPrChange w:id="933" w:author="Andrea Alfonsi" w:date="2018-09-13T09:16:00Z">
              <w:tcPr>
                <w:tcW w:w="5473" w:type="dxa"/>
                <w:gridSpan w:val="2"/>
                <w:tcBorders>
                  <w:top w:val="nil"/>
                  <w:bottom w:val="nil"/>
                </w:tcBorders>
              </w:tcPr>
            </w:tcPrChange>
          </w:tcPr>
          <w:p w14:paraId="73BC58E4" w14:textId="5C1ECB08" w:rsidR="00D94D0C" w:rsidRPr="00072EA5" w:rsidDel="004D1B25" w:rsidRDefault="00D94D0C" w:rsidP="00072EA5">
            <w:pPr>
              <w:pStyle w:val="Table12"/>
              <w:rPr>
                <w:del w:id="934" w:author="Andrea Alfonsi" w:date="2018-09-13T09:19:00Z"/>
              </w:rPr>
            </w:pPr>
            <w:del w:id="935" w:author="Andrea Alfonsi" w:date="2018-09-12T15:01:00Z">
              <w:r w:rsidRPr="00072EA5" w:rsidDel="00547C54">
                <w:delText>Execute acceptance test and approve for deployment.</w:delText>
              </w:r>
            </w:del>
          </w:p>
        </w:tc>
        <w:tc>
          <w:tcPr>
            <w:tcW w:w="2118" w:type="dxa"/>
            <w:tcBorders>
              <w:top w:val="nil"/>
              <w:bottom w:val="nil"/>
            </w:tcBorders>
            <w:tcPrChange w:id="936" w:author="Andrea Alfonsi" w:date="2018-09-13T09:16:00Z">
              <w:tcPr>
                <w:tcW w:w="2245" w:type="dxa"/>
                <w:tcBorders>
                  <w:top w:val="nil"/>
                  <w:bottom w:val="nil"/>
                </w:tcBorders>
              </w:tcPr>
            </w:tcPrChange>
          </w:tcPr>
          <w:p w14:paraId="1BAB109A" w14:textId="245FC96D" w:rsidR="00D94D0C" w:rsidRPr="00072EA5" w:rsidDel="004D1B25" w:rsidRDefault="00D94D0C" w:rsidP="00072EA5">
            <w:pPr>
              <w:pStyle w:val="Table12"/>
              <w:rPr>
                <w:del w:id="937" w:author="Andrea Alfonsi" w:date="2018-09-13T09:19:00Z"/>
              </w:rPr>
            </w:pPr>
          </w:p>
        </w:tc>
      </w:tr>
      <w:tr w:rsidR="00D94D0C" w:rsidRPr="00072EA5" w:rsidDel="004D1B25" w14:paraId="7451CFCB" w14:textId="4C269E43" w:rsidTr="004D1B25">
        <w:trPr>
          <w:trHeight w:val="990"/>
          <w:del w:id="938" w:author="Andrea Alfonsi" w:date="2018-09-13T09:19:00Z"/>
          <w:trPrChange w:id="939" w:author="Andrea Alfonsi" w:date="2018-09-13T09:16:00Z">
            <w:trPr>
              <w:trHeight w:val="990"/>
            </w:trPr>
          </w:trPrChange>
        </w:trPr>
        <w:tc>
          <w:tcPr>
            <w:tcW w:w="2349" w:type="dxa"/>
            <w:tcBorders>
              <w:top w:val="nil"/>
              <w:bottom w:val="nil"/>
            </w:tcBorders>
            <w:tcPrChange w:id="940" w:author="Andrea Alfonsi" w:date="2018-09-13T09:16:00Z">
              <w:tcPr>
                <w:tcW w:w="1524" w:type="dxa"/>
                <w:tcBorders>
                  <w:top w:val="nil"/>
                </w:tcBorders>
              </w:tcPr>
            </w:tcPrChange>
          </w:tcPr>
          <w:p w14:paraId="3B6114EC" w14:textId="5F68B80B" w:rsidR="00D94D0C" w:rsidRPr="00072EA5" w:rsidDel="004D1B25" w:rsidRDefault="00D94D0C" w:rsidP="00072EA5">
            <w:pPr>
              <w:pStyle w:val="Table12"/>
              <w:rPr>
                <w:del w:id="941" w:author="Andrea Alfonsi" w:date="2018-09-13T09:19:00Z"/>
              </w:rPr>
            </w:pPr>
          </w:p>
        </w:tc>
        <w:tc>
          <w:tcPr>
            <w:tcW w:w="4775" w:type="dxa"/>
            <w:tcBorders>
              <w:top w:val="nil"/>
              <w:bottom w:val="nil"/>
            </w:tcBorders>
            <w:tcPrChange w:id="942" w:author="Andrea Alfonsi" w:date="2018-09-13T09:16:00Z">
              <w:tcPr>
                <w:tcW w:w="5473" w:type="dxa"/>
                <w:gridSpan w:val="2"/>
                <w:tcBorders>
                  <w:top w:val="nil"/>
                </w:tcBorders>
              </w:tcPr>
            </w:tcPrChange>
          </w:tcPr>
          <w:p w14:paraId="166C82C5" w14:textId="19DE6A11" w:rsidR="00D94D0C" w:rsidRPr="00072EA5" w:rsidDel="004D1B25" w:rsidRDefault="00D94D0C" w:rsidP="00072EA5">
            <w:pPr>
              <w:pStyle w:val="Table12"/>
              <w:rPr>
                <w:del w:id="943" w:author="Andrea Alfonsi" w:date="2018-09-13T09:19:00Z"/>
              </w:rPr>
            </w:pPr>
            <w:del w:id="944" w:author="Andrea Alfonsi" w:date="2018-09-12T15:01:00Z">
              <w:r w:rsidRPr="00072EA5" w:rsidDel="00547C54">
                <w:delText>Ensure a biennial in-process QA inspection is executed and issues are properly tracked as part of the INL Issues and Corrective Action Management System.</w:delText>
              </w:r>
            </w:del>
          </w:p>
        </w:tc>
        <w:tc>
          <w:tcPr>
            <w:tcW w:w="2118" w:type="dxa"/>
            <w:tcBorders>
              <w:top w:val="nil"/>
              <w:bottom w:val="nil"/>
            </w:tcBorders>
            <w:tcPrChange w:id="945" w:author="Andrea Alfonsi" w:date="2018-09-13T09:16:00Z">
              <w:tcPr>
                <w:tcW w:w="2245" w:type="dxa"/>
                <w:gridSpan w:val="2"/>
                <w:tcBorders>
                  <w:top w:val="nil"/>
                </w:tcBorders>
              </w:tcPr>
            </w:tcPrChange>
          </w:tcPr>
          <w:p w14:paraId="5BE17BA8" w14:textId="0497BC7C" w:rsidR="00D94D0C" w:rsidRPr="00072EA5" w:rsidDel="004D1B25" w:rsidRDefault="00D94D0C" w:rsidP="00072EA5">
            <w:pPr>
              <w:pStyle w:val="Table12"/>
              <w:rPr>
                <w:del w:id="946" w:author="Andrea Alfonsi" w:date="2018-09-13T09:19:00Z"/>
              </w:rPr>
            </w:pPr>
          </w:p>
        </w:tc>
      </w:tr>
      <w:tr w:rsidR="00D94D0C" w:rsidRPr="00072EA5" w:rsidDel="004D1B25" w14:paraId="7FF9A3ED" w14:textId="1302E392" w:rsidTr="004D1B25">
        <w:trPr>
          <w:trHeight w:val="510"/>
          <w:del w:id="947" w:author="Andrea Alfonsi" w:date="2018-09-13T09:19:00Z"/>
          <w:trPrChange w:id="948" w:author="Andrea Alfonsi" w:date="2018-09-13T09:16:00Z">
            <w:trPr>
              <w:trHeight w:val="510"/>
            </w:trPr>
          </w:trPrChange>
        </w:trPr>
        <w:tc>
          <w:tcPr>
            <w:tcW w:w="2349" w:type="dxa"/>
            <w:tcBorders>
              <w:top w:val="nil"/>
              <w:bottom w:val="nil"/>
            </w:tcBorders>
            <w:tcPrChange w:id="949" w:author="Andrea Alfonsi" w:date="2018-09-13T09:16:00Z">
              <w:tcPr>
                <w:tcW w:w="1524" w:type="dxa"/>
                <w:tcBorders>
                  <w:bottom w:val="nil"/>
                </w:tcBorders>
              </w:tcPr>
            </w:tcPrChange>
          </w:tcPr>
          <w:p w14:paraId="019D90F1" w14:textId="0092598B" w:rsidR="00D94D0C" w:rsidRPr="00072EA5" w:rsidDel="004D1B25" w:rsidRDefault="00D94D0C" w:rsidP="00072EA5">
            <w:pPr>
              <w:pStyle w:val="Table12"/>
              <w:rPr>
                <w:del w:id="950" w:author="Andrea Alfonsi" w:date="2018-09-13T09:19:00Z"/>
              </w:rPr>
            </w:pPr>
            <w:del w:id="951" w:author="Andrea Alfonsi" w:date="2018-09-12T15:01:00Z">
              <w:r w:rsidRPr="00072EA5" w:rsidDel="00547C54">
                <w:delText>IT Project Manager</w:delText>
              </w:r>
            </w:del>
          </w:p>
        </w:tc>
        <w:tc>
          <w:tcPr>
            <w:tcW w:w="4775" w:type="dxa"/>
            <w:tcBorders>
              <w:top w:val="nil"/>
              <w:bottom w:val="nil"/>
            </w:tcBorders>
            <w:tcPrChange w:id="952" w:author="Andrea Alfonsi" w:date="2018-09-13T09:16:00Z">
              <w:tcPr>
                <w:tcW w:w="5473" w:type="dxa"/>
                <w:gridSpan w:val="2"/>
                <w:tcBorders>
                  <w:bottom w:val="nil"/>
                </w:tcBorders>
              </w:tcPr>
            </w:tcPrChange>
          </w:tcPr>
          <w:p w14:paraId="14CE1A23" w14:textId="0981DDE0" w:rsidR="00D94D0C" w:rsidRPr="00072EA5" w:rsidDel="004D1B25" w:rsidRDefault="00D94D0C" w:rsidP="00A760C7">
            <w:pPr>
              <w:pStyle w:val="Table12"/>
              <w:rPr>
                <w:del w:id="953" w:author="Andrea Alfonsi" w:date="2018-09-13T09:19:00Z"/>
              </w:rPr>
            </w:pPr>
            <w:del w:id="954" w:author="Andrea Alfonsi" w:date="2018-09-12T15:01:00Z">
              <w:r w:rsidRPr="00072EA5" w:rsidDel="00547C54">
                <w:delText>Create/update IT asset portfolio including total expected life</w:delText>
              </w:r>
              <w:r w:rsidDel="00547C54">
                <w:delText>-</w:delText>
              </w:r>
              <w:r w:rsidRPr="00072EA5" w:rsidDel="00547C54">
                <w:delText>cycle cost information.</w:delText>
              </w:r>
            </w:del>
          </w:p>
        </w:tc>
        <w:tc>
          <w:tcPr>
            <w:tcW w:w="2118" w:type="dxa"/>
            <w:tcBorders>
              <w:top w:val="nil"/>
              <w:bottom w:val="nil"/>
            </w:tcBorders>
            <w:tcPrChange w:id="955" w:author="Andrea Alfonsi" w:date="2018-09-13T09:16:00Z">
              <w:tcPr>
                <w:tcW w:w="2245" w:type="dxa"/>
                <w:gridSpan w:val="2"/>
                <w:tcBorders>
                  <w:bottom w:val="nil"/>
                </w:tcBorders>
              </w:tcPr>
            </w:tcPrChange>
          </w:tcPr>
          <w:p w14:paraId="41CD671D" w14:textId="56298C94" w:rsidR="00D94D0C" w:rsidRPr="00072EA5" w:rsidDel="004D1B25" w:rsidRDefault="00D94D0C" w:rsidP="00A760C7">
            <w:pPr>
              <w:pStyle w:val="Table12"/>
              <w:rPr>
                <w:del w:id="956" w:author="Andrea Alfonsi" w:date="2018-09-13T09:19:00Z"/>
              </w:rPr>
            </w:pPr>
          </w:p>
        </w:tc>
      </w:tr>
      <w:tr w:rsidR="00D94D0C" w:rsidRPr="00072EA5" w:rsidDel="004D1B25" w14:paraId="6B0F2EF6" w14:textId="567C1987" w:rsidTr="00296FA0">
        <w:trPr>
          <w:trHeight w:val="390"/>
          <w:del w:id="957" w:author="Andrea Alfonsi" w:date="2018-09-13T09:19:00Z"/>
          <w:trPrChange w:id="958" w:author="Andrea Alfonsi" w:date="2018-09-13T09:50:00Z">
            <w:trPr>
              <w:trHeight w:val="390"/>
            </w:trPr>
          </w:trPrChange>
        </w:trPr>
        <w:tc>
          <w:tcPr>
            <w:tcW w:w="2349" w:type="dxa"/>
            <w:tcBorders>
              <w:top w:val="nil"/>
              <w:bottom w:val="single" w:sz="4" w:space="0" w:color="auto"/>
            </w:tcBorders>
            <w:tcPrChange w:id="959" w:author="Andrea Alfonsi" w:date="2018-09-13T09:50:00Z">
              <w:tcPr>
                <w:tcW w:w="1524" w:type="dxa"/>
                <w:gridSpan w:val="2"/>
                <w:tcBorders>
                  <w:top w:val="nil"/>
                  <w:bottom w:val="nil"/>
                </w:tcBorders>
              </w:tcPr>
            </w:tcPrChange>
          </w:tcPr>
          <w:p w14:paraId="2712C245" w14:textId="70E11314" w:rsidR="00D94D0C" w:rsidRPr="00072EA5" w:rsidDel="004D1B25" w:rsidRDefault="00D94D0C" w:rsidP="00072EA5">
            <w:pPr>
              <w:pStyle w:val="Table12"/>
              <w:rPr>
                <w:del w:id="960" w:author="Andrea Alfonsi" w:date="2018-09-13T09:19:00Z"/>
              </w:rPr>
            </w:pPr>
          </w:p>
        </w:tc>
        <w:tc>
          <w:tcPr>
            <w:tcW w:w="4775" w:type="dxa"/>
            <w:tcBorders>
              <w:top w:val="nil"/>
              <w:bottom w:val="single" w:sz="4" w:space="0" w:color="auto"/>
            </w:tcBorders>
            <w:tcPrChange w:id="961" w:author="Andrea Alfonsi" w:date="2018-09-13T09:50:00Z">
              <w:tcPr>
                <w:tcW w:w="5473" w:type="dxa"/>
                <w:gridSpan w:val="2"/>
                <w:tcBorders>
                  <w:top w:val="nil"/>
                  <w:bottom w:val="nil"/>
                </w:tcBorders>
              </w:tcPr>
            </w:tcPrChange>
          </w:tcPr>
          <w:p w14:paraId="15B39E9F" w14:textId="05A5EB91" w:rsidR="00D94D0C" w:rsidRPr="00072EA5" w:rsidDel="004D1B25" w:rsidRDefault="00D94D0C" w:rsidP="00A760C7">
            <w:pPr>
              <w:pStyle w:val="Table12"/>
              <w:rPr>
                <w:del w:id="962" w:author="Andrea Alfonsi" w:date="2018-09-13T09:19:00Z"/>
              </w:rPr>
            </w:pPr>
            <w:del w:id="963" w:author="Andrea Alfonsi" w:date="2018-09-12T15:01:00Z">
              <w:r w:rsidRPr="00072EA5" w:rsidDel="00547C54">
                <w:delText>Create/revise management plan documentation.</w:delText>
              </w:r>
            </w:del>
          </w:p>
        </w:tc>
        <w:tc>
          <w:tcPr>
            <w:tcW w:w="2118" w:type="dxa"/>
            <w:tcBorders>
              <w:top w:val="nil"/>
              <w:bottom w:val="single" w:sz="4" w:space="0" w:color="auto"/>
            </w:tcBorders>
            <w:tcPrChange w:id="964" w:author="Andrea Alfonsi" w:date="2018-09-13T09:50:00Z">
              <w:tcPr>
                <w:tcW w:w="2245" w:type="dxa"/>
                <w:tcBorders>
                  <w:top w:val="nil"/>
                  <w:bottom w:val="nil"/>
                </w:tcBorders>
              </w:tcPr>
            </w:tcPrChange>
          </w:tcPr>
          <w:p w14:paraId="26D8ED2A" w14:textId="494AD28C" w:rsidR="00D94D0C" w:rsidRPr="00072EA5" w:rsidDel="004D1B25" w:rsidRDefault="00D94D0C" w:rsidP="00A760C7">
            <w:pPr>
              <w:pStyle w:val="Table12"/>
              <w:rPr>
                <w:del w:id="965" w:author="Andrea Alfonsi" w:date="2018-09-13T09:19:00Z"/>
              </w:rPr>
            </w:pPr>
          </w:p>
        </w:tc>
      </w:tr>
      <w:tr w:rsidR="00D94D0C" w:rsidRPr="00072EA5" w14:paraId="16781FB9" w14:textId="77777777" w:rsidTr="00296FA0">
        <w:trPr>
          <w:cantSplit/>
          <w:trHeight w:val="630"/>
          <w:trPrChange w:id="966" w:author="Andrea Alfonsi" w:date="2018-09-13T09:50:00Z">
            <w:trPr>
              <w:cantSplit/>
              <w:trHeight w:val="630"/>
            </w:trPr>
          </w:trPrChange>
        </w:trPr>
        <w:tc>
          <w:tcPr>
            <w:tcW w:w="2349" w:type="dxa"/>
            <w:tcBorders>
              <w:bottom w:val="single" w:sz="4" w:space="0" w:color="auto"/>
            </w:tcBorders>
            <w:tcPrChange w:id="967" w:author="Andrea Alfonsi" w:date="2018-09-13T09:50:00Z">
              <w:tcPr>
                <w:tcW w:w="1524" w:type="dxa"/>
                <w:tcBorders>
                  <w:top w:val="nil"/>
                  <w:bottom w:val="nil"/>
                </w:tcBorders>
              </w:tcPr>
            </w:tcPrChange>
          </w:tcPr>
          <w:p w14:paraId="408970E1" w14:textId="0B6259CF" w:rsidR="00D94D0C" w:rsidRPr="00072EA5" w:rsidRDefault="00D94D0C" w:rsidP="00072EA5">
            <w:pPr>
              <w:pStyle w:val="Table12"/>
            </w:pPr>
            <w:ins w:id="968" w:author="Andrea Alfonsi" w:date="2018-09-12T15:01:00Z">
              <w:r w:rsidRPr="00072EA5">
                <w:lastRenderedPageBreak/>
                <w:t>Technical Lead</w:t>
              </w:r>
            </w:ins>
          </w:p>
        </w:tc>
        <w:tc>
          <w:tcPr>
            <w:tcW w:w="4775" w:type="dxa"/>
            <w:tcBorders>
              <w:bottom w:val="single" w:sz="4" w:space="0" w:color="auto"/>
            </w:tcBorders>
            <w:tcPrChange w:id="969" w:author="Andrea Alfonsi" w:date="2018-09-13T09:50:00Z">
              <w:tcPr>
                <w:tcW w:w="5473" w:type="dxa"/>
                <w:gridSpan w:val="2"/>
                <w:tcBorders>
                  <w:top w:val="nil"/>
                  <w:bottom w:val="nil"/>
                </w:tcBorders>
              </w:tcPr>
            </w:tcPrChange>
          </w:tcPr>
          <w:p w14:paraId="3E0841DC" w14:textId="77777777" w:rsidR="00F07099" w:rsidRDefault="00D94D0C" w:rsidP="00007DF7">
            <w:pPr>
              <w:pStyle w:val="Table12"/>
              <w:numPr>
                <w:ilvl w:val="0"/>
                <w:numId w:val="34"/>
              </w:numPr>
              <w:ind w:left="402"/>
              <w:rPr>
                <w:ins w:id="970" w:author="Andrea Alfonsi" w:date="2018-09-13T09:43:00Z"/>
              </w:rPr>
              <w:pPrChange w:id="971" w:author="Andrea Alfonsi" w:date="2018-09-13T09:21:00Z">
                <w:pPr>
                  <w:pStyle w:val="Table12"/>
                </w:pPr>
              </w:pPrChange>
            </w:pPr>
            <w:ins w:id="972" w:author="Andrea Alfonsi" w:date="2018-09-12T15:01:00Z">
              <w:r w:rsidRPr="00072EA5">
                <w:t>Document test procedures and instructions for use.</w:t>
              </w:r>
            </w:ins>
            <w:ins w:id="973" w:author="Andrea Alfonsi" w:date="2018-09-13T09:21:00Z">
              <w:r w:rsidR="00007DF7">
                <w:t xml:space="preserve"> </w:t>
              </w:r>
            </w:ins>
          </w:p>
          <w:p w14:paraId="5E1E86E7" w14:textId="5D707368" w:rsidR="00007DF7" w:rsidRDefault="00D94D0C" w:rsidP="00007DF7">
            <w:pPr>
              <w:pStyle w:val="Table12"/>
              <w:numPr>
                <w:ilvl w:val="0"/>
                <w:numId w:val="34"/>
              </w:numPr>
              <w:ind w:left="402"/>
              <w:rPr>
                <w:ins w:id="974" w:author="Andrea Alfonsi" w:date="2018-09-13T09:21:00Z"/>
              </w:rPr>
              <w:pPrChange w:id="975" w:author="Andrea Alfonsi" w:date="2018-09-13T09:21:00Z">
                <w:pPr>
                  <w:pStyle w:val="Table12"/>
                </w:pPr>
              </w:pPrChange>
            </w:pPr>
            <w:ins w:id="976" w:author="Andrea Alfonsi" w:date="2018-09-12T15:01:00Z">
              <w:r w:rsidRPr="00072EA5" w:rsidDel="00547C54">
                <w:t>Coordinate execution of implementation review.</w:t>
              </w:r>
            </w:ins>
          </w:p>
          <w:p w14:paraId="0D5566AE" w14:textId="77777777" w:rsidR="00007DF7" w:rsidRDefault="00007DF7" w:rsidP="00007DF7">
            <w:pPr>
              <w:pStyle w:val="Table12"/>
              <w:numPr>
                <w:ilvl w:val="0"/>
                <w:numId w:val="34"/>
              </w:numPr>
              <w:ind w:left="402"/>
              <w:rPr>
                <w:ins w:id="977" w:author="Andrea Alfonsi" w:date="2018-09-13T09:21:00Z"/>
              </w:rPr>
              <w:pPrChange w:id="978" w:author="Andrea Alfonsi" w:date="2018-09-13T09:21:00Z">
                <w:pPr>
                  <w:pStyle w:val="Table12"/>
                </w:pPr>
              </w:pPrChange>
            </w:pPr>
            <w:ins w:id="979" w:author="Andrea Alfonsi" w:date="2018-09-13T09:20:00Z">
              <w:r w:rsidRPr="00007DF7">
                <w:t>Maintain requireme</w:t>
              </w:r>
              <w:r>
                <w:t>nts/design baseline (see def.).</w:t>
              </w:r>
            </w:ins>
          </w:p>
          <w:p w14:paraId="2CD07E9D" w14:textId="77777777" w:rsidR="00007DF7" w:rsidRDefault="00007DF7" w:rsidP="00007DF7">
            <w:pPr>
              <w:pStyle w:val="Table12"/>
              <w:numPr>
                <w:ilvl w:val="0"/>
                <w:numId w:val="34"/>
              </w:numPr>
              <w:ind w:left="402"/>
              <w:rPr>
                <w:ins w:id="980" w:author="Andrea Alfonsi" w:date="2018-09-13T09:21:00Z"/>
              </w:rPr>
              <w:pPrChange w:id="981" w:author="Andrea Alfonsi" w:date="2018-09-13T09:21:00Z">
                <w:pPr>
                  <w:pStyle w:val="Table12"/>
                </w:pPr>
              </w:pPrChange>
            </w:pPr>
            <w:ins w:id="982" w:author="Andrea Alfonsi" w:date="2018-09-13T09:20:00Z">
              <w:r w:rsidRPr="00007DF7">
                <w:t>Fi</w:t>
              </w:r>
              <w:r>
                <w:t>nal approval on design reviews.</w:t>
              </w:r>
            </w:ins>
          </w:p>
          <w:p w14:paraId="563E5E01" w14:textId="77777777" w:rsidR="00FF4515" w:rsidRDefault="00007DF7" w:rsidP="00007DF7">
            <w:pPr>
              <w:pStyle w:val="Table12"/>
              <w:numPr>
                <w:ilvl w:val="0"/>
                <w:numId w:val="34"/>
              </w:numPr>
              <w:ind w:left="402"/>
              <w:rPr>
                <w:ins w:id="983" w:author="Andrea Alfonsi" w:date="2018-09-13T09:20:00Z"/>
              </w:rPr>
              <w:pPrChange w:id="984" w:author="Andrea Alfonsi" w:date="2018-09-13T09:21:00Z">
                <w:pPr>
                  <w:pStyle w:val="Table12"/>
                </w:pPr>
              </w:pPrChange>
            </w:pPr>
            <w:ins w:id="985" w:author="Andrea Alfonsi" w:date="2018-09-13T09:20:00Z">
              <w:r w:rsidRPr="00007DF7">
                <w:t>Oversight of design implementation and inte</w:t>
              </w:r>
              <w:r>
                <w:t>gration testing activities when</w:t>
              </w:r>
            </w:ins>
            <w:ins w:id="986" w:author="Andrea Alfonsi" w:date="2018-09-13T09:21:00Z">
              <w:r>
                <w:t xml:space="preserve"> </w:t>
              </w:r>
            </w:ins>
            <w:ins w:id="987" w:author="Andrea Alfonsi" w:date="2018-09-13T09:20:00Z">
              <w:r w:rsidR="00FF4515">
                <w:t>applicable.</w:t>
              </w:r>
            </w:ins>
          </w:p>
          <w:p w14:paraId="0ED131E0" w14:textId="77777777" w:rsidR="00FF4515" w:rsidRDefault="00007DF7" w:rsidP="00007DF7">
            <w:pPr>
              <w:pStyle w:val="Table12"/>
              <w:numPr>
                <w:ilvl w:val="0"/>
                <w:numId w:val="34"/>
              </w:numPr>
              <w:ind w:left="402"/>
              <w:rPr>
                <w:ins w:id="988" w:author="Andrea Alfonsi" w:date="2018-09-13T09:42:00Z"/>
              </w:rPr>
              <w:pPrChange w:id="989" w:author="Andrea Alfonsi" w:date="2018-09-13T09:21:00Z">
                <w:pPr>
                  <w:pStyle w:val="Table12"/>
                </w:pPr>
              </w:pPrChange>
            </w:pPr>
            <w:ins w:id="990" w:author="Andrea Alfonsi" w:date="2018-09-13T09:20:00Z">
              <w:r w:rsidRPr="00007DF7">
                <w:t xml:space="preserve">Assign system </w:t>
              </w:r>
              <w:r w:rsidR="00FF4515">
                <w:t>administrator duties as needed.</w:t>
              </w:r>
            </w:ins>
          </w:p>
          <w:p w14:paraId="4F4477A4" w14:textId="77777777" w:rsidR="00F07099" w:rsidRDefault="00FF4515" w:rsidP="00007DF7">
            <w:pPr>
              <w:pStyle w:val="Table12"/>
              <w:numPr>
                <w:ilvl w:val="0"/>
                <w:numId w:val="34"/>
              </w:numPr>
              <w:ind w:left="402"/>
              <w:rPr>
                <w:ins w:id="991" w:author="Andrea Alfonsi" w:date="2018-09-13T09:43:00Z"/>
              </w:rPr>
              <w:pPrChange w:id="992" w:author="Andrea Alfonsi" w:date="2018-09-13T09:43:00Z">
                <w:pPr>
                  <w:pStyle w:val="Table12"/>
                </w:pPr>
              </w:pPrChange>
            </w:pPr>
            <w:ins w:id="993" w:author="Andrea Alfonsi" w:date="2018-09-13T09:20:00Z">
              <w:r>
                <w:t xml:space="preserve">Resource Allocation </w:t>
              </w:r>
            </w:ins>
            <w:ins w:id="994" w:author="Andrea Alfonsi" w:date="2018-09-13T09:42:00Z">
              <w:r>
                <w:t>dispatching</w:t>
              </w:r>
            </w:ins>
            <w:ins w:id="995" w:author="Andrea Alfonsi" w:date="2018-09-13T09:20:00Z">
              <w:r>
                <w:t xml:space="preserve"> </w:t>
              </w:r>
            </w:ins>
            <w:ins w:id="996" w:author="Andrea Alfonsi" w:date="2018-09-13T09:42:00Z">
              <w:r>
                <w:t>in conjunction with the Project Manager</w:t>
              </w:r>
            </w:ins>
          </w:p>
          <w:p w14:paraId="3D968527" w14:textId="77777777" w:rsidR="00F07099" w:rsidRDefault="00007DF7" w:rsidP="00007DF7">
            <w:pPr>
              <w:pStyle w:val="Table12"/>
              <w:numPr>
                <w:ilvl w:val="0"/>
                <w:numId w:val="34"/>
              </w:numPr>
              <w:ind w:left="402"/>
              <w:rPr>
                <w:ins w:id="997" w:author="Andrea Alfonsi" w:date="2018-09-13T09:43:00Z"/>
              </w:rPr>
              <w:pPrChange w:id="998" w:author="Andrea Alfonsi" w:date="2018-09-13T09:43:00Z">
                <w:pPr>
                  <w:pStyle w:val="Table12"/>
                </w:pPr>
              </w:pPrChange>
            </w:pPr>
            <w:ins w:id="999" w:author="Andrea Alfonsi" w:date="2018-09-13T09:20:00Z">
              <w:r w:rsidRPr="00007DF7">
                <w:t xml:space="preserve">Conduct requirements, design, and implementation reviews. </w:t>
              </w:r>
            </w:ins>
          </w:p>
          <w:p w14:paraId="1FE7D15D" w14:textId="77777777" w:rsidR="00F07099" w:rsidRDefault="00007DF7" w:rsidP="00007DF7">
            <w:pPr>
              <w:pStyle w:val="Table12"/>
              <w:numPr>
                <w:ilvl w:val="0"/>
                <w:numId w:val="34"/>
              </w:numPr>
              <w:ind w:left="402"/>
              <w:rPr>
                <w:ins w:id="1000" w:author="Andrea Alfonsi" w:date="2018-09-13T09:43:00Z"/>
              </w:rPr>
              <w:pPrChange w:id="1001" w:author="Andrea Alfonsi" w:date="2018-09-13T09:43:00Z">
                <w:pPr>
                  <w:pStyle w:val="Table12"/>
                </w:pPr>
              </w:pPrChange>
            </w:pPr>
            <w:ins w:id="1002" w:author="Andrea Alfonsi" w:date="2018-09-13T09:20:00Z">
              <w:r w:rsidRPr="00007DF7">
                <w:t xml:space="preserve">Approve testing results for release of a new software version. </w:t>
              </w:r>
            </w:ins>
          </w:p>
          <w:p w14:paraId="26626399" w14:textId="77777777" w:rsidR="00F07099" w:rsidRDefault="00007DF7" w:rsidP="00007DF7">
            <w:pPr>
              <w:pStyle w:val="Table12"/>
              <w:numPr>
                <w:ilvl w:val="0"/>
                <w:numId w:val="34"/>
              </w:numPr>
              <w:ind w:left="402"/>
              <w:rPr>
                <w:ins w:id="1003" w:author="Andrea Alfonsi" w:date="2018-09-13T09:43:00Z"/>
              </w:rPr>
              <w:pPrChange w:id="1004" w:author="Andrea Alfonsi" w:date="2018-09-13T09:43:00Z">
                <w:pPr>
                  <w:pStyle w:val="Table12"/>
                </w:pPr>
              </w:pPrChange>
            </w:pPr>
            <w:ins w:id="1005" w:author="Andrea Alfonsi" w:date="2018-09-13T09:20:00Z">
              <w:r w:rsidRPr="00007DF7">
                <w:t xml:space="preserve">Identify and manage </w:t>
              </w:r>
              <w:r w:rsidR="00F07099">
                <w:t>configuration items (see def.).</w:t>
              </w:r>
            </w:ins>
          </w:p>
          <w:p w14:paraId="1C232261" w14:textId="77777777" w:rsidR="00F07099" w:rsidRDefault="00007DF7" w:rsidP="00007DF7">
            <w:pPr>
              <w:pStyle w:val="Table12"/>
              <w:numPr>
                <w:ilvl w:val="0"/>
                <w:numId w:val="34"/>
              </w:numPr>
              <w:ind w:left="402"/>
              <w:rPr>
                <w:ins w:id="1006" w:author="Andrea Alfonsi" w:date="2018-09-13T09:43:00Z"/>
              </w:rPr>
              <w:pPrChange w:id="1007" w:author="Andrea Alfonsi" w:date="2018-09-13T09:43:00Z">
                <w:pPr>
                  <w:pStyle w:val="Table12"/>
                </w:pPr>
              </w:pPrChange>
            </w:pPr>
            <w:ins w:id="1008" w:author="Andrea Alfonsi" w:date="2018-09-13T09:20:00Z">
              <w:r w:rsidRPr="00007DF7">
                <w:t>Ensure implementation and verification (see def.) of change and document as</w:t>
              </w:r>
            </w:ins>
            <w:ins w:id="1009" w:author="Andrea Alfonsi" w:date="2018-09-13T09:43:00Z">
              <w:r w:rsidR="00F07099">
                <w:t xml:space="preserve"> </w:t>
              </w:r>
            </w:ins>
            <w:ins w:id="1010" w:author="Andrea Alfonsi" w:date="2018-09-13T09:20:00Z">
              <w:r w:rsidR="00F07099">
                <w:t>required by this plan.</w:t>
              </w:r>
            </w:ins>
          </w:p>
          <w:p w14:paraId="69D30F1C" w14:textId="77777777" w:rsidR="00F07099" w:rsidRDefault="00F07099" w:rsidP="00007DF7">
            <w:pPr>
              <w:pStyle w:val="Table12"/>
              <w:numPr>
                <w:ilvl w:val="0"/>
                <w:numId w:val="34"/>
              </w:numPr>
              <w:ind w:left="402"/>
              <w:rPr>
                <w:ins w:id="1011" w:author="Andrea Alfonsi" w:date="2018-09-13T09:43:00Z"/>
              </w:rPr>
              <w:pPrChange w:id="1012" w:author="Andrea Alfonsi" w:date="2018-09-13T09:43:00Z">
                <w:pPr>
                  <w:pStyle w:val="Table12"/>
                </w:pPr>
              </w:pPrChange>
            </w:pPr>
            <w:ins w:id="1013" w:author="Andrea Alfonsi" w:date="2018-09-13T09:20:00Z">
              <w:r>
                <w:t>Participate on the CCB.</w:t>
              </w:r>
            </w:ins>
          </w:p>
          <w:p w14:paraId="08DDEC4D" w14:textId="77777777" w:rsidR="00F07099" w:rsidRDefault="00007DF7" w:rsidP="00007DF7">
            <w:pPr>
              <w:pStyle w:val="Table12"/>
              <w:numPr>
                <w:ilvl w:val="0"/>
                <w:numId w:val="34"/>
              </w:numPr>
              <w:ind w:left="402"/>
              <w:rPr>
                <w:ins w:id="1014" w:author="Andrea Alfonsi" w:date="2018-09-13T09:43:00Z"/>
              </w:rPr>
              <w:pPrChange w:id="1015" w:author="Andrea Alfonsi" w:date="2018-09-13T09:43:00Z">
                <w:pPr>
                  <w:pStyle w:val="Table12"/>
                </w:pPr>
              </w:pPrChange>
            </w:pPr>
            <w:ins w:id="1016" w:author="Andrea Alfonsi" w:date="2018-09-13T09:20:00Z">
              <w:r w:rsidRPr="00007DF7">
                <w:t>Place I</w:t>
              </w:r>
              <w:r w:rsidR="00F07099">
                <w:t>T assets under version control.</w:t>
              </w:r>
            </w:ins>
          </w:p>
          <w:p w14:paraId="335CA948" w14:textId="77777777" w:rsidR="00F07099" w:rsidRDefault="00007DF7" w:rsidP="00007DF7">
            <w:pPr>
              <w:pStyle w:val="Table12"/>
              <w:numPr>
                <w:ilvl w:val="0"/>
                <w:numId w:val="34"/>
              </w:numPr>
              <w:ind w:left="402"/>
              <w:rPr>
                <w:ins w:id="1017" w:author="Andrea Alfonsi" w:date="2018-09-13T09:43:00Z"/>
              </w:rPr>
              <w:pPrChange w:id="1018" w:author="Andrea Alfonsi" w:date="2018-09-13T09:43:00Z">
                <w:pPr>
                  <w:pStyle w:val="Table12"/>
                </w:pPr>
              </w:pPrChange>
            </w:pPr>
            <w:ins w:id="1019" w:author="Andrea Alfonsi" w:date="2018-09-13T09:20:00Z">
              <w:r w:rsidRPr="00007DF7">
                <w:t xml:space="preserve">Establish baseline (see def.) of the IT asset prior to acceptance test. </w:t>
              </w:r>
            </w:ins>
          </w:p>
          <w:p w14:paraId="5AF4AAB5" w14:textId="77777777" w:rsidR="00F07099" w:rsidRDefault="00007DF7" w:rsidP="00007DF7">
            <w:pPr>
              <w:pStyle w:val="Table12"/>
              <w:numPr>
                <w:ilvl w:val="0"/>
                <w:numId w:val="34"/>
              </w:numPr>
              <w:ind w:left="402"/>
              <w:rPr>
                <w:ins w:id="1020" w:author="Andrea Alfonsi" w:date="2018-09-13T09:44:00Z"/>
              </w:rPr>
              <w:pPrChange w:id="1021" w:author="Andrea Alfonsi" w:date="2018-09-13T09:43:00Z">
                <w:pPr>
                  <w:pStyle w:val="Table12"/>
                </w:pPr>
              </w:pPrChange>
            </w:pPr>
            <w:ins w:id="1022" w:author="Andrea Alfonsi" w:date="2018-09-13T09:20:00Z">
              <w:r w:rsidRPr="00007DF7">
                <w:t>Evaluate i</w:t>
              </w:r>
              <w:r w:rsidR="00F07099">
                <w:t>ssues (see def.) and anomalies.</w:t>
              </w:r>
            </w:ins>
          </w:p>
          <w:p w14:paraId="7B6B0B2A" w14:textId="77777777" w:rsidR="00F07099" w:rsidRDefault="00007DF7" w:rsidP="00007DF7">
            <w:pPr>
              <w:pStyle w:val="Table12"/>
              <w:numPr>
                <w:ilvl w:val="0"/>
                <w:numId w:val="34"/>
              </w:numPr>
              <w:ind w:left="402"/>
              <w:rPr>
                <w:ins w:id="1023" w:author="Andrea Alfonsi" w:date="2018-09-13T09:44:00Z"/>
              </w:rPr>
              <w:pPrChange w:id="1024" w:author="Andrea Alfonsi" w:date="2018-09-13T09:43:00Z">
                <w:pPr>
                  <w:pStyle w:val="Table12"/>
                </w:pPr>
              </w:pPrChange>
            </w:pPr>
            <w:ins w:id="1025" w:author="Andrea Alfonsi" w:date="2018-09-13T09:20:00Z">
              <w:r w:rsidRPr="00007DF7">
                <w:t>Initiate component and integrat</w:t>
              </w:r>
              <w:r w:rsidR="00F07099">
                <w:t>ion tests prior to system test.</w:t>
              </w:r>
            </w:ins>
          </w:p>
          <w:p w14:paraId="73EA15E4" w14:textId="5CE28A26" w:rsidR="00007DF7" w:rsidRDefault="00007DF7" w:rsidP="00007DF7">
            <w:pPr>
              <w:pStyle w:val="Table12"/>
              <w:numPr>
                <w:ilvl w:val="0"/>
                <w:numId w:val="34"/>
              </w:numPr>
              <w:ind w:left="402"/>
              <w:rPr>
                <w:ins w:id="1026" w:author="Andrea Alfonsi" w:date="2018-09-13T09:44:00Z"/>
              </w:rPr>
              <w:pPrChange w:id="1027" w:author="Andrea Alfonsi" w:date="2018-09-13T09:44:00Z">
                <w:pPr>
                  <w:pStyle w:val="Table12"/>
                </w:pPr>
              </w:pPrChange>
            </w:pPr>
            <w:ins w:id="1028" w:author="Andrea Alfonsi" w:date="2018-09-13T09:20:00Z">
              <w:r w:rsidRPr="00007DF7">
                <w:t>Ensure implementation and verification activiti</w:t>
              </w:r>
              <w:r w:rsidR="00F07099">
                <w:t>es are complete and document as</w:t>
              </w:r>
            </w:ins>
            <w:ins w:id="1029" w:author="Andrea Alfonsi" w:date="2018-09-13T09:44:00Z">
              <w:r w:rsidR="00F07099">
                <w:t xml:space="preserve"> </w:t>
              </w:r>
            </w:ins>
            <w:ins w:id="1030" w:author="Andrea Alfonsi" w:date="2018-09-13T09:20:00Z">
              <w:r w:rsidRPr="00007DF7">
                <w:t xml:space="preserve">required. </w:t>
              </w:r>
            </w:ins>
          </w:p>
          <w:p w14:paraId="79DAB9EE" w14:textId="571BCF67" w:rsidR="00F07099" w:rsidRPr="00007DF7" w:rsidRDefault="00F07099" w:rsidP="00007DF7">
            <w:pPr>
              <w:pStyle w:val="Table12"/>
              <w:numPr>
                <w:ilvl w:val="0"/>
                <w:numId w:val="34"/>
              </w:numPr>
              <w:ind w:left="402"/>
              <w:rPr>
                <w:ins w:id="1031" w:author="Andrea Alfonsi" w:date="2018-09-13T09:20:00Z"/>
              </w:rPr>
              <w:pPrChange w:id="1032" w:author="Andrea Alfonsi" w:date="2018-09-13T09:44:00Z">
                <w:pPr>
                  <w:pStyle w:val="Table12"/>
                </w:pPr>
              </w:pPrChange>
            </w:pPr>
            <w:ins w:id="1033" w:author="Andrea Alfonsi" w:date="2018-09-13T09:44:00Z">
              <w:r w:rsidRPr="00072EA5" w:rsidDel="00547C54">
                <w:t>Coordinate execution of configuration audits.</w:t>
              </w:r>
            </w:ins>
          </w:p>
          <w:p w14:paraId="73BC3596" w14:textId="2F35041B" w:rsidR="00D94D0C" w:rsidRPr="00072EA5" w:rsidRDefault="00D94D0C" w:rsidP="00072EA5">
            <w:pPr>
              <w:pStyle w:val="Table12"/>
            </w:pPr>
            <w:del w:id="1034" w:author="Andrea Alfonsi" w:date="2018-09-12T15:01:00Z">
              <w:r w:rsidRPr="00072EA5" w:rsidDel="00547C54">
                <w:delText>Coordinate independent review of management plan, requirements, and design documentation.</w:delText>
              </w:r>
            </w:del>
          </w:p>
        </w:tc>
        <w:tc>
          <w:tcPr>
            <w:tcW w:w="2118" w:type="dxa"/>
            <w:tcBorders>
              <w:bottom w:val="single" w:sz="4" w:space="0" w:color="auto"/>
            </w:tcBorders>
            <w:tcPrChange w:id="1035" w:author="Andrea Alfonsi" w:date="2018-09-13T09:50:00Z">
              <w:tcPr>
                <w:tcW w:w="2245" w:type="dxa"/>
                <w:gridSpan w:val="2"/>
                <w:tcBorders>
                  <w:top w:val="nil"/>
                  <w:bottom w:val="nil"/>
                </w:tcBorders>
              </w:tcPr>
            </w:tcPrChange>
          </w:tcPr>
          <w:p w14:paraId="1660B122" w14:textId="77777777" w:rsidR="00D94D0C" w:rsidRPr="00072EA5" w:rsidRDefault="00D94D0C" w:rsidP="00072EA5">
            <w:pPr>
              <w:pStyle w:val="Table12"/>
            </w:pPr>
          </w:p>
        </w:tc>
      </w:tr>
      <w:tr w:rsidR="00D94D0C" w:rsidRPr="00072EA5" w:rsidDel="00F07099" w14:paraId="10AB45BA" w14:textId="7E1EE858" w:rsidTr="00296FA0">
        <w:trPr>
          <w:cantSplit/>
          <w:trHeight w:val="435"/>
          <w:del w:id="1036" w:author="Andrea Alfonsi" w:date="2018-09-13T09:44:00Z"/>
          <w:trPrChange w:id="1037" w:author="Andrea Alfonsi" w:date="2018-09-13T09:50:00Z">
            <w:trPr>
              <w:cantSplit/>
              <w:trHeight w:val="435"/>
            </w:trPr>
          </w:trPrChange>
        </w:trPr>
        <w:tc>
          <w:tcPr>
            <w:tcW w:w="2349" w:type="dxa"/>
            <w:tcBorders>
              <w:top w:val="single" w:sz="4" w:space="0" w:color="auto"/>
              <w:bottom w:val="nil"/>
            </w:tcBorders>
            <w:tcPrChange w:id="1038" w:author="Andrea Alfonsi" w:date="2018-09-13T09:50:00Z">
              <w:tcPr>
                <w:tcW w:w="1524" w:type="dxa"/>
                <w:tcBorders>
                  <w:top w:val="nil"/>
                  <w:bottom w:val="nil"/>
                </w:tcBorders>
              </w:tcPr>
            </w:tcPrChange>
          </w:tcPr>
          <w:p w14:paraId="1965C2CB" w14:textId="60F08AA4" w:rsidR="00D94D0C" w:rsidRPr="00072EA5" w:rsidDel="00F07099" w:rsidRDefault="00D94D0C" w:rsidP="00072EA5">
            <w:pPr>
              <w:pStyle w:val="Table12"/>
              <w:rPr>
                <w:del w:id="1039" w:author="Andrea Alfonsi" w:date="2018-09-13T09:44:00Z"/>
              </w:rPr>
            </w:pPr>
          </w:p>
        </w:tc>
        <w:tc>
          <w:tcPr>
            <w:tcW w:w="4775" w:type="dxa"/>
            <w:tcBorders>
              <w:top w:val="single" w:sz="4" w:space="0" w:color="auto"/>
              <w:bottom w:val="nil"/>
            </w:tcBorders>
            <w:tcPrChange w:id="1040" w:author="Andrea Alfonsi" w:date="2018-09-13T09:50:00Z">
              <w:tcPr>
                <w:tcW w:w="5473" w:type="dxa"/>
                <w:gridSpan w:val="2"/>
                <w:tcBorders>
                  <w:top w:val="nil"/>
                  <w:bottom w:val="nil"/>
                </w:tcBorders>
              </w:tcPr>
            </w:tcPrChange>
          </w:tcPr>
          <w:p w14:paraId="6FEE9D44" w14:textId="5889D56D" w:rsidR="00D94D0C" w:rsidRPr="00072EA5" w:rsidDel="00F07099" w:rsidRDefault="00D94D0C" w:rsidP="00072EA5">
            <w:pPr>
              <w:pStyle w:val="Table12"/>
              <w:rPr>
                <w:del w:id="1041" w:author="Andrea Alfonsi" w:date="2018-09-13T09:44:00Z"/>
              </w:rPr>
            </w:pPr>
            <w:del w:id="1042" w:author="Andrea Alfonsi" w:date="2018-09-12T15:01:00Z">
              <w:r w:rsidRPr="00072EA5" w:rsidDel="00547C54">
                <w:delText>Coordinate execution of implementation review.</w:delText>
              </w:r>
            </w:del>
          </w:p>
        </w:tc>
        <w:tc>
          <w:tcPr>
            <w:tcW w:w="2118" w:type="dxa"/>
            <w:tcBorders>
              <w:top w:val="single" w:sz="4" w:space="0" w:color="auto"/>
              <w:bottom w:val="nil"/>
            </w:tcBorders>
            <w:tcPrChange w:id="1043" w:author="Andrea Alfonsi" w:date="2018-09-13T09:50:00Z">
              <w:tcPr>
                <w:tcW w:w="2245" w:type="dxa"/>
                <w:gridSpan w:val="2"/>
                <w:tcBorders>
                  <w:top w:val="nil"/>
                  <w:bottom w:val="nil"/>
                </w:tcBorders>
              </w:tcPr>
            </w:tcPrChange>
          </w:tcPr>
          <w:p w14:paraId="30142A66" w14:textId="3ACDA425" w:rsidR="00D94D0C" w:rsidRPr="00072EA5" w:rsidDel="00F07099" w:rsidRDefault="00D94D0C" w:rsidP="00072EA5">
            <w:pPr>
              <w:pStyle w:val="Table12"/>
              <w:rPr>
                <w:del w:id="1044" w:author="Andrea Alfonsi" w:date="2018-09-13T09:44:00Z"/>
              </w:rPr>
            </w:pPr>
          </w:p>
        </w:tc>
      </w:tr>
      <w:tr w:rsidR="00D94D0C" w:rsidRPr="00072EA5" w14:paraId="739BD727" w14:textId="77777777" w:rsidTr="004D1B25">
        <w:trPr>
          <w:trHeight w:val="705"/>
          <w:trPrChange w:id="1045" w:author="Andrea Alfonsi" w:date="2018-09-13T09:16:00Z">
            <w:trPr>
              <w:trHeight w:val="705"/>
            </w:trPr>
          </w:trPrChange>
        </w:trPr>
        <w:tc>
          <w:tcPr>
            <w:tcW w:w="2349" w:type="dxa"/>
            <w:tcPrChange w:id="1046" w:author="Andrea Alfonsi" w:date="2018-09-13T09:16:00Z">
              <w:tcPr>
                <w:tcW w:w="1524" w:type="dxa"/>
                <w:gridSpan w:val="2"/>
                <w:tcBorders>
                  <w:top w:val="nil"/>
                  <w:bottom w:val="nil"/>
                </w:tcBorders>
              </w:tcPr>
            </w:tcPrChange>
          </w:tcPr>
          <w:p w14:paraId="159EACAA" w14:textId="6C265E7A" w:rsidR="00D94D0C" w:rsidRPr="00072EA5" w:rsidRDefault="00D94D0C" w:rsidP="00072EA5">
            <w:pPr>
              <w:pStyle w:val="Table12"/>
            </w:pPr>
            <w:ins w:id="1047" w:author="Andrea Alfonsi" w:date="2018-09-12T15:01:00Z">
              <w:r w:rsidRPr="00072EA5">
                <w:lastRenderedPageBreak/>
                <w:t>QL Analyst</w:t>
              </w:r>
            </w:ins>
          </w:p>
        </w:tc>
        <w:tc>
          <w:tcPr>
            <w:tcW w:w="4775" w:type="dxa"/>
            <w:tcPrChange w:id="1048" w:author="Andrea Alfonsi" w:date="2018-09-13T09:16:00Z">
              <w:tcPr>
                <w:tcW w:w="5473" w:type="dxa"/>
                <w:gridSpan w:val="2"/>
                <w:tcBorders>
                  <w:top w:val="nil"/>
                  <w:bottom w:val="nil"/>
                </w:tcBorders>
              </w:tcPr>
            </w:tcPrChange>
          </w:tcPr>
          <w:p w14:paraId="4A24DDC4" w14:textId="77777777" w:rsidR="003650C8" w:rsidRDefault="00D94D0C" w:rsidP="00072EA5">
            <w:pPr>
              <w:pStyle w:val="Table12"/>
              <w:numPr>
                <w:ilvl w:val="0"/>
                <w:numId w:val="34"/>
              </w:numPr>
              <w:ind w:left="312"/>
              <w:rPr>
                <w:ins w:id="1049" w:author="Andrea Alfonsi" w:date="2018-09-13T09:46:00Z"/>
              </w:rPr>
              <w:pPrChange w:id="1050" w:author="Andrea Alfonsi" w:date="2018-09-13T09:46:00Z">
                <w:pPr>
                  <w:pStyle w:val="Table12"/>
                </w:pPr>
              </w:pPrChange>
            </w:pPr>
            <w:ins w:id="1051" w:author="Andrea Alfonsi" w:date="2018-09-12T15:01:00Z">
              <w:r w:rsidRPr="00072EA5">
                <w:t xml:space="preserve">Identify and document the </w:t>
              </w:r>
            </w:ins>
            <w:ins w:id="1052" w:author="Andrea Alfonsi" w:date="2018-09-13T09:46:00Z">
              <w:r w:rsidR="003650C8">
                <w:t>QLD</w:t>
              </w:r>
            </w:ins>
            <w:ins w:id="1053" w:author="Andrea Alfonsi" w:date="2018-09-12T15:01:00Z">
              <w:r w:rsidRPr="00072EA5">
                <w:t>.</w:t>
              </w:r>
            </w:ins>
          </w:p>
          <w:p w14:paraId="0352C32A" w14:textId="0D8BE034" w:rsidR="00D94D0C" w:rsidRPr="00072EA5" w:rsidRDefault="00D94D0C" w:rsidP="00072EA5">
            <w:pPr>
              <w:pStyle w:val="Table12"/>
              <w:numPr>
                <w:ilvl w:val="0"/>
                <w:numId w:val="34"/>
              </w:numPr>
              <w:ind w:left="312"/>
              <w:pPrChange w:id="1054" w:author="Andrea Alfonsi" w:date="2018-09-13T09:46:00Z">
                <w:pPr>
                  <w:pStyle w:val="Table12"/>
                </w:pPr>
              </w:pPrChange>
            </w:pPr>
            <w:ins w:id="1055" w:author="Andrea Alfonsi" w:date="2018-09-12T15:01:00Z">
              <w:r w:rsidRPr="00072EA5" w:rsidDel="00547C54">
                <w:t xml:space="preserve">Manage and resolve problems per this </w:t>
              </w:r>
              <w:r w:rsidDel="00547C54">
                <w:t>p</w:t>
              </w:r>
              <w:r w:rsidRPr="00072EA5" w:rsidDel="00547C54">
                <w:t>lan.</w:t>
              </w:r>
            </w:ins>
            <w:del w:id="1056" w:author="Andrea Alfonsi" w:date="2018-09-12T15:01:00Z">
              <w:r w:rsidRPr="00072EA5" w:rsidDel="00547C54">
                <w:delText>Coordinate execution of configuration audits. (For safety software only.)</w:delText>
              </w:r>
            </w:del>
          </w:p>
        </w:tc>
        <w:tc>
          <w:tcPr>
            <w:tcW w:w="2118" w:type="dxa"/>
            <w:tcPrChange w:id="1057" w:author="Andrea Alfonsi" w:date="2018-09-13T09:16:00Z">
              <w:tcPr>
                <w:tcW w:w="2245" w:type="dxa"/>
                <w:tcBorders>
                  <w:top w:val="nil"/>
                  <w:bottom w:val="nil"/>
                </w:tcBorders>
              </w:tcPr>
            </w:tcPrChange>
          </w:tcPr>
          <w:p w14:paraId="1915C7BA" w14:textId="77777777" w:rsidR="00D94D0C" w:rsidRPr="00072EA5" w:rsidRDefault="00D94D0C" w:rsidP="00072EA5">
            <w:pPr>
              <w:pStyle w:val="Table12"/>
            </w:pPr>
          </w:p>
        </w:tc>
      </w:tr>
      <w:tr w:rsidR="00D94D0C" w:rsidRPr="00072EA5" w14:paraId="21689CB0" w14:textId="77777777" w:rsidTr="004D1B25">
        <w:trPr>
          <w:trHeight w:val="420"/>
          <w:trPrChange w:id="1058" w:author="Andrea Alfonsi" w:date="2018-09-13T09:16:00Z">
            <w:trPr>
              <w:trHeight w:val="420"/>
            </w:trPr>
          </w:trPrChange>
        </w:trPr>
        <w:tc>
          <w:tcPr>
            <w:tcW w:w="2349" w:type="dxa"/>
            <w:tcPrChange w:id="1059" w:author="Andrea Alfonsi" w:date="2018-09-13T09:16:00Z">
              <w:tcPr>
                <w:tcW w:w="1524" w:type="dxa"/>
                <w:tcBorders>
                  <w:top w:val="nil"/>
                  <w:bottom w:val="nil"/>
                </w:tcBorders>
              </w:tcPr>
            </w:tcPrChange>
          </w:tcPr>
          <w:p w14:paraId="3C99E6EF" w14:textId="46C66FD9" w:rsidR="00D94D0C" w:rsidRPr="00072EA5" w:rsidRDefault="00D94D0C" w:rsidP="00072EA5">
            <w:pPr>
              <w:pStyle w:val="Table12"/>
            </w:pPr>
            <w:ins w:id="1060" w:author="Andrea Alfonsi" w:date="2018-09-12T15:01:00Z">
              <w:r w:rsidRPr="00072EA5">
                <w:t>Independent Reviewer</w:t>
              </w:r>
            </w:ins>
          </w:p>
        </w:tc>
        <w:tc>
          <w:tcPr>
            <w:tcW w:w="4775" w:type="dxa"/>
            <w:tcPrChange w:id="1061" w:author="Andrea Alfonsi" w:date="2018-09-13T09:16:00Z">
              <w:tcPr>
                <w:tcW w:w="5473" w:type="dxa"/>
                <w:gridSpan w:val="2"/>
                <w:tcBorders>
                  <w:top w:val="nil"/>
                  <w:bottom w:val="nil"/>
                </w:tcBorders>
              </w:tcPr>
            </w:tcPrChange>
          </w:tcPr>
          <w:p w14:paraId="4FD98666" w14:textId="77777777" w:rsidR="003650C8" w:rsidRDefault="00D94D0C" w:rsidP="003650C8">
            <w:pPr>
              <w:pStyle w:val="Table12"/>
              <w:numPr>
                <w:ilvl w:val="0"/>
                <w:numId w:val="34"/>
              </w:numPr>
              <w:ind w:left="312"/>
              <w:rPr>
                <w:ins w:id="1062" w:author="Andrea Alfonsi" w:date="2018-09-13T09:47:00Z"/>
              </w:rPr>
              <w:pPrChange w:id="1063" w:author="Andrea Alfonsi" w:date="2018-09-13T09:47:00Z">
                <w:pPr>
                  <w:pStyle w:val="Table12"/>
                </w:pPr>
              </w:pPrChange>
            </w:pPr>
            <w:ins w:id="1064" w:author="Andrea Alfonsi" w:date="2018-09-12T15:01:00Z">
              <w:r w:rsidRPr="00072EA5">
                <w:t>Review management plan and participate in requirements, design, and implementation reviews.</w:t>
              </w:r>
            </w:ins>
          </w:p>
          <w:p w14:paraId="773D2AB9" w14:textId="450AF158" w:rsidR="00D94D0C" w:rsidRPr="00072EA5" w:rsidRDefault="00D94D0C" w:rsidP="003650C8">
            <w:pPr>
              <w:pStyle w:val="Table12"/>
              <w:numPr>
                <w:ilvl w:val="0"/>
                <w:numId w:val="34"/>
              </w:numPr>
              <w:ind w:left="312"/>
              <w:pPrChange w:id="1065" w:author="Andrea Alfonsi" w:date="2018-09-13T09:47:00Z">
                <w:pPr>
                  <w:pStyle w:val="Table12"/>
                </w:pPr>
              </w:pPrChange>
            </w:pPr>
            <w:ins w:id="1066" w:author="Andrea Alfonsi" w:date="2018-09-12T15:01:00Z">
              <w:r w:rsidRPr="00072EA5" w:rsidDel="00547C54">
                <w:t>Provide status reports to management per communication plan.</w:t>
              </w:r>
            </w:ins>
            <w:del w:id="1067" w:author="Andrea Alfonsi" w:date="2018-09-12T15:01:00Z">
              <w:r w:rsidRPr="00072EA5" w:rsidDel="00547C54">
                <w:delText xml:space="preserve">Manage and resolve problems per this </w:delText>
              </w:r>
              <w:r w:rsidDel="00547C54">
                <w:delText>p</w:delText>
              </w:r>
              <w:r w:rsidRPr="00072EA5" w:rsidDel="00547C54">
                <w:delText>lan.</w:delText>
              </w:r>
            </w:del>
          </w:p>
        </w:tc>
        <w:tc>
          <w:tcPr>
            <w:tcW w:w="2118" w:type="dxa"/>
            <w:tcPrChange w:id="1068" w:author="Andrea Alfonsi" w:date="2018-09-13T09:16:00Z">
              <w:tcPr>
                <w:tcW w:w="2245" w:type="dxa"/>
                <w:gridSpan w:val="2"/>
                <w:tcBorders>
                  <w:top w:val="nil"/>
                  <w:bottom w:val="nil"/>
                </w:tcBorders>
              </w:tcPr>
            </w:tcPrChange>
          </w:tcPr>
          <w:p w14:paraId="009CFB7D" w14:textId="77777777" w:rsidR="00D94D0C" w:rsidRPr="00072EA5" w:rsidRDefault="00D94D0C" w:rsidP="00A760C7">
            <w:pPr>
              <w:pStyle w:val="Table12"/>
            </w:pPr>
          </w:p>
        </w:tc>
      </w:tr>
      <w:tr w:rsidR="00D94D0C" w:rsidRPr="00072EA5" w14:paraId="29500246" w14:textId="77777777" w:rsidTr="00296FA0">
        <w:trPr>
          <w:trHeight w:val="630"/>
          <w:trPrChange w:id="1069" w:author="Andrea Alfonsi" w:date="2018-09-13T09:50:00Z">
            <w:trPr>
              <w:trHeight w:val="630"/>
            </w:trPr>
          </w:trPrChange>
        </w:trPr>
        <w:tc>
          <w:tcPr>
            <w:tcW w:w="2349" w:type="dxa"/>
            <w:tcBorders>
              <w:bottom w:val="single" w:sz="4" w:space="0" w:color="auto"/>
            </w:tcBorders>
            <w:tcPrChange w:id="1070" w:author="Andrea Alfonsi" w:date="2018-09-13T09:50:00Z">
              <w:tcPr>
                <w:tcW w:w="1524" w:type="dxa"/>
                <w:tcBorders>
                  <w:top w:val="nil"/>
                </w:tcBorders>
              </w:tcPr>
            </w:tcPrChange>
          </w:tcPr>
          <w:p w14:paraId="454FE135" w14:textId="5F7997E6" w:rsidR="00D94D0C" w:rsidRPr="00072EA5" w:rsidRDefault="003650C8" w:rsidP="00072EA5">
            <w:pPr>
              <w:pStyle w:val="Table12"/>
            </w:pPr>
            <w:ins w:id="1071" w:author="Andrea Alfonsi" w:date="2018-09-13T09:47:00Z">
              <w:r>
                <w:t>Change Control Board (CCB)</w:t>
              </w:r>
            </w:ins>
          </w:p>
        </w:tc>
        <w:tc>
          <w:tcPr>
            <w:tcW w:w="4775" w:type="dxa"/>
            <w:tcBorders>
              <w:bottom w:val="single" w:sz="4" w:space="0" w:color="auto"/>
            </w:tcBorders>
            <w:tcPrChange w:id="1072" w:author="Andrea Alfonsi" w:date="2018-09-13T09:50:00Z">
              <w:tcPr>
                <w:tcW w:w="5473" w:type="dxa"/>
                <w:gridSpan w:val="2"/>
                <w:tcBorders>
                  <w:top w:val="nil"/>
                </w:tcBorders>
              </w:tcPr>
            </w:tcPrChange>
          </w:tcPr>
          <w:p w14:paraId="49B8FA6B" w14:textId="5986FFFE" w:rsidR="003650C8" w:rsidRDefault="003650C8" w:rsidP="003650C8">
            <w:pPr>
              <w:pStyle w:val="Table12"/>
              <w:numPr>
                <w:ilvl w:val="0"/>
                <w:numId w:val="34"/>
              </w:numPr>
              <w:ind w:left="312"/>
              <w:rPr>
                <w:ins w:id="1073" w:author="Andrea Alfonsi" w:date="2018-09-13T09:48:00Z"/>
              </w:rPr>
              <w:pPrChange w:id="1074" w:author="Andrea Alfonsi" w:date="2018-09-13T09:48:00Z">
                <w:pPr>
                  <w:pStyle w:val="Table12"/>
                </w:pPr>
              </w:pPrChange>
            </w:pPr>
            <w:ins w:id="1075" w:author="Andrea Alfonsi" w:date="2018-09-13T09:47:00Z">
              <w:r>
                <w:t>Review and approve change requests</w:t>
              </w:r>
            </w:ins>
            <w:ins w:id="1076" w:author="Andrea Alfonsi" w:date="2018-09-13T09:49:00Z">
              <w:r>
                <w:t>.</w:t>
              </w:r>
            </w:ins>
          </w:p>
          <w:p w14:paraId="247F885B" w14:textId="29EF39BE" w:rsidR="00D94D0C" w:rsidRPr="00072EA5" w:rsidRDefault="003650C8" w:rsidP="003650C8">
            <w:pPr>
              <w:pStyle w:val="Table12"/>
              <w:numPr>
                <w:ilvl w:val="0"/>
                <w:numId w:val="34"/>
              </w:numPr>
              <w:ind w:left="312"/>
              <w:pPrChange w:id="1077" w:author="Andrea Alfonsi" w:date="2018-09-13T09:48:00Z">
                <w:pPr>
                  <w:pStyle w:val="Table12"/>
                </w:pPr>
              </w:pPrChange>
            </w:pPr>
            <w:ins w:id="1078" w:author="Andrea Alfonsi" w:date="2018-09-13T09:48:00Z">
              <w:r>
                <w:t>Evaluate test results as part of the approved changes</w:t>
              </w:r>
            </w:ins>
            <w:ins w:id="1079" w:author="Andrea Alfonsi" w:date="2018-09-13T09:49:00Z">
              <w:r>
                <w:t>.</w:t>
              </w:r>
            </w:ins>
            <w:del w:id="1080" w:author="Andrea Alfonsi" w:date="2018-09-12T15:01:00Z">
              <w:r w:rsidR="00D94D0C" w:rsidRPr="00072EA5" w:rsidDel="00547C54">
                <w:delText>Provide status reports to management per communication plan.</w:delText>
              </w:r>
            </w:del>
          </w:p>
        </w:tc>
        <w:tc>
          <w:tcPr>
            <w:tcW w:w="2118" w:type="dxa"/>
            <w:tcBorders>
              <w:bottom w:val="single" w:sz="4" w:space="0" w:color="auto"/>
            </w:tcBorders>
            <w:tcPrChange w:id="1081" w:author="Andrea Alfonsi" w:date="2018-09-13T09:50:00Z">
              <w:tcPr>
                <w:tcW w:w="2245" w:type="dxa"/>
                <w:gridSpan w:val="2"/>
                <w:tcBorders>
                  <w:top w:val="nil"/>
                </w:tcBorders>
              </w:tcPr>
            </w:tcPrChange>
          </w:tcPr>
          <w:p w14:paraId="4B9EE1FA" w14:textId="77777777" w:rsidR="00D94D0C" w:rsidRPr="00072EA5" w:rsidRDefault="00D94D0C" w:rsidP="00072EA5">
            <w:pPr>
              <w:pStyle w:val="Table12"/>
            </w:pPr>
          </w:p>
        </w:tc>
      </w:tr>
      <w:tr w:rsidR="00D94D0C" w:rsidRPr="00072EA5" w14:paraId="02517475" w14:textId="77777777" w:rsidTr="00296FA0">
        <w:trPr>
          <w:trHeight w:val="465"/>
          <w:trPrChange w:id="1082" w:author="Andrea Alfonsi" w:date="2018-09-13T09:50:00Z">
            <w:trPr>
              <w:trHeight w:val="465"/>
            </w:trPr>
          </w:trPrChange>
        </w:trPr>
        <w:tc>
          <w:tcPr>
            <w:tcW w:w="2349" w:type="dxa"/>
            <w:tcBorders>
              <w:top w:val="single" w:sz="4" w:space="0" w:color="auto"/>
              <w:bottom w:val="single" w:sz="4" w:space="0" w:color="auto"/>
            </w:tcBorders>
            <w:tcPrChange w:id="1083" w:author="Andrea Alfonsi" w:date="2018-09-13T09:50:00Z">
              <w:tcPr>
                <w:tcW w:w="1524" w:type="dxa"/>
                <w:tcBorders>
                  <w:bottom w:val="nil"/>
                </w:tcBorders>
              </w:tcPr>
            </w:tcPrChange>
          </w:tcPr>
          <w:p w14:paraId="7D73F1B8" w14:textId="540D722A" w:rsidR="00D94D0C" w:rsidRPr="00072EA5" w:rsidRDefault="003650C8" w:rsidP="00072EA5">
            <w:pPr>
              <w:pStyle w:val="Table12"/>
            </w:pPr>
            <w:ins w:id="1084" w:author="Andrea Alfonsi" w:date="2018-09-13T09:48:00Z">
              <w:r>
                <w:t>Software Developer</w:t>
              </w:r>
            </w:ins>
            <w:del w:id="1085" w:author="Andrea Alfonsi" w:date="2018-09-12T15:01:00Z">
              <w:r w:rsidR="00D94D0C" w:rsidRPr="00072EA5" w:rsidDel="00547C54">
                <w:delText>Technical Lead</w:delText>
              </w:r>
            </w:del>
          </w:p>
        </w:tc>
        <w:tc>
          <w:tcPr>
            <w:tcW w:w="4775" w:type="dxa"/>
            <w:tcBorders>
              <w:top w:val="single" w:sz="4" w:space="0" w:color="auto"/>
              <w:bottom w:val="single" w:sz="4" w:space="0" w:color="auto"/>
            </w:tcBorders>
            <w:tcPrChange w:id="1086" w:author="Andrea Alfonsi" w:date="2018-09-13T09:50:00Z">
              <w:tcPr>
                <w:tcW w:w="5473" w:type="dxa"/>
                <w:gridSpan w:val="2"/>
                <w:tcBorders>
                  <w:bottom w:val="nil"/>
                </w:tcBorders>
              </w:tcPr>
            </w:tcPrChange>
          </w:tcPr>
          <w:p w14:paraId="3BF5FE06" w14:textId="671EF6CE" w:rsidR="003650C8" w:rsidRDefault="003650C8" w:rsidP="00413973">
            <w:pPr>
              <w:pStyle w:val="Table12"/>
              <w:numPr>
                <w:ilvl w:val="0"/>
                <w:numId w:val="34"/>
              </w:numPr>
              <w:spacing w:before="0"/>
              <w:ind w:left="312"/>
              <w:rPr>
                <w:ins w:id="1087" w:author="Andrea Alfonsi" w:date="2018-09-13T09:49:00Z"/>
              </w:rPr>
              <w:pPrChange w:id="1088" w:author="Andrea Alfonsi" w:date="2018-09-13T09:49:00Z">
                <w:pPr>
                  <w:pStyle w:val="Table12"/>
                  <w:spacing w:before="0"/>
                </w:pPr>
              </w:pPrChange>
            </w:pPr>
            <w:ins w:id="1089" w:author="Andrea Alfonsi" w:date="2018-09-13T09:48:00Z">
              <w:r>
                <w:t>Perform design, implementation and testing of the software code</w:t>
              </w:r>
            </w:ins>
            <w:ins w:id="1090" w:author="Andrea Alfonsi" w:date="2018-09-13T09:49:00Z">
              <w:r>
                <w:t>.</w:t>
              </w:r>
            </w:ins>
          </w:p>
          <w:p w14:paraId="640D2C2F" w14:textId="6444BC3B" w:rsidR="00D94D0C" w:rsidRPr="00072EA5" w:rsidRDefault="003650C8" w:rsidP="00413973">
            <w:pPr>
              <w:pStyle w:val="Table12"/>
              <w:numPr>
                <w:ilvl w:val="0"/>
                <w:numId w:val="34"/>
              </w:numPr>
              <w:spacing w:before="0"/>
              <w:ind w:left="312"/>
              <w:pPrChange w:id="1091" w:author="Andrea Alfonsi" w:date="2018-09-13T09:49:00Z">
                <w:pPr>
                  <w:pStyle w:val="Table12"/>
                  <w:spacing w:before="0"/>
                </w:pPr>
              </w:pPrChange>
            </w:pPr>
            <w:ins w:id="1092" w:author="Andrea Alfonsi" w:date="2018-09-13T09:49:00Z">
              <w:r>
                <w:t>Adhere to this plan.</w:t>
              </w:r>
            </w:ins>
            <w:del w:id="1093" w:author="Andrea Alfonsi" w:date="2018-09-12T15:01:00Z">
              <w:r w:rsidR="00D94D0C" w:rsidRPr="00072EA5" w:rsidDel="00547C54">
                <w:delText>Document test procedures and instructions for use.</w:delText>
              </w:r>
            </w:del>
          </w:p>
        </w:tc>
        <w:tc>
          <w:tcPr>
            <w:tcW w:w="2118" w:type="dxa"/>
            <w:tcBorders>
              <w:top w:val="single" w:sz="4" w:space="0" w:color="auto"/>
              <w:bottom w:val="single" w:sz="4" w:space="0" w:color="auto"/>
            </w:tcBorders>
            <w:tcPrChange w:id="1094" w:author="Andrea Alfonsi" w:date="2018-09-13T09:50:00Z">
              <w:tcPr>
                <w:tcW w:w="2245" w:type="dxa"/>
                <w:gridSpan w:val="2"/>
                <w:tcBorders>
                  <w:bottom w:val="nil"/>
                </w:tcBorders>
              </w:tcPr>
            </w:tcPrChange>
          </w:tcPr>
          <w:p w14:paraId="6864E927" w14:textId="77777777" w:rsidR="00D94D0C" w:rsidRPr="00072EA5" w:rsidRDefault="00D94D0C" w:rsidP="00072EA5">
            <w:pPr>
              <w:pStyle w:val="Table12"/>
            </w:pPr>
          </w:p>
        </w:tc>
      </w:tr>
      <w:tr w:rsidR="00D94D0C" w:rsidRPr="00072EA5" w:rsidDel="003650C8" w14:paraId="005AE1C9" w14:textId="74491E30" w:rsidTr="00296FA0">
        <w:trPr>
          <w:trHeight w:val="495"/>
          <w:del w:id="1095" w:author="Andrea Alfonsi" w:date="2018-09-13T09:47:00Z"/>
          <w:trPrChange w:id="1096" w:author="Andrea Alfonsi" w:date="2018-09-13T09:50:00Z">
            <w:trPr>
              <w:trHeight w:val="495"/>
            </w:trPr>
          </w:trPrChange>
        </w:trPr>
        <w:tc>
          <w:tcPr>
            <w:tcW w:w="2349" w:type="dxa"/>
            <w:tcBorders>
              <w:top w:val="single" w:sz="4" w:space="0" w:color="auto"/>
            </w:tcBorders>
            <w:tcPrChange w:id="1097" w:author="Andrea Alfonsi" w:date="2018-09-13T09:50:00Z">
              <w:tcPr>
                <w:tcW w:w="1524" w:type="dxa"/>
                <w:gridSpan w:val="2"/>
                <w:tcBorders>
                  <w:top w:val="nil"/>
                  <w:bottom w:val="nil"/>
                </w:tcBorders>
              </w:tcPr>
            </w:tcPrChange>
          </w:tcPr>
          <w:p w14:paraId="09ED6694" w14:textId="10E13B8E" w:rsidR="00D94D0C" w:rsidRPr="00072EA5" w:rsidDel="003650C8" w:rsidRDefault="00D94D0C" w:rsidP="00072EA5">
            <w:pPr>
              <w:pStyle w:val="Table12"/>
              <w:rPr>
                <w:del w:id="1098" w:author="Andrea Alfonsi" w:date="2018-09-13T09:47:00Z"/>
              </w:rPr>
            </w:pPr>
          </w:p>
        </w:tc>
        <w:tc>
          <w:tcPr>
            <w:tcW w:w="4775" w:type="dxa"/>
            <w:tcBorders>
              <w:top w:val="single" w:sz="4" w:space="0" w:color="auto"/>
            </w:tcBorders>
            <w:tcPrChange w:id="1099" w:author="Andrea Alfonsi" w:date="2018-09-13T09:50:00Z">
              <w:tcPr>
                <w:tcW w:w="5473" w:type="dxa"/>
                <w:gridSpan w:val="2"/>
                <w:tcBorders>
                  <w:top w:val="nil"/>
                  <w:bottom w:val="nil"/>
                </w:tcBorders>
              </w:tcPr>
            </w:tcPrChange>
          </w:tcPr>
          <w:p w14:paraId="7384E679" w14:textId="139EF07E" w:rsidR="00D94D0C" w:rsidRPr="00072EA5" w:rsidDel="003650C8" w:rsidRDefault="00D94D0C" w:rsidP="00413973">
            <w:pPr>
              <w:pStyle w:val="Table12"/>
              <w:spacing w:before="0"/>
              <w:rPr>
                <w:del w:id="1100" w:author="Andrea Alfonsi" w:date="2018-09-13T09:47:00Z"/>
              </w:rPr>
            </w:pPr>
            <w:del w:id="1101" w:author="Andrea Alfonsi" w:date="2018-09-12T15:01:00Z">
              <w:r w:rsidRPr="00072EA5" w:rsidDel="00C10DF9">
                <w:delText>Participate in requirements, design, and implementation reviews.</w:delText>
              </w:r>
            </w:del>
          </w:p>
        </w:tc>
        <w:tc>
          <w:tcPr>
            <w:tcW w:w="2118" w:type="dxa"/>
            <w:tcBorders>
              <w:top w:val="single" w:sz="4" w:space="0" w:color="auto"/>
            </w:tcBorders>
            <w:tcPrChange w:id="1102" w:author="Andrea Alfonsi" w:date="2018-09-13T09:50:00Z">
              <w:tcPr>
                <w:tcW w:w="2245" w:type="dxa"/>
                <w:tcBorders>
                  <w:top w:val="nil"/>
                  <w:bottom w:val="nil"/>
                </w:tcBorders>
              </w:tcPr>
            </w:tcPrChange>
          </w:tcPr>
          <w:p w14:paraId="4C8AB552" w14:textId="537CC2C7" w:rsidR="00D94D0C" w:rsidRPr="00072EA5" w:rsidDel="003650C8" w:rsidRDefault="00D94D0C" w:rsidP="00072EA5">
            <w:pPr>
              <w:pStyle w:val="Table12"/>
              <w:rPr>
                <w:del w:id="1103" w:author="Andrea Alfonsi" w:date="2018-09-13T09:47:00Z"/>
              </w:rPr>
            </w:pPr>
          </w:p>
        </w:tc>
      </w:tr>
      <w:tr w:rsidR="00D94D0C" w:rsidRPr="00072EA5" w:rsidDel="00296FA0" w14:paraId="7F6DAC49" w14:textId="38D68FE1" w:rsidTr="004D1B25">
        <w:trPr>
          <w:del w:id="1104" w:author="Andrea Alfonsi" w:date="2018-09-13T09:50:00Z"/>
        </w:trPr>
        <w:tc>
          <w:tcPr>
            <w:tcW w:w="2349" w:type="dxa"/>
            <w:tcPrChange w:id="1105" w:author="Andrea Alfonsi" w:date="2018-09-13T09:16:00Z">
              <w:tcPr>
                <w:tcW w:w="1524" w:type="dxa"/>
                <w:gridSpan w:val="2"/>
              </w:tcPr>
            </w:tcPrChange>
          </w:tcPr>
          <w:p w14:paraId="39948B13" w14:textId="0C08D777" w:rsidR="00D94D0C" w:rsidRPr="00072EA5" w:rsidDel="00296FA0" w:rsidRDefault="00D94D0C" w:rsidP="00072EA5">
            <w:pPr>
              <w:pStyle w:val="Table12"/>
              <w:rPr>
                <w:del w:id="1106" w:author="Andrea Alfonsi" w:date="2018-09-13T09:50:00Z"/>
              </w:rPr>
            </w:pPr>
            <w:del w:id="1107" w:author="Andrea Alfonsi" w:date="2018-09-12T15:01:00Z">
              <w:r w:rsidRPr="00072EA5" w:rsidDel="00C10DF9">
                <w:delText>QL Analyst</w:delText>
              </w:r>
            </w:del>
          </w:p>
        </w:tc>
        <w:tc>
          <w:tcPr>
            <w:tcW w:w="4775" w:type="dxa"/>
            <w:tcPrChange w:id="1108" w:author="Andrea Alfonsi" w:date="2018-09-13T09:16:00Z">
              <w:tcPr>
                <w:tcW w:w="5473" w:type="dxa"/>
                <w:gridSpan w:val="2"/>
              </w:tcPr>
            </w:tcPrChange>
          </w:tcPr>
          <w:p w14:paraId="12A83471" w14:textId="38189092" w:rsidR="00D94D0C" w:rsidRPr="00072EA5" w:rsidDel="00296FA0" w:rsidRDefault="00D94D0C" w:rsidP="00072EA5">
            <w:pPr>
              <w:pStyle w:val="Table12"/>
              <w:rPr>
                <w:del w:id="1109" w:author="Andrea Alfonsi" w:date="2018-09-13T09:50:00Z"/>
              </w:rPr>
            </w:pPr>
            <w:del w:id="1110" w:author="Andrea Alfonsi" w:date="2018-09-12T15:01:00Z">
              <w:r w:rsidRPr="00072EA5" w:rsidDel="00C10DF9">
                <w:delText>Identify and document the quality level determination.</w:delText>
              </w:r>
            </w:del>
          </w:p>
        </w:tc>
        <w:tc>
          <w:tcPr>
            <w:tcW w:w="2118" w:type="dxa"/>
            <w:tcPrChange w:id="1111" w:author="Andrea Alfonsi" w:date="2018-09-13T09:16:00Z">
              <w:tcPr>
                <w:tcW w:w="2245" w:type="dxa"/>
              </w:tcPr>
            </w:tcPrChange>
          </w:tcPr>
          <w:p w14:paraId="59F0A16D" w14:textId="216EF5C0" w:rsidR="00D94D0C" w:rsidRPr="00072EA5" w:rsidDel="00296FA0" w:rsidRDefault="00D94D0C" w:rsidP="00072EA5">
            <w:pPr>
              <w:pStyle w:val="Table12"/>
              <w:rPr>
                <w:del w:id="1112" w:author="Andrea Alfonsi" w:date="2018-09-13T09:50:00Z"/>
              </w:rPr>
            </w:pPr>
          </w:p>
        </w:tc>
      </w:tr>
      <w:tr w:rsidR="00D94D0C" w:rsidRPr="00072EA5" w:rsidDel="00296FA0" w14:paraId="01FD7767" w14:textId="26A3048D" w:rsidTr="004D1B25">
        <w:trPr>
          <w:del w:id="1113" w:author="Andrea Alfonsi" w:date="2018-09-13T09:50:00Z"/>
        </w:trPr>
        <w:tc>
          <w:tcPr>
            <w:tcW w:w="2349" w:type="dxa"/>
            <w:tcPrChange w:id="1114" w:author="Andrea Alfonsi" w:date="2018-09-13T09:16:00Z">
              <w:tcPr>
                <w:tcW w:w="1524" w:type="dxa"/>
                <w:gridSpan w:val="2"/>
              </w:tcPr>
            </w:tcPrChange>
          </w:tcPr>
          <w:p w14:paraId="2D77569F" w14:textId="1F3AE0D1" w:rsidR="00D94D0C" w:rsidRPr="00072EA5" w:rsidDel="00296FA0" w:rsidRDefault="00D94D0C" w:rsidP="00072EA5">
            <w:pPr>
              <w:pStyle w:val="Table12"/>
              <w:rPr>
                <w:del w:id="1115" w:author="Andrea Alfonsi" w:date="2018-09-13T09:50:00Z"/>
              </w:rPr>
            </w:pPr>
            <w:del w:id="1116" w:author="Andrea Alfonsi" w:date="2018-09-12T15:01:00Z">
              <w:r w:rsidRPr="00072EA5" w:rsidDel="00C10DF9">
                <w:delText>Independent Reviewer</w:delText>
              </w:r>
            </w:del>
          </w:p>
        </w:tc>
        <w:tc>
          <w:tcPr>
            <w:tcW w:w="4775" w:type="dxa"/>
            <w:tcPrChange w:id="1117" w:author="Andrea Alfonsi" w:date="2018-09-13T09:16:00Z">
              <w:tcPr>
                <w:tcW w:w="5473" w:type="dxa"/>
                <w:gridSpan w:val="2"/>
              </w:tcPr>
            </w:tcPrChange>
          </w:tcPr>
          <w:p w14:paraId="5642CD07" w14:textId="226E8FB1" w:rsidR="00D94D0C" w:rsidRPr="00072EA5" w:rsidDel="00296FA0" w:rsidRDefault="00D94D0C" w:rsidP="00072EA5">
            <w:pPr>
              <w:pStyle w:val="Table12"/>
              <w:rPr>
                <w:del w:id="1118" w:author="Andrea Alfonsi" w:date="2018-09-13T09:50:00Z"/>
              </w:rPr>
            </w:pPr>
            <w:del w:id="1119" w:author="Andrea Alfonsi" w:date="2018-09-12T15:01:00Z">
              <w:r w:rsidRPr="00072EA5" w:rsidDel="00C10DF9">
                <w:delText>Review management plan and participate in requirements, design, and implementation reviews.</w:delText>
              </w:r>
            </w:del>
          </w:p>
        </w:tc>
        <w:tc>
          <w:tcPr>
            <w:tcW w:w="2118" w:type="dxa"/>
            <w:tcPrChange w:id="1120" w:author="Andrea Alfonsi" w:date="2018-09-13T09:16:00Z">
              <w:tcPr>
                <w:tcW w:w="2245" w:type="dxa"/>
              </w:tcPr>
            </w:tcPrChange>
          </w:tcPr>
          <w:p w14:paraId="5BC07961" w14:textId="068B3CAA" w:rsidR="00D94D0C" w:rsidRPr="00072EA5" w:rsidDel="00296FA0" w:rsidRDefault="00D94D0C" w:rsidP="00072EA5">
            <w:pPr>
              <w:pStyle w:val="Table12"/>
              <w:rPr>
                <w:del w:id="1121" w:author="Andrea Alfonsi" w:date="2018-09-13T09:50:00Z"/>
              </w:rPr>
            </w:pPr>
          </w:p>
        </w:tc>
      </w:tr>
      <w:tr w:rsidR="00D94D0C" w:rsidRPr="00072EA5" w:rsidDel="00296FA0" w14:paraId="712B638F" w14:textId="0C07F567" w:rsidTr="004D1B25">
        <w:trPr>
          <w:del w:id="1122" w:author="Andrea Alfonsi" w:date="2018-09-13T09:50:00Z"/>
        </w:trPr>
        <w:tc>
          <w:tcPr>
            <w:tcW w:w="2349" w:type="dxa"/>
            <w:tcPrChange w:id="1123" w:author="Andrea Alfonsi" w:date="2018-09-13T09:16:00Z">
              <w:tcPr>
                <w:tcW w:w="1524" w:type="dxa"/>
                <w:gridSpan w:val="2"/>
              </w:tcPr>
            </w:tcPrChange>
          </w:tcPr>
          <w:p w14:paraId="73DA52E0" w14:textId="56F250F0" w:rsidR="00D94D0C" w:rsidRPr="00072EA5" w:rsidDel="00296FA0" w:rsidRDefault="00D94D0C" w:rsidP="00072EA5">
            <w:pPr>
              <w:pStyle w:val="Table12"/>
              <w:rPr>
                <w:del w:id="1124" w:author="Andrea Alfonsi" w:date="2018-09-13T09:50:00Z"/>
              </w:rPr>
            </w:pPr>
            <w:del w:id="1125" w:author="Andrea Alfonsi" w:date="2018-09-12T15:01:00Z">
              <w:r w:rsidRPr="00072EA5" w:rsidDel="00C10DF9">
                <w:delText>Independent Test Personnel</w:delText>
              </w:r>
            </w:del>
          </w:p>
        </w:tc>
        <w:tc>
          <w:tcPr>
            <w:tcW w:w="4775" w:type="dxa"/>
            <w:tcPrChange w:id="1126" w:author="Andrea Alfonsi" w:date="2018-09-13T09:16:00Z">
              <w:tcPr>
                <w:tcW w:w="5473" w:type="dxa"/>
                <w:gridSpan w:val="2"/>
              </w:tcPr>
            </w:tcPrChange>
          </w:tcPr>
          <w:p w14:paraId="19AA5EE1" w14:textId="2917FE7A" w:rsidR="00D94D0C" w:rsidRPr="00072EA5" w:rsidDel="00296FA0" w:rsidRDefault="00D94D0C" w:rsidP="00072EA5">
            <w:pPr>
              <w:pStyle w:val="Table12"/>
              <w:rPr>
                <w:del w:id="1127" w:author="Andrea Alfonsi" w:date="2018-09-13T09:50:00Z"/>
              </w:rPr>
            </w:pPr>
            <w:del w:id="1128" w:author="Andrea Alfonsi" w:date="2018-09-12T15:01:00Z">
              <w:r w:rsidRPr="00072EA5" w:rsidDel="00C10DF9">
                <w:delText>Perform system test prior to acceptance.</w:delText>
              </w:r>
            </w:del>
          </w:p>
        </w:tc>
        <w:tc>
          <w:tcPr>
            <w:tcW w:w="2118" w:type="dxa"/>
            <w:tcPrChange w:id="1129" w:author="Andrea Alfonsi" w:date="2018-09-13T09:16:00Z">
              <w:tcPr>
                <w:tcW w:w="2245" w:type="dxa"/>
              </w:tcPr>
            </w:tcPrChange>
          </w:tcPr>
          <w:p w14:paraId="38069FC0" w14:textId="188A4864" w:rsidR="00D94D0C" w:rsidRPr="00072EA5" w:rsidDel="00296FA0" w:rsidRDefault="00D94D0C" w:rsidP="00072EA5">
            <w:pPr>
              <w:pStyle w:val="Table12"/>
              <w:rPr>
                <w:del w:id="1130" w:author="Andrea Alfonsi" w:date="2018-09-13T09:50:00Z"/>
              </w:rPr>
            </w:pPr>
          </w:p>
        </w:tc>
      </w:tr>
    </w:tbl>
    <w:p w14:paraId="28976AD9" w14:textId="0CE340F0" w:rsidR="00F672F0" w:rsidRPr="002A609C" w:rsidDel="00A411F4" w:rsidRDefault="00F672F0" w:rsidP="0005586A">
      <w:pPr>
        <w:pStyle w:val="Heading2"/>
        <w:numPr>
          <w:ilvl w:val="1"/>
          <w:numId w:val="20"/>
        </w:numPr>
        <w:spacing w:before="240"/>
        <w:rPr>
          <w:del w:id="1131" w:author="Andrea Alfonsi" w:date="2018-09-13T09:51:00Z"/>
        </w:rPr>
      </w:pPr>
      <w:bookmarkStart w:id="1132" w:name="_Toc365305481"/>
      <w:bookmarkStart w:id="1133" w:name="_Toc377364749"/>
      <w:del w:id="1134" w:author="Andrea Alfonsi" w:date="2018-09-13T09:51:00Z">
        <w:r w:rsidDel="00A411F4">
          <w:delText>Quality Assurance Estimated Resources</w:delText>
        </w:r>
        <w:bookmarkEnd w:id="1132"/>
        <w:bookmarkEnd w:id="1133"/>
      </w:del>
    </w:p>
    <w:p w14:paraId="53EAD116" w14:textId="6DFF034C" w:rsidR="00F672F0" w:rsidRPr="000F1DD9" w:rsidDel="00A411F4" w:rsidRDefault="001D56B1" w:rsidP="00072EA5">
      <w:pPr>
        <w:pStyle w:val="H2bodytext"/>
        <w:rPr>
          <w:del w:id="1135" w:author="Andrea Alfonsi" w:date="2018-09-13T09:51:00Z"/>
        </w:rPr>
      </w:pPr>
      <w:del w:id="1136" w:author="Andrea Alfonsi" w:date="2018-09-13T09:51:00Z">
        <w:r w:rsidDel="00A411F4">
          <w:fldChar w:fldCharType="begin"/>
        </w:r>
        <w:r w:rsidR="00B6467A" w:rsidDel="00A411F4">
          <w:delInstrText xml:space="preserve"> REF _Ref365358931 \h </w:delInstrText>
        </w:r>
        <w:r w:rsidDel="00A411F4">
          <w:fldChar w:fldCharType="separate"/>
        </w:r>
        <w:r w:rsidR="009014FD" w:rsidDel="00A411F4">
          <w:delText xml:space="preserve">Table </w:delText>
        </w:r>
        <w:r w:rsidDel="00A411F4">
          <w:fldChar w:fldCharType="end"/>
        </w:r>
        <w:r w:rsidR="002349CA" w:rsidDel="00A411F4">
          <w:delText>3</w:delText>
        </w:r>
        <w:r w:rsidR="00B6467A" w:rsidDel="00A411F4">
          <w:delText xml:space="preserve"> </w:delText>
        </w:r>
        <w:r w:rsidR="00F672F0" w:rsidDel="00A411F4">
          <w:delText xml:space="preserve">estimates the QA resources </w:delText>
        </w:r>
        <w:r w:rsidR="00F672F0" w:rsidRPr="00072EA5" w:rsidDel="00A411F4">
          <w:delText>required f</w:delText>
        </w:r>
        <w:r w:rsidR="00F672F0" w:rsidRPr="000F1DD9" w:rsidDel="00A411F4">
          <w:delText xml:space="preserve">or the SQA tasks identified in </w:delText>
        </w:r>
        <w:r w:rsidR="00B6467A" w:rsidRPr="000F1DD9" w:rsidDel="00A411F4">
          <w:delText>Section</w:delText>
        </w:r>
        <w:r w:rsidR="00B6467A" w:rsidDel="00A411F4">
          <w:delText xml:space="preserve"> </w:delText>
        </w:r>
        <w:r w:rsidDel="00A411F4">
          <w:fldChar w:fldCharType="begin"/>
        </w:r>
        <w:r w:rsidR="00B6467A" w:rsidDel="00A411F4">
          <w:delInstrText xml:space="preserve"> REF _Ref365358839 \r \h </w:delInstrText>
        </w:r>
        <w:r w:rsidDel="00A411F4">
          <w:fldChar w:fldCharType="separate"/>
        </w:r>
        <w:r w:rsidR="009014FD" w:rsidDel="00A411F4">
          <w:delText>4.2</w:delText>
        </w:r>
        <w:r w:rsidDel="00A411F4">
          <w:fldChar w:fldCharType="end"/>
        </w:r>
        <w:r w:rsidR="00F672F0" w:rsidRPr="000F1DD9" w:rsidDel="00A411F4">
          <w:delText>.</w:delText>
        </w:r>
      </w:del>
    </w:p>
    <w:p w14:paraId="7264130E" w14:textId="1270A0B3" w:rsidR="00F672F0" w:rsidDel="00A411F4" w:rsidRDefault="00F672F0" w:rsidP="00806C0C">
      <w:pPr>
        <w:pStyle w:val="TableCaption"/>
        <w:ind w:left="1440"/>
        <w:rPr>
          <w:del w:id="1137" w:author="Andrea Alfonsi" w:date="2018-09-13T09:51:00Z"/>
        </w:rPr>
      </w:pPr>
      <w:bookmarkStart w:id="1138" w:name="_Ref365358931"/>
      <w:del w:id="1139" w:author="Andrea Alfonsi" w:date="2018-09-13T09:51:00Z">
        <w:r w:rsidDel="00A411F4">
          <w:delText xml:space="preserve">Table </w:delText>
        </w:r>
        <w:bookmarkEnd w:id="1138"/>
        <w:r w:rsidR="002349CA" w:rsidDel="00A411F4">
          <w:delText>3</w:delText>
        </w:r>
        <w:r w:rsidDel="00A411F4">
          <w:delText>.</w:delText>
        </w:r>
        <w:r w:rsidR="001C2CEC" w:rsidDel="00A411F4">
          <w:delText xml:space="preserve"> </w:delText>
        </w:r>
        <w:r w:rsidDel="00A411F4">
          <w:delText xml:space="preserve">Quality Assurance </w:delText>
        </w:r>
        <w:r w:rsidR="00A760C7" w:rsidDel="00A411F4">
          <w:delText>estimated resources.</w:delText>
        </w:r>
      </w:del>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7"/>
        <w:gridCol w:w="3189"/>
        <w:gridCol w:w="1596"/>
      </w:tblGrid>
      <w:tr w:rsidR="00F672F0" w:rsidRPr="00072EA5" w:rsidDel="00A411F4" w14:paraId="06E45198" w14:textId="078DEBD9" w:rsidTr="002349CA">
        <w:trPr>
          <w:cantSplit/>
          <w:tblHeader/>
          <w:del w:id="1140" w:author="Andrea Alfonsi" w:date="2018-09-13T09:51:00Z"/>
        </w:trPr>
        <w:tc>
          <w:tcPr>
            <w:tcW w:w="3060" w:type="dxa"/>
            <w:shd w:val="clear" w:color="auto" w:fill="C6D9F1" w:themeFill="text2" w:themeFillTint="33"/>
          </w:tcPr>
          <w:p w14:paraId="043BE6AB" w14:textId="05D1AF46" w:rsidR="00F672F0" w:rsidRPr="002349CA" w:rsidDel="00A411F4" w:rsidRDefault="00F672F0" w:rsidP="00072EA5">
            <w:pPr>
              <w:pStyle w:val="Table12"/>
              <w:jc w:val="center"/>
              <w:rPr>
                <w:del w:id="1141" w:author="Andrea Alfonsi" w:date="2018-09-13T09:51:00Z"/>
                <w:b/>
              </w:rPr>
            </w:pPr>
            <w:del w:id="1142" w:author="Andrea Alfonsi" w:date="2018-09-13T09:51:00Z">
              <w:r w:rsidRPr="002349CA" w:rsidDel="00A411F4">
                <w:rPr>
                  <w:b/>
                </w:rPr>
                <w:delText>Role</w:delText>
              </w:r>
            </w:del>
          </w:p>
        </w:tc>
        <w:tc>
          <w:tcPr>
            <w:tcW w:w="3240" w:type="dxa"/>
            <w:shd w:val="clear" w:color="auto" w:fill="C6D9F1" w:themeFill="text2" w:themeFillTint="33"/>
          </w:tcPr>
          <w:p w14:paraId="090CD4DD" w14:textId="583DC567" w:rsidR="00F672F0" w:rsidRPr="002349CA" w:rsidDel="00A411F4" w:rsidRDefault="00F672F0" w:rsidP="00072EA5">
            <w:pPr>
              <w:pStyle w:val="Table12"/>
              <w:jc w:val="center"/>
              <w:rPr>
                <w:del w:id="1143" w:author="Andrea Alfonsi" w:date="2018-09-13T09:51:00Z"/>
                <w:b/>
              </w:rPr>
            </w:pPr>
            <w:del w:id="1144" w:author="Andrea Alfonsi" w:date="2018-09-13T09:51:00Z">
              <w:r w:rsidRPr="002349CA" w:rsidDel="00A411F4">
                <w:rPr>
                  <w:b/>
                </w:rPr>
                <w:delText>Estimated Time</w:delText>
              </w:r>
            </w:del>
          </w:p>
        </w:tc>
        <w:tc>
          <w:tcPr>
            <w:tcW w:w="1620" w:type="dxa"/>
            <w:shd w:val="clear" w:color="auto" w:fill="C6D9F1" w:themeFill="text2" w:themeFillTint="33"/>
          </w:tcPr>
          <w:p w14:paraId="4C4ED23D" w14:textId="54CAEA5E" w:rsidR="00F672F0" w:rsidRPr="002349CA" w:rsidDel="00A411F4" w:rsidRDefault="00F672F0" w:rsidP="00072EA5">
            <w:pPr>
              <w:pStyle w:val="Table12"/>
              <w:jc w:val="center"/>
              <w:rPr>
                <w:del w:id="1145" w:author="Andrea Alfonsi" w:date="2018-09-13T09:51:00Z"/>
                <w:b/>
              </w:rPr>
            </w:pPr>
            <w:del w:id="1146" w:author="Andrea Alfonsi" w:date="2018-09-13T09:51:00Z">
              <w:r w:rsidRPr="002349CA" w:rsidDel="00A411F4">
                <w:rPr>
                  <w:b/>
                </w:rPr>
                <w:delText>Cost</w:delText>
              </w:r>
            </w:del>
          </w:p>
        </w:tc>
      </w:tr>
      <w:tr w:rsidR="00F672F0" w:rsidRPr="00072EA5" w:rsidDel="00A411F4" w14:paraId="6A16D450" w14:textId="3E2EACFE" w:rsidTr="002349CA">
        <w:trPr>
          <w:cantSplit/>
          <w:trHeight w:val="485"/>
          <w:del w:id="1147" w:author="Andrea Alfonsi" w:date="2018-09-13T09:51:00Z"/>
        </w:trPr>
        <w:tc>
          <w:tcPr>
            <w:tcW w:w="3060" w:type="dxa"/>
          </w:tcPr>
          <w:p w14:paraId="001AE91F" w14:textId="6A9D932F" w:rsidR="00F672F0" w:rsidRPr="00072EA5" w:rsidDel="00A411F4" w:rsidRDefault="00F672F0" w:rsidP="00072EA5">
            <w:pPr>
              <w:pStyle w:val="Table12"/>
              <w:rPr>
                <w:del w:id="1148" w:author="Andrea Alfonsi" w:date="2018-09-13T09:51:00Z"/>
              </w:rPr>
            </w:pPr>
            <w:del w:id="1149" w:author="Andrea Alfonsi" w:date="2018-09-13T09:51:00Z">
              <w:r w:rsidRPr="00072EA5" w:rsidDel="00A411F4">
                <w:delText>IT Asset Owner</w:delText>
              </w:r>
            </w:del>
          </w:p>
        </w:tc>
        <w:tc>
          <w:tcPr>
            <w:tcW w:w="3240" w:type="dxa"/>
          </w:tcPr>
          <w:p w14:paraId="236E06E1" w14:textId="3A246A7C" w:rsidR="00F672F0" w:rsidRPr="00072EA5" w:rsidDel="00A411F4" w:rsidRDefault="00F672F0" w:rsidP="00072EA5">
            <w:pPr>
              <w:pStyle w:val="Table12"/>
              <w:rPr>
                <w:del w:id="1150" w:author="Andrea Alfonsi" w:date="2018-09-13T09:51:00Z"/>
              </w:rPr>
            </w:pPr>
          </w:p>
        </w:tc>
        <w:tc>
          <w:tcPr>
            <w:tcW w:w="1620" w:type="dxa"/>
          </w:tcPr>
          <w:p w14:paraId="4F0ABD8E" w14:textId="2215ECEB" w:rsidR="00F672F0" w:rsidRPr="00072EA5" w:rsidDel="00A411F4" w:rsidRDefault="00F672F0" w:rsidP="00072EA5">
            <w:pPr>
              <w:pStyle w:val="Table12"/>
              <w:rPr>
                <w:del w:id="1151" w:author="Andrea Alfonsi" w:date="2018-09-13T09:51:00Z"/>
              </w:rPr>
            </w:pPr>
          </w:p>
        </w:tc>
      </w:tr>
      <w:tr w:rsidR="00F672F0" w:rsidRPr="00072EA5" w:rsidDel="00A411F4" w14:paraId="0F707966" w14:textId="68B0D11D" w:rsidTr="00806C0C">
        <w:trPr>
          <w:cantSplit/>
          <w:del w:id="1152" w:author="Andrea Alfonsi" w:date="2018-09-13T09:51:00Z"/>
        </w:trPr>
        <w:tc>
          <w:tcPr>
            <w:tcW w:w="3060" w:type="dxa"/>
          </w:tcPr>
          <w:p w14:paraId="08DBF834" w14:textId="1FAF59E7" w:rsidR="00F672F0" w:rsidRPr="00072EA5" w:rsidDel="00A411F4" w:rsidRDefault="00F672F0" w:rsidP="00072EA5">
            <w:pPr>
              <w:pStyle w:val="Table12"/>
              <w:rPr>
                <w:del w:id="1153" w:author="Andrea Alfonsi" w:date="2018-09-13T09:51:00Z"/>
              </w:rPr>
            </w:pPr>
            <w:del w:id="1154" w:author="Andrea Alfonsi" w:date="2018-09-13T09:51:00Z">
              <w:r w:rsidRPr="00072EA5" w:rsidDel="00A411F4">
                <w:delText>IT Project Manager</w:delText>
              </w:r>
            </w:del>
          </w:p>
        </w:tc>
        <w:tc>
          <w:tcPr>
            <w:tcW w:w="3240" w:type="dxa"/>
          </w:tcPr>
          <w:p w14:paraId="79CD8F05" w14:textId="2518AD4A" w:rsidR="00F672F0" w:rsidRPr="00072EA5" w:rsidDel="00A411F4" w:rsidRDefault="00F672F0" w:rsidP="00072EA5">
            <w:pPr>
              <w:pStyle w:val="Table12"/>
              <w:rPr>
                <w:del w:id="1155" w:author="Andrea Alfonsi" w:date="2018-09-13T09:51:00Z"/>
              </w:rPr>
            </w:pPr>
          </w:p>
        </w:tc>
        <w:tc>
          <w:tcPr>
            <w:tcW w:w="1620" w:type="dxa"/>
          </w:tcPr>
          <w:p w14:paraId="5DF4B27E" w14:textId="3EBCB677" w:rsidR="00F672F0" w:rsidRPr="00072EA5" w:rsidDel="00A411F4" w:rsidRDefault="00F672F0" w:rsidP="00072EA5">
            <w:pPr>
              <w:pStyle w:val="Table12"/>
              <w:rPr>
                <w:del w:id="1156" w:author="Andrea Alfonsi" w:date="2018-09-13T09:51:00Z"/>
              </w:rPr>
            </w:pPr>
          </w:p>
        </w:tc>
      </w:tr>
      <w:tr w:rsidR="00F672F0" w:rsidRPr="00072EA5" w:rsidDel="00A411F4" w14:paraId="03F7884B" w14:textId="7C5B6651" w:rsidTr="00806C0C">
        <w:trPr>
          <w:cantSplit/>
          <w:del w:id="1157" w:author="Andrea Alfonsi" w:date="2018-09-13T09:51:00Z"/>
        </w:trPr>
        <w:tc>
          <w:tcPr>
            <w:tcW w:w="3060" w:type="dxa"/>
          </w:tcPr>
          <w:p w14:paraId="68EDE790" w14:textId="6253363A" w:rsidR="00F672F0" w:rsidRPr="00072EA5" w:rsidDel="00A411F4" w:rsidRDefault="00F672F0" w:rsidP="00072EA5">
            <w:pPr>
              <w:pStyle w:val="Table12"/>
              <w:rPr>
                <w:del w:id="1158" w:author="Andrea Alfonsi" w:date="2018-09-13T09:51:00Z"/>
              </w:rPr>
            </w:pPr>
            <w:del w:id="1159" w:author="Andrea Alfonsi" w:date="2018-09-13T09:51:00Z">
              <w:r w:rsidRPr="00072EA5" w:rsidDel="00A411F4">
                <w:delText>Technical Lead</w:delText>
              </w:r>
            </w:del>
          </w:p>
        </w:tc>
        <w:tc>
          <w:tcPr>
            <w:tcW w:w="3240" w:type="dxa"/>
          </w:tcPr>
          <w:p w14:paraId="09D97148" w14:textId="2D54301B" w:rsidR="00F672F0" w:rsidRPr="00072EA5" w:rsidDel="00A411F4" w:rsidRDefault="00F672F0" w:rsidP="00072EA5">
            <w:pPr>
              <w:pStyle w:val="Table12"/>
              <w:rPr>
                <w:del w:id="1160" w:author="Andrea Alfonsi" w:date="2018-09-13T09:51:00Z"/>
              </w:rPr>
            </w:pPr>
          </w:p>
        </w:tc>
        <w:tc>
          <w:tcPr>
            <w:tcW w:w="1620" w:type="dxa"/>
          </w:tcPr>
          <w:p w14:paraId="75DB9532" w14:textId="11C637E7" w:rsidR="00F672F0" w:rsidRPr="00072EA5" w:rsidDel="00A411F4" w:rsidRDefault="00F672F0" w:rsidP="00072EA5">
            <w:pPr>
              <w:pStyle w:val="Table12"/>
              <w:rPr>
                <w:del w:id="1161" w:author="Andrea Alfonsi" w:date="2018-09-13T09:51:00Z"/>
              </w:rPr>
            </w:pPr>
          </w:p>
        </w:tc>
      </w:tr>
      <w:tr w:rsidR="00F672F0" w:rsidRPr="00072EA5" w:rsidDel="00A411F4" w14:paraId="73256EFD" w14:textId="0F1D65D5" w:rsidTr="00806C0C">
        <w:trPr>
          <w:cantSplit/>
          <w:del w:id="1162" w:author="Andrea Alfonsi" w:date="2018-09-13T09:51:00Z"/>
        </w:trPr>
        <w:tc>
          <w:tcPr>
            <w:tcW w:w="3060" w:type="dxa"/>
          </w:tcPr>
          <w:p w14:paraId="4A3452BA" w14:textId="5971239E" w:rsidR="00F672F0" w:rsidRPr="00072EA5" w:rsidDel="00A411F4" w:rsidRDefault="00F672F0" w:rsidP="00072EA5">
            <w:pPr>
              <w:pStyle w:val="Table12"/>
              <w:rPr>
                <w:del w:id="1163" w:author="Andrea Alfonsi" w:date="2018-09-13T09:51:00Z"/>
              </w:rPr>
            </w:pPr>
            <w:del w:id="1164" w:author="Andrea Alfonsi" w:date="2018-09-13T09:51:00Z">
              <w:r w:rsidRPr="00072EA5" w:rsidDel="00A411F4">
                <w:delText>QL Analyst</w:delText>
              </w:r>
            </w:del>
          </w:p>
        </w:tc>
        <w:tc>
          <w:tcPr>
            <w:tcW w:w="3240" w:type="dxa"/>
          </w:tcPr>
          <w:p w14:paraId="54568D39" w14:textId="64703758" w:rsidR="00F672F0" w:rsidRPr="00072EA5" w:rsidDel="00A411F4" w:rsidRDefault="00F672F0" w:rsidP="00072EA5">
            <w:pPr>
              <w:pStyle w:val="Table12"/>
              <w:rPr>
                <w:del w:id="1165" w:author="Andrea Alfonsi" w:date="2018-09-13T09:51:00Z"/>
              </w:rPr>
            </w:pPr>
          </w:p>
        </w:tc>
        <w:tc>
          <w:tcPr>
            <w:tcW w:w="1620" w:type="dxa"/>
          </w:tcPr>
          <w:p w14:paraId="1774B3E1" w14:textId="400807BB" w:rsidR="00F672F0" w:rsidRPr="00072EA5" w:rsidDel="00A411F4" w:rsidRDefault="00F672F0" w:rsidP="00072EA5">
            <w:pPr>
              <w:pStyle w:val="Table12"/>
              <w:rPr>
                <w:del w:id="1166" w:author="Andrea Alfonsi" w:date="2018-09-13T09:51:00Z"/>
              </w:rPr>
            </w:pPr>
          </w:p>
        </w:tc>
      </w:tr>
      <w:tr w:rsidR="00F672F0" w:rsidRPr="00072EA5" w:rsidDel="00A411F4" w14:paraId="0E7FCB7F" w14:textId="63997DDD" w:rsidTr="00806C0C">
        <w:trPr>
          <w:cantSplit/>
          <w:del w:id="1167" w:author="Andrea Alfonsi" w:date="2018-09-13T09:51:00Z"/>
        </w:trPr>
        <w:tc>
          <w:tcPr>
            <w:tcW w:w="3060" w:type="dxa"/>
          </w:tcPr>
          <w:p w14:paraId="7E1FDF36" w14:textId="75D84822" w:rsidR="00F672F0" w:rsidRPr="00072EA5" w:rsidDel="00A411F4" w:rsidRDefault="00F672F0" w:rsidP="00072EA5">
            <w:pPr>
              <w:pStyle w:val="Table12"/>
              <w:rPr>
                <w:del w:id="1168" w:author="Andrea Alfonsi" w:date="2018-09-13T09:51:00Z"/>
              </w:rPr>
            </w:pPr>
            <w:del w:id="1169" w:author="Andrea Alfonsi" w:date="2018-09-13T09:51:00Z">
              <w:r w:rsidRPr="00072EA5" w:rsidDel="00A411F4">
                <w:delText>Independent Reviewer</w:delText>
              </w:r>
            </w:del>
          </w:p>
        </w:tc>
        <w:tc>
          <w:tcPr>
            <w:tcW w:w="3240" w:type="dxa"/>
          </w:tcPr>
          <w:p w14:paraId="27C30BD6" w14:textId="0554438E" w:rsidR="00F672F0" w:rsidRPr="00072EA5" w:rsidDel="00A411F4" w:rsidRDefault="00F672F0" w:rsidP="00072EA5">
            <w:pPr>
              <w:pStyle w:val="Table12"/>
              <w:rPr>
                <w:del w:id="1170" w:author="Andrea Alfonsi" w:date="2018-09-13T09:51:00Z"/>
              </w:rPr>
            </w:pPr>
          </w:p>
        </w:tc>
        <w:tc>
          <w:tcPr>
            <w:tcW w:w="1620" w:type="dxa"/>
          </w:tcPr>
          <w:p w14:paraId="00A9D5E8" w14:textId="0CB0542A" w:rsidR="00F672F0" w:rsidRPr="00072EA5" w:rsidDel="00A411F4" w:rsidRDefault="00F672F0" w:rsidP="00072EA5">
            <w:pPr>
              <w:pStyle w:val="Table12"/>
              <w:rPr>
                <w:del w:id="1171" w:author="Andrea Alfonsi" w:date="2018-09-13T09:51:00Z"/>
              </w:rPr>
            </w:pPr>
          </w:p>
        </w:tc>
      </w:tr>
      <w:tr w:rsidR="00F672F0" w:rsidRPr="00072EA5" w:rsidDel="00A411F4" w14:paraId="1A2C790D" w14:textId="044D1049" w:rsidTr="00806C0C">
        <w:trPr>
          <w:cantSplit/>
          <w:del w:id="1172" w:author="Andrea Alfonsi" w:date="2018-09-13T09:51:00Z"/>
        </w:trPr>
        <w:tc>
          <w:tcPr>
            <w:tcW w:w="3060" w:type="dxa"/>
          </w:tcPr>
          <w:p w14:paraId="57AE930A" w14:textId="15441B98" w:rsidR="00F672F0" w:rsidRPr="00072EA5" w:rsidDel="00A411F4" w:rsidRDefault="00F672F0" w:rsidP="00072EA5">
            <w:pPr>
              <w:pStyle w:val="Table12"/>
              <w:rPr>
                <w:del w:id="1173" w:author="Andrea Alfonsi" w:date="2018-09-13T09:51:00Z"/>
              </w:rPr>
            </w:pPr>
            <w:del w:id="1174" w:author="Andrea Alfonsi" w:date="2018-09-13T09:51:00Z">
              <w:r w:rsidRPr="00072EA5" w:rsidDel="00A411F4">
                <w:delText>Independent Test Personnel</w:delText>
              </w:r>
            </w:del>
          </w:p>
        </w:tc>
        <w:tc>
          <w:tcPr>
            <w:tcW w:w="3240" w:type="dxa"/>
          </w:tcPr>
          <w:p w14:paraId="5F4BCC0C" w14:textId="70E34C17" w:rsidR="00F672F0" w:rsidRPr="00072EA5" w:rsidDel="00A411F4" w:rsidRDefault="00F672F0" w:rsidP="00072EA5">
            <w:pPr>
              <w:pStyle w:val="Table12"/>
              <w:rPr>
                <w:del w:id="1175" w:author="Andrea Alfonsi" w:date="2018-09-13T09:51:00Z"/>
              </w:rPr>
            </w:pPr>
          </w:p>
        </w:tc>
        <w:tc>
          <w:tcPr>
            <w:tcW w:w="1620" w:type="dxa"/>
          </w:tcPr>
          <w:p w14:paraId="79DFCF9B" w14:textId="5AEAFF32" w:rsidR="00F672F0" w:rsidRPr="00072EA5" w:rsidDel="00A411F4" w:rsidRDefault="00F672F0" w:rsidP="00072EA5">
            <w:pPr>
              <w:pStyle w:val="Table12"/>
              <w:rPr>
                <w:del w:id="1176" w:author="Andrea Alfonsi" w:date="2018-09-13T09:51:00Z"/>
              </w:rPr>
            </w:pPr>
          </w:p>
        </w:tc>
      </w:tr>
    </w:tbl>
    <w:p w14:paraId="372CB86C" w14:textId="77777777" w:rsidR="00F672F0" w:rsidRPr="009D6863" w:rsidRDefault="00F672F0" w:rsidP="009D6863">
      <w:pPr>
        <w:pStyle w:val="H3bodytext"/>
        <w:ind w:left="1440"/>
        <w:rPr>
          <w:color w:val="FF0000"/>
        </w:rPr>
      </w:pPr>
    </w:p>
    <w:p w14:paraId="49ABD2C3" w14:textId="77777777" w:rsidR="00F672F0" w:rsidRPr="00F20702" w:rsidRDefault="00F672F0" w:rsidP="00E74E56">
      <w:pPr>
        <w:pStyle w:val="Heading1"/>
      </w:pPr>
      <w:bookmarkStart w:id="1177" w:name="_Toc365305483"/>
      <w:bookmarkStart w:id="1178" w:name="_Toc377364750"/>
      <w:bookmarkStart w:id="1179" w:name="_Ref524958246"/>
      <w:bookmarkStart w:id="1180" w:name="_Toc524959729"/>
      <w:r w:rsidRPr="00E74E56">
        <w:t>DOCUMENTATION</w:t>
      </w:r>
      <w:bookmarkEnd w:id="1177"/>
      <w:bookmarkEnd w:id="1178"/>
      <w:bookmarkEnd w:id="1179"/>
      <w:bookmarkEnd w:id="1180"/>
    </w:p>
    <w:p w14:paraId="5FC16046" w14:textId="77777777" w:rsidR="00F672F0" w:rsidRDefault="00F672F0" w:rsidP="004F3AB5">
      <w:pPr>
        <w:pStyle w:val="H1bodytext"/>
        <w:keepLines/>
      </w:pPr>
      <w:r w:rsidRPr="00746DD2">
        <w:t>The purpose of this section is to define the minimum documentation required to properly implement the SQA requirements.</w:t>
      </w:r>
    </w:p>
    <w:p w14:paraId="18974AAE" w14:textId="77777777" w:rsidR="009476F0" w:rsidRDefault="009476F0" w:rsidP="004F3AB5">
      <w:pPr>
        <w:pStyle w:val="H1bodytext"/>
        <w:keepLines/>
      </w:pPr>
      <w:r>
        <w:t>At all times during the life cycle of RAVEN, the following documents will be maintained as part of the IT Asset Portfolio.</w:t>
      </w:r>
    </w:p>
    <w:p w14:paraId="7F18A23D" w14:textId="77777777" w:rsidR="002A6BBA" w:rsidRDefault="002A6BBA" w:rsidP="0005586A">
      <w:pPr>
        <w:pStyle w:val="Heading2"/>
        <w:numPr>
          <w:ilvl w:val="1"/>
          <w:numId w:val="20"/>
        </w:numPr>
      </w:pPr>
      <w:bookmarkStart w:id="1181" w:name="_Toc377364751"/>
      <w:bookmarkStart w:id="1182" w:name="_Toc365305489"/>
      <w:bookmarkStart w:id="1183" w:name="_Toc524959730"/>
      <w:r>
        <w:t>Minimum Documentation Requirements</w:t>
      </w:r>
      <w:bookmarkEnd w:id="1181"/>
      <w:bookmarkEnd w:id="1183"/>
    </w:p>
    <w:p w14:paraId="6F1504BB" w14:textId="7AC47C14" w:rsidR="002A6BBA" w:rsidDel="00DA6F7F" w:rsidRDefault="002A6BBA" w:rsidP="002A6BBA">
      <w:pPr>
        <w:pStyle w:val="H2bodytext"/>
        <w:ind w:left="2790" w:hanging="1350"/>
        <w:rPr>
          <w:del w:id="1184" w:author="Andrea Alfonsi" w:date="2018-09-13T13:47:00Z"/>
          <w:color w:val="FF0000"/>
          <w:szCs w:val="24"/>
        </w:rPr>
      </w:pPr>
      <w:del w:id="1185" w:author="Andrea Alfonsi" w:date="2018-09-13T13:47:00Z">
        <w:r w:rsidRPr="009021C8" w:rsidDel="00DA6F7F">
          <w:rPr>
            <w:color w:val="FF0000"/>
          </w:rPr>
          <w:delText>[</w:delText>
        </w:r>
        <w:r w:rsidRPr="00A77BA6" w:rsidDel="00DA6F7F">
          <w:rPr>
            <w:b/>
            <w:color w:val="FF0000"/>
          </w:rPr>
          <w:delText>Guidance:</w:delText>
        </w:r>
        <w:r w:rsidDel="00DA6F7F">
          <w:rPr>
            <w:color w:val="FF0000"/>
          </w:rPr>
          <w:tab/>
        </w:r>
        <w:r w:rsidRPr="003F7889" w:rsidDel="00DA6F7F">
          <w:rPr>
            <w:i/>
            <w:color w:val="FF0000"/>
            <w:szCs w:val="24"/>
          </w:rPr>
          <w:delText>If document is to be electronically generated, discuss the mechanism for generating the document.</w:delText>
        </w:r>
        <w:r w:rsidDel="00DA6F7F">
          <w:rPr>
            <w:color w:val="FF0000"/>
            <w:szCs w:val="24"/>
          </w:rPr>
          <w:delText>]</w:delText>
        </w:r>
      </w:del>
    </w:p>
    <w:p w14:paraId="38D095F6" w14:textId="354826DF" w:rsidR="001A6AA2" w:rsidRDefault="00E707FA" w:rsidP="00DA6F7F">
      <w:pPr>
        <w:pStyle w:val="H2bodytext"/>
        <w:rPr>
          <w:ins w:id="1186" w:author="Andrea Alfonsi" w:date="2018-09-13T10:07:00Z"/>
        </w:rPr>
        <w:pPrChange w:id="1187" w:author="Andrea Alfonsi" w:date="2018-09-13T13:47:00Z">
          <w:pPr>
            <w:pStyle w:val="H2bodytext"/>
          </w:pPr>
        </w:pPrChange>
      </w:pPr>
      <w:ins w:id="1188" w:author="Andrea Alfonsi" w:date="2018-09-13T10:07:00Z">
        <w:r>
          <w:t>As a minimum, the following documentation is required for the RAVEN software and supported RAVEN plug-ins. These documents are managed as records in accordance with Section</w:t>
        </w:r>
      </w:ins>
      <w:ins w:id="1189" w:author="Andrea Alfonsi" w:date="2018-09-13T10:42:00Z">
        <w:r w:rsidR="00F42341">
          <w:t xml:space="preserve"> </w:t>
        </w:r>
      </w:ins>
      <w:ins w:id="1190" w:author="Andrea Alfonsi" w:date="2018-09-13T10:43:00Z">
        <w:r w:rsidR="00F42341">
          <w:fldChar w:fldCharType="begin"/>
        </w:r>
        <w:r w:rsidR="00F42341">
          <w:instrText xml:space="preserve"> REF _Ref524598713 \w \h </w:instrText>
        </w:r>
      </w:ins>
      <w:r w:rsidR="00F42341">
        <w:fldChar w:fldCharType="separate"/>
      </w:r>
      <w:ins w:id="1191" w:author="Andrea Alfonsi" w:date="2018-09-13T10:43:00Z">
        <w:r w:rsidR="00F42341">
          <w:t>12</w:t>
        </w:r>
        <w:r w:rsidR="00F42341">
          <w:fldChar w:fldCharType="end"/>
        </w:r>
      </w:ins>
      <w:ins w:id="1192" w:author="Andrea Alfonsi" w:date="2018-09-13T10:44:00Z">
        <w:r w:rsidR="00BC46B1">
          <w:t>,</w:t>
        </w:r>
      </w:ins>
      <w:ins w:id="1193" w:author="Andrea Alfonsi" w:date="2018-09-13T10:43:00Z">
        <w:r w:rsidR="00F42341">
          <w:t xml:space="preserve"> </w:t>
        </w:r>
        <w:r w:rsidR="002A5526">
          <w:t>“</w:t>
        </w:r>
        <w:r w:rsidR="00F42341">
          <w:fldChar w:fldCharType="begin"/>
        </w:r>
        <w:r w:rsidR="00F42341">
          <w:instrText xml:space="preserve"> REF _Ref524598723 \h </w:instrText>
        </w:r>
      </w:ins>
      <w:r w:rsidR="00F42341">
        <w:fldChar w:fldCharType="separate"/>
      </w:r>
      <w:ins w:id="1194" w:author="Andrea Alfonsi" w:date="2018-09-13T10:43:00Z">
        <w:r w:rsidR="00F42341">
          <w:t>RECORDS COLLECTION, MAINTENANCE, AND RETENTION</w:t>
        </w:r>
        <w:r w:rsidR="00F42341">
          <w:fldChar w:fldCharType="end"/>
        </w:r>
        <w:r w:rsidR="002A5526">
          <w:t>”.</w:t>
        </w:r>
      </w:ins>
      <w:ins w:id="1195" w:author="Andrea Alfonsi" w:date="2018-09-13T10:07:00Z">
        <w:r>
          <w:t xml:space="preserve"> </w:t>
        </w:r>
      </w:ins>
      <w:ins w:id="1196" w:author="Andrea Alfonsi" w:date="2018-09-13T10:42:00Z">
        <w:r w:rsidR="00F42341">
          <w:t xml:space="preserve"> </w:t>
        </w:r>
      </w:ins>
    </w:p>
    <w:p w14:paraId="4E22E414" w14:textId="28368093" w:rsidR="0037463A" w:rsidRDefault="002A6BBA" w:rsidP="0037463A">
      <w:pPr>
        <w:pStyle w:val="H2bodytext"/>
        <w:rPr>
          <w:ins w:id="1197" w:author="Andrea Alfonsi" w:date="2018-09-13T13:52:00Z"/>
        </w:rPr>
        <w:pPrChange w:id="1198" w:author="Andrea Alfonsi" w:date="2018-09-13T13:53:00Z">
          <w:pPr/>
        </w:pPrChange>
      </w:pPr>
      <w:r>
        <w:t>The following documentation is required as a minimum:</w:t>
      </w:r>
    </w:p>
    <w:tbl>
      <w:tblPr>
        <w:tblStyle w:val="TableGrid"/>
        <w:tblW w:w="0" w:type="auto"/>
        <w:tblInd w:w="-5" w:type="dxa"/>
        <w:tblLook w:val="04A0" w:firstRow="1" w:lastRow="0" w:firstColumn="1" w:lastColumn="0" w:noHBand="0" w:noVBand="1"/>
        <w:tblPrChange w:id="1199" w:author="Andrea Alfonsi" w:date="2018-09-13T13:55:00Z">
          <w:tblPr>
            <w:tblStyle w:val="TableGrid"/>
            <w:tblW w:w="0" w:type="auto"/>
            <w:tblInd w:w="1440" w:type="dxa"/>
            <w:tblLook w:val="04A0" w:firstRow="1" w:lastRow="0" w:firstColumn="1" w:lastColumn="0" w:noHBand="0" w:noVBand="1"/>
          </w:tblPr>
        </w:tblPrChange>
      </w:tblPr>
      <w:tblGrid>
        <w:gridCol w:w="3870"/>
        <w:gridCol w:w="3150"/>
        <w:gridCol w:w="2335"/>
        <w:tblGridChange w:id="1200">
          <w:tblGrid>
            <w:gridCol w:w="2797"/>
            <w:gridCol w:w="1173"/>
            <w:gridCol w:w="1841"/>
            <w:gridCol w:w="2099"/>
            <w:gridCol w:w="3940"/>
          </w:tblGrid>
        </w:tblGridChange>
      </w:tblGrid>
      <w:tr w:rsidR="001A6AA2" w14:paraId="080133F9" w14:textId="200A375D" w:rsidTr="00ED6C73">
        <w:trPr>
          <w:ins w:id="1201" w:author="Andrea Alfonsi" w:date="2018-09-13T12:51:00Z"/>
        </w:trPr>
        <w:tc>
          <w:tcPr>
            <w:tcW w:w="3870" w:type="dxa"/>
            <w:vAlign w:val="center"/>
            <w:tcPrChange w:id="1202" w:author="Andrea Alfonsi" w:date="2018-09-13T13:55:00Z">
              <w:tcPr>
                <w:tcW w:w="3970" w:type="dxa"/>
                <w:gridSpan w:val="2"/>
              </w:tcPr>
            </w:tcPrChange>
          </w:tcPr>
          <w:p w14:paraId="504E2F52" w14:textId="50CD2BFC" w:rsidR="001A6AA2" w:rsidRPr="001A6AA2" w:rsidRDefault="001A6AA2" w:rsidP="001A6AA2">
            <w:pPr>
              <w:pStyle w:val="H2bodytext"/>
              <w:spacing w:after="0"/>
              <w:ind w:left="0"/>
              <w:jc w:val="center"/>
              <w:rPr>
                <w:ins w:id="1203" w:author="Andrea Alfonsi" w:date="2018-09-13T12:51:00Z"/>
                <w:b/>
                <w:rPrChange w:id="1204" w:author="Andrea Alfonsi" w:date="2018-09-13T12:58:00Z">
                  <w:rPr>
                    <w:ins w:id="1205" w:author="Andrea Alfonsi" w:date="2018-09-13T12:51:00Z"/>
                  </w:rPr>
                </w:rPrChange>
              </w:rPr>
              <w:pPrChange w:id="1206" w:author="Andrea Alfonsi" w:date="2018-09-13T12:58:00Z">
                <w:pPr>
                  <w:pStyle w:val="H2bodytext"/>
                  <w:ind w:left="0"/>
                </w:pPr>
              </w:pPrChange>
            </w:pPr>
            <w:ins w:id="1207" w:author="Andrea Alfonsi" w:date="2018-09-13T12:51:00Z">
              <w:r w:rsidRPr="001A6AA2">
                <w:rPr>
                  <w:b/>
                  <w:rPrChange w:id="1208" w:author="Andrea Alfonsi" w:date="2018-09-13T12:58:00Z">
                    <w:rPr/>
                  </w:rPrChange>
                </w:rPr>
                <w:t>Document</w:t>
              </w:r>
            </w:ins>
          </w:p>
        </w:tc>
        <w:tc>
          <w:tcPr>
            <w:tcW w:w="3150" w:type="dxa"/>
            <w:vAlign w:val="center"/>
            <w:tcPrChange w:id="1209" w:author="Andrea Alfonsi" w:date="2018-09-13T13:55:00Z">
              <w:tcPr>
                <w:tcW w:w="3940" w:type="dxa"/>
                <w:gridSpan w:val="2"/>
              </w:tcPr>
            </w:tcPrChange>
          </w:tcPr>
          <w:p w14:paraId="627A46F6" w14:textId="0C65E2BC" w:rsidR="001A6AA2" w:rsidRPr="001A6AA2" w:rsidRDefault="001A6AA2" w:rsidP="001A6AA2">
            <w:pPr>
              <w:pStyle w:val="H2bodytext"/>
              <w:spacing w:after="0"/>
              <w:ind w:left="0"/>
              <w:jc w:val="center"/>
              <w:rPr>
                <w:ins w:id="1210" w:author="Andrea Alfonsi" w:date="2018-09-13T12:51:00Z"/>
                <w:b/>
                <w:rPrChange w:id="1211" w:author="Andrea Alfonsi" w:date="2018-09-13T12:58:00Z">
                  <w:rPr>
                    <w:ins w:id="1212" w:author="Andrea Alfonsi" w:date="2018-09-13T12:51:00Z"/>
                  </w:rPr>
                </w:rPrChange>
              </w:rPr>
              <w:pPrChange w:id="1213" w:author="Andrea Alfonsi" w:date="2018-09-13T12:58:00Z">
                <w:pPr>
                  <w:pStyle w:val="H2bodytext"/>
                  <w:ind w:left="0"/>
                </w:pPr>
              </w:pPrChange>
            </w:pPr>
            <w:ins w:id="1214" w:author="Andrea Alfonsi" w:date="2018-09-13T12:51:00Z">
              <w:r w:rsidRPr="001A6AA2">
                <w:rPr>
                  <w:b/>
                  <w:rPrChange w:id="1215" w:author="Andrea Alfonsi" w:date="2018-09-13T12:58:00Z">
                    <w:rPr/>
                  </w:rPrChange>
                </w:rPr>
                <w:t>Record Location</w:t>
              </w:r>
            </w:ins>
          </w:p>
        </w:tc>
        <w:tc>
          <w:tcPr>
            <w:tcW w:w="2335" w:type="dxa"/>
            <w:vAlign w:val="center"/>
            <w:tcPrChange w:id="1216" w:author="Andrea Alfonsi" w:date="2018-09-13T13:55:00Z">
              <w:tcPr>
                <w:tcW w:w="3940" w:type="dxa"/>
              </w:tcPr>
            </w:tcPrChange>
          </w:tcPr>
          <w:p w14:paraId="42FAAE98" w14:textId="5B785A16" w:rsidR="001A6AA2" w:rsidRPr="001A6AA2" w:rsidRDefault="001A6AA2" w:rsidP="001A6AA2">
            <w:pPr>
              <w:pStyle w:val="H2bodytext"/>
              <w:spacing w:after="0"/>
              <w:ind w:left="0"/>
              <w:jc w:val="center"/>
              <w:rPr>
                <w:ins w:id="1217" w:author="Andrea Alfonsi" w:date="2018-09-13T12:56:00Z"/>
                <w:b/>
                <w:rPrChange w:id="1218" w:author="Andrea Alfonsi" w:date="2018-09-13T12:58:00Z">
                  <w:rPr>
                    <w:ins w:id="1219" w:author="Andrea Alfonsi" w:date="2018-09-13T12:56:00Z"/>
                  </w:rPr>
                </w:rPrChange>
              </w:rPr>
              <w:pPrChange w:id="1220" w:author="Andrea Alfonsi" w:date="2018-09-13T12:58:00Z">
                <w:pPr>
                  <w:pStyle w:val="H2bodytext"/>
                  <w:ind w:left="0"/>
                </w:pPr>
              </w:pPrChange>
            </w:pPr>
            <w:ins w:id="1221" w:author="Andrea Alfonsi" w:date="2018-09-13T12:56:00Z">
              <w:r w:rsidRPr="001A6AA2">
                <w:rPr>
                  <w:b/>
                  <w:rPrChange w:id="1222" w:author="Andrea Alfonsi" w:date="2018-09-13T12:58:00Z">
                    <w:rPr/>
                  </w:rPrChange>
                </w:rPr>
                <w:t>ID</w:t>
              </w:r>
            </w:ins>
          </w:p>
        </w:tc>
      </w:tr>
      <w:tr w:rsidR="00546FBD" w14:paraId="13AD1595" w14:textId="2608E5D2" w:rsidTr="00ED6C73">
        <w:trPr>
          <w:ins w:id="1223" w:author="Andrea Alfonsi" w:date="2018-09-13T12:51:00Z"/>
        </w:trPr>
        <w:tc>
          <w:tcPr>
            <w:tcW w:w="3870" w:type="dxa"/>
            <w:vAlign w:val="center"/>
            <w:tcPrChange w:id="1224" w:author="Andrea Alfonsi" w:date="2018-09-13T13:55:00Z">
              <w:tcPr>
                <w:tcW w:w="3970" w:type="dxa"/>
                <w:gridSpan w:val="2"/>
              </w:tcPr>
            </w:tcPrChange>
          </w:tcPr>
          <w:p w14:paraId="31337A73" w14:textId="3C3FDE2D" w:rsidR="00546FBD" w:rsidRDefault="00546FBD" w:rsidP="00754A9A">
            <w:pPr>
              <w:pStyle w:val="H2bodytext"/>
              <w:ind w:left="0"/>
              <w:jc w:val="center"/>
              <w:rPr>
                <w:ins w:id="1225" w:author="Andrea Alfonsi" w:date="2018-09-13T12:51:00Z"/>
              </w:rPr>
              <w:pPrChange w:id="1226" w:author="Andrea Alfonsi" w:date="2018-09-13T13:04:00Z">
                <w:pPr>
                  <w:pStyle w:val="H2bodytext"/>
                  <w:ind w:left="0"/>
                </w:pPr>
              </w:pPrChange>
            </w:pPr>
            <w:ins w:id="1227" w:author="Andrea Alfonsi" w:date="2018-09-13T13:01:00Z">
              <w:r>
                <w:t>IT Asset Maintenance Plan</w:t>
              </w:r>
            </w:ins>
          </w:p>
        </w:tc>
        <w:tc>
          <w:tcPr>
            <w:tcW w:w="3150" w:type="dxa"/>
            <w:vAlign w:val="center"/>
            <w:tcPrChange w:id="1228" w:author="Andrea Alfonsi" w:date="2018-09-13T13:55:00Z">
              <w:tcPr>
                <w:tcW w:w="3940" w:type="dxa"/>
                <w:gridSpan w:val="2"/>
              </w:tcPr>
            </w:tcPrChange>
          </w:tcPr>
          <w:p w14:paraId="1EED60F3" w14:textId="07B290BC" w:rsidR="00546FBD" w:rsidRDefault="00546FBD" w:rsidP="00754A9A">
            <w:pPr>
              <w:pStyle w:val="H2bodytext"/>
              <w:ind w:left="0"/>
              <w:jc w:val="center"/>
              <w:rPr>
                <w:ins w:id="1229" w:author="Andrea Alfonsi" w:date="2018-09-13T12:51:00Z"/>
              </w:rPr>
              <w:pPrChange w:id="1230" w:author="Andrea Alfonsi" w:date="2018-09-13T13:04:00Z">
                <w:pPr>
                  <w:pStyle w:val="H2bodytext"/>
                  <w:ind w:left="0"/>
                </w:pPr>
              </w:pPrChange>
            </w:pPr>
            <w:ins w:id="1231" w:author="Andrea Alfonsi" w:date="2018-09-13T13:01:00Z">
              <w:r>
                <w:t>Electronic Document Management System (EDMS)</w:t>
              </w:r>
            </w:ins>
          </w:p>
        </w:tc>
        <w:tc>
          <w:tcPr>
            <w:tcW w:w="2335" w:type="dxa"/>
            <w:vAlign w:val="center"/>
            <w:tcPrChange w:id="1232" w:author="Andrea Alfonsi" w:date="2018-09-13T13:55:00Z">
              <w:tcPr>
                <w:tcW w:w="3940" w:type="dxa"/>
              </w:tcPr>
            </w:tcPrChange>
          </w:tcPr>
          <w:p w14:paraId="3E6572A5" w14:textId="5C862F3C" w:rsidR="00546FBD" w:rsidRDefault="00546FBD" w:rsidP="00754A9A">
            <w:pPr>
              <w:pStyle w:val="H2bodytext"/>
              <w:ind w:left="0"/>
              <w:jc w:val="center"/>
              <w:rPr>
                <w:ins w:id="1233" w:author="Andrea Alfonsi" w:date="2018-09-13T12:56:00Z"/>
              </w:rPr>
              <w:pPrChange w:id="1234" w:author="Andrea Alfonsi" w:date="2018-09-13T13:04:00Z">
                <w:pPr>
                  <w:pStyle w:val="H2bodytext"/>
                  <w:ind w:left="0"/>
                </w:pPr>
              </w:pPrChange>
            </w:pPr>
            <w:ins w:id="1235" w:author="Andrea Alfonsi" w:date="2018-09-13T13:01:00Z">
              <w:r w:rsidRPr="00776597">
                <w:rPr>
                  <w:highlight w:val="yellow"/>
                </w:rPr>
                <w:t>PLN-XXXX</w:t>
              </w:r>
            </w:ins>
          </w:p>
        </w:tc>
      </w:tr>
      <w:tr w:rsidR="00546FBD" w14:paraId="29AB98ED" w14:textId="54EBF71C" w:rsidTr="00ED6C73">
        <w:trPr>
          <w:ins w:id="1236" w:author="Andrea Alfonsi" w:date="2018-09-13T12:51:00Z"/>
        </w:trPr>
        <w:tc>
          <w:tcPr>
            <w:tcW w:w="3870" w:type="dxa"/>
            <w:vAlign w:val="center"/>
            <w:tcPrChange w:id="1237" w:author="Andrea Alfonsi" w:date="2018-09-13T13:55:00Z">
              <w:tcPr>
                <w:tcW w:w="3970" w:type="dxa"/>
                <w:gridSpan w:val="2"/>
              </w:tcPr>
            </w:tcPrChange>
          </w:tcPr>
          <w:p w14:paraId="7221BDA8" w14:textId="789EAEC7" w:rsidR="00546FBD" w:rsidRDefault="00546FBD" w:rsidP="00754A9A">
            <w:pPr>
              <w:pStyle w:val="H2bodytext"/>
              <w:ind w:left="0"/>
              <w:jc w:val="center"/>
              <w:rPr>
                <w:ins w:id="1238" w:author="Andrea Alfonsi" w:date="2018-09-13T12:51:00Z"/>
              </w:rPr>
              <w:pPrChange w:id="1239" w:author="Andrea Alfonsi" w:date="2018-09-13T13:04:00Z">
                <w:pPr>
                  <w:pStyle w:val="H2bodytext"/>
                  <w:ind w:left="0"/>
                </w:pPr>
              </w:pPrChange>
            </w:pPr>
            <w:ins w:id="1240" w:author="Andrea Alfonsi" w:date="2018-09-13T13:01:00Z">
              <w:r>
                <w:t>Configuration Management Plan</w:t>
              </w:r>
            </w:ins>
          </w:p>
        </w:tc>
        <w:tc>
          <w:tcPr>
            <w:tcW w:w="3150" w:type="dxa"/>
            <w:vAlign w:val="center"/>
            <w:tcPrChange w:id="1241" w:author="Andrea Alfonsi" w:date="2018-09-13T13:55:00Z">
              <w:tcPr>
                <w:tcW w:w="3940" w:type="dxa"/>
                <w:gridSpan w:val="2"/>
              </w:tcPr>
            </w:tcPrChange>
          </w:tcPr>
          <w:p w14:paraId="1375CFA5" w14:textId="41BAEC2E" w:rsidR="00546FBD" w:rsidRDefault="00546FBD" w:rsidP="00754A9A">
            <w:pPr>
              <w:pStyle w:val="H2bodytext"/>
              <w:ind w:left="0"/>
              <w:jc w:val="center"/>
              <w:rPr>
                <w:ins w:id="1242" w:author="Andrea Alfonsi" w:date="2018-09-13T12:51:00Z"/>
              </w:rPr>
              <w:pPrChange w:id="1243" w:author="Andrea Alfonsi" w:date="2018-09-13T13:04:00Z">
                <w:pPr>
                  <w:pStyle w:val="H2bodytext"/>
                  <w:ind w:left="0"/>
                </w:pPr>
              </w:pPrChange>
            </w:pPr>
            <w:ins w:id="1244" w:author="Andrea Alfonsi" w:date="2018-09-13T13:01:00Z">
              <w:r>
                <w:t>Electronic Document Management System (EDMS)</w:t>
              </w:r>
            </w:ins>
          </w:p>
        </w:tc>
        <w:tc>
          <w:tcPr>
            <w:tcW w:w="2335" w:type="dxa"/>
            <w:vAlign w:val="center"/>
            <w:tcPrChange w:id="1245" w:author="Andrea Alfonsi" w:date="2018-09-13T13:55:00Z">
              <w:tcPr>
                <w:tcW w:w="3940" w:type="dxa"/>
              </w:tcPr>
            </w:tcPrChange>
          </w:tcPr>
          <w:p w14:paraId="7B73DED6" w14:textId="0E5C1217" w:rsidR="00546FBD" w:rsidRDefault="00546FBD" w:rsidP="00754A9A">
            <w:pPr>
              <w:pStyle w:val="H2bodytext"/>
              <w:ind w:left="0"/>
              <w:jc w:val="center"/>
              <w:rPr>
                <w:ins w:id="1246" w:author="Andrea Alfonsi" w:date="2018-09-13T12:56:00Z"/>
              </w:rPr>
              <w:pPrChange w:id="1247" w:author="Andrea Alfonsi" w:date="2018-09-13T13:04:00Z">
                <w:pPr>
                  <w:pStyle w:val="H2bodytext"/>
                  <w:ind w:left="0"/>
                </w:pPr>
              </w:pPrChange>
            </w:pPr>
            <w:ins w:id="1248" w:author="Andrea Alfonsi" w:date="2018-09-13T13:01:00Z">
              <w:r>
                <w:t>PLN-5553</w:t>
              </w:r>
            </w:ins>
          </w:p>
        </w:tc>
      </w:tr>
      <w:tr w:rsidR="00546FBD" w14:paraId="2E3CA16A" w14:textId="2738A6A3" w:rsidTr="00ED6C73">
        <w:trPr>
          <w:ins w:id="1249" w:author="Andrea Alfonsi" w:date="2018-09-13T12:51:00Z"/>
        </w:trPr>
        <w:tc>
          <w:tcPr>
            <w:tcW w:w="3870" w:type="dxa"/>
            <w:vAlign w:val="center"/>
            <w:tcPrChange w:id="1250" w:author="Andrea Alfonsi" w:date="2018-09-13T13:55:00Z">
              <w:tcPr>
                <w:tcW w:w="3970" w:type="dxa"/>
                <w:gridSpan w:val="2"/>
              </w:tcPr>
            </w:tcPrChange>
          </w:tcPr>
          <w:p w14:paraId="3716877A" w14:textId="02CBD3AD" w:rsidR="00546FBD" w:rsidRDefault="00546FBD" w:rsidP="00754A9A">
            <w:pPr>
              <w:pStyle w:val="H2bodytext"/>
              <w:ind w:left="0"/>
              <w:jc w:val="center"/>
              <w:rPr>
                <w:ins w:id="1251" w:author="Andrea Alfonsi" w:date="2018-09-13T12:51:00Z"/>
              </w:rPr>
              <w:pPrChange w:id="1252" w:author="Andrea Alfonsi" w:date="2018-09-13T13:04:00Z">
                <w:pPr>
                  <w:pStyle w:val="H2bodytext"/>
                  <w:ind w:left="0"/>
                </w:pPr>
              </w:pPrChange>
            </w:pPr>
            <w:ins w:id="1253" w:author="Andrea Alfonsi" w:date="2018-09-13T13:01:00Z">
              <w:r>
                <w:lastRenderedPageBreak/>
                <w:t>Standards Document</w:t>
              </w:r>
            </w:ins>
          </w:p>
        </w:tc>
        <w:tc>
          <w:tcPr>
            <w:tcW w:w="3150" w:type="dxa"/>
            <w:vAlign w:val="center"/>
            <w:tcPrChange w:id="1254" w:author="Andrea Alfonsi" w:date="2018-09-13T13:55:00Z">
              <w:tcPr>
                <w:tcW w:w="3940" w:type="dxa"/>
                <w:gridSpan w:val="2"/>
              </w:tcPr>
            </w:tcPrChange>
          </w:tcPr>
          <w:p w14:paraId="765822D1" w14:textId="7BB63A8D" w:rsidR="00546FBD" w:rsidRDefault="00754A9A" w:rsidP="00754A9A">
            <w:pPr>
              <w:pStyle w:val="H2bodytext"/>
              <w:ind w:left="0"/>
              <w:jc w:val="center"/>
              <w:rPr>
                <w:ins w:id="1255" w:author="Andrea Alfonsi" w:date="2018-09-13T12:51:00Z"/>
              </w:rPr>
              <w:pPrChange w:id="1256" w:author="Andrea Alfonsi" w:date="2018-09-13T13:04:00Z">
                <w:pPr>
                  <w:pStyle w:val="H2bodytext"/>
                  <w:ind w:left="0"/>
                </w:pPr>
              </w:pPrChange>
            </w:pPr>
            <w:ins w:id="1257" w:author="Andrea Alfonsi" w:date="2018-09-13T13:04:00Z">
              <w:r>
                <w:t>Electronic Document Management System (EDMS)</w:t>
              </w:r>
            </w:ins>
          </w:p>
        </w:tc>
        <w:tc>
          <w:tcPr>
            <w:tcW w:w="2335" w:type="dxa"/>
            <w:vAlign w:val="center"/>
            <w:tcPrChange w:id="1258" w:author="Andrea Alfonsi" w:date="2018-09-13T13:55:00Z">
              <w:tcPr>
                <w:tcW w:w="3940" w:type="dxa"/>
              </w:tcPr>
            </w:tcPrChange>
          </w:tcPr>
          <w:p w14:paraId="435D8E76" w14:textId="462E85DA" w:rsidR="00546FBD" w:rsidRDefault="00754A9A" w:rsidP="00754A9A">
            <w:pPr>
              <w:pStyle w:val="H2bodytext"/>
              <w:ind w:left="0"/>
              <w:jc w:val="center"/>
              <w:rPr>
                <w:ins w:id="1259" w:author="Andrea Alfonsi" w:date="2018-09-13T12:56:00Z"/>
              </w:rPr>
              <w:pPrChange w:id="1260" w:author="Andrea Alfonsi" w:date="2018-09-13T13:04:00Z">
                <w:pPr>
                  <w:pStyle w:val="H2bodytext"/>
                  <w:ind w:left="0"/>
                </w:pPr>
              </w:pPrChange>
            </w:pPr>
            <w:ins w:id="1261" w:author="Andrea Alfonsi" w:date="2018-09-13T13:04:00Z">
              <w:r w:rsidRPr="00776597">
                <w:rPr>
                  <w:highlight w:val="yellow"/>
                </w:rPr>
                <w:t>PLN-XXXX</w:t>
              </w:r>
            </w:ins>
          </w:p>
        </w:tc>
      </w:tr>
      <w:tr w:rsidR="00546FBD" w14:paraId="48563DAA" w14:textId="23C2831B" w:rsidTr="00ED6C73">
        <w:trPr>
          <w:ins w:id="1262" w:author="Andrea Alfonsi" w:date="2018-09-13T12:56:00Z"/>
        </w:trPr>
        <w:tc>
          <w:tcPr>
            <w:tcW w:w="3870" w:type="dxa"/>
            <w:vAlign w:val="center"/>
            <w:tcPrChange w:id="1263" w:author="Andrea Alfonsi" w:date="2018-09-13T13:55:00Z">
              <w:tcPr>
                <w:tcW w:w="3970" w:type="dxa"/>
                <w:gridSpan w:val="2"/>
              </w:tcPr>
            </w:tcPrChange>
          </w:tcPr>
          <w:p w14:paraId="7EE6EEBC" w14:textId="0461D880" w:rsidR="00546FBD" w:rsidRDefault="00546FBD" w:rsidP="00754A9A">
            <w:pPr>
              <w:pStyle w:val="H2bodytext"/>
              <w:ind w:left="0"/>
              <w:jc w:val="center"/>
              <w:rPr>
                <w:ins w:id="1264" w:author="Andrea Alfonsi" w:date="2018-09-13T12:56:00Z"/>
              </w:rPr>
              <w:pPrChange w:id="1265" w:author="Andrea Alfonsi" w:date="2018-09-13T13:04:00Z">
                <w:pPr>
                  <w:pStyle w:val="H2bodytext"/>
                  <w:ind w:left="0"/>
                </w:pPr>
              </w:pPrChange>
            </w:pPr>
            <w:commentRangeStart w:id="1266"/>
            <w:ins w:id="1267" w:author="Andrea Alfonsi" w:date="2018-09-13T13:01:00Z">
              <w:r w:rsidRPr="001A6AA2">
                <w:rPr>
                  <w:rPrChange w:id="1268" w:author="Andrea Alfonsi" w:date="2018-09-13T12:56:00Z">
                    <w:rPr>
                      <w:highlight w:val="green"/>
                    </w:rPr>
                  </w:rPrChange>
                </w:rPr>
                <w:t>Verification &amp; Validation</w:t>
              </w:r>
            </w:ins>
          </w:p>
        </w:tc>
        <w:tc>
          <w:tcPr>
            <w:tcW w:w="3150" w:type="dxa"/>
            <w:vAlign w:val="center"/>
            <w:tcPrChange w:id="1269" w:author="Andrea Alfonsi" w:date="2018-09-13T13:55:00Z">
              <w:tcPr>
                <w:tcW w:w="3940" w:type="dxa"/>
                <w:gridSpan w:val="2"/>
              </w:tcPr>
            </w:tcPrChange>
          </w:tcPr>
          <w:p w14:paraId="7C61A079" w14:textId="7D676CB4" w:rsidR="00546FBD" w:rsidRDefault="00546FBD" w:rsidP="00754A9A">
            <w:pPr>
              <w:pStyle w:val="H2bodytext"/>
              <w:ind w:left="0"/>
              <w:jc w:val="center"/>
              <w:rPr>
                <w:ins w:id="1270" w:author="Andrea Alfonsi" w:date="2018-09-13T12:56:00Z"/>
              </w:rPr>
              <w:pPrChange w:id="1271" w:author="Andrea Alfonsi" w:date="2018-09-13T13:04:00Z">
                <w:pPr>
                  <w:pStyle w:val="H2bodytext"/>
                  <w:ind w:left="0"/>
                </w:pPr>
              </w:pPrChange>
            </w:pPr>
            <w:ins w:id="1272" w:author="Andrea Alfonsi" w:date="2018-09-13T13:01:00Z">
              <w:r>
                <w:t>Electronic Document Management System (EDMS)</w:t>
              </w:r>
            </w:ins>
          </w:p>
        </w:tc>
        <w:tc>
          <w:tcPr>
            <w:tcW w:w="2335" w:type="dxa"/>
            <w:vAlign w:val="center"/>
            <w:tcPrChange w:id="1273" w:author="Andrea Alfonsi" w:date="2018-09-13T13:55:00Z">
              <w:tcPr>
                <w:tcW w:w="3940" w:type="dxa"/>
              </w:tcPr>
            </w:tcPrChange>
          </w:tcPr>
          <w:p w14:paraId="782C7886" w14:textId="38BB4F7D" w:rsidR="00546FBD" w:rsidRDefault="00546FBD" w:rsidP="00754A9A">
            <w:pPr>
              <w:pStyle w:val="H2bodytext"/>
              <w:ind w:left="0"/>
              <w:jc w:val="center"/>
              <w:rPr>
                <w:ins w:id="1274" w:author="Andrea Alfonsi" w:date="2018-09-13T12:56:00Z"/>
              </w:rPr>
              <w:pPrChange w:id="1275" w:author="Andrea Alfonsi" w:date="2018-09-13T13:04:00Z">
                <w:pPr>
                  <w:pStyle w:val="H2bodytext"/>
                  <w:ind w:left="0"/>
                </w:pPr>
              </w:pPrChange>
            </w:pPr>
            <w:ins w:id="1276" w:author="Andrea Alfonsi" w:date="2018-09-13T13:01:00Z">
              <w:r>
                <w:t>PLN-5555</w:t>
              </w:r>
            </w:ins>
            <w:commentRangeEnd w:id="1266"/>
            <w:ins w:id="1277" w:author="Andrea Alfonsi" w:date="2018-09-13T13:05:00Z">
              <w:r w:rsidR="004A312D">
                <w:rPr>
                  <w:rStyle w:val="CommentReference"/>
                </w:rPr>
                <w:commentReference w:id="1266"/>
              </w:r>
            </w:ins>
          </w:p>
        </w:tc>
      </w:tr>
      <w:tr w:rsidR="00546FBD" w14:paraId="1D5479F2" w14:textId="5D18A517" w:rsidTr="00ED6C73">
        <w:trPr>
          <w:ins w:id="1278" w:author="Andrea Alfonsi" w:date="2018-09-13T12:56:00Z"/>
        </w:trPr>
        <w:tc>
          <w:tcPr>
            <w:tcW w:w="3870" w:type="dxa"/>
            <w:vAlign w:val="center"/>
            <w:tcPrChange w:id="1279" w:author="Andrea Alfonsi" w:date="2018-09-13T13:55:00Z">
              <w:tcPr>
                <w:tcW w:w="3970" w:type="dxa"/>
                <w:gridSpan w:val="2"/>
              </w:tcPr>
            </w:tcPrChange>
          </w:tcPr>
          <w:p w14:paraId="3FBB2C20" w14:textId="04E52F9A" w:rsidR="00546FBD" w:rsidRDefault="00546FBD" w:rsidP="00754A9A">
            <w:pPr>
              <w:pStyle w:val="H2bodytext"/>
              <w:ind w:left="0"/>
              <w:jc w:val="center"/>
              <w:rPr>
                <w:ins w:id="1280" w:author="Andrea Alfonsi" w:date="2018-09-13T12:56:00Z"/>
              </w:rPr>
              <w:pPrChange w:id="1281" w:author="Andrea Alfonsi" w:date="2018-09-13T13:04:00Z">
                <w:pPr>
                  <w:pStyle w:val="H2bodytext"/>
                  <w:ind w:left="0"/>
                </w:pPr>
              </w:pPrChange>
            </w:pPr>
            <w:ins w:id="1282" w:author="Andrea Alfonsi" w:date="2018-09-13T13:01:00Z">
              <w:r>
                <w:t>Software Test Plan</w:t>
              </w:r>
            </w:ins>
          </w:p>
        </w:tc>
        <w:tc>
          <w:tcPr>
            <w:tcW w:w="3150" w:type="dxa"/>
            <w:vAlign w:val="center"/>
            <w:tcPrChange w:id="1283" w:author="Andrea Alfonsi" w:date="2018-09-13T13:55:00Z">
              <w:tcPr>
                <w:tcW w:w="3940" w:type="dxa"/>
                <w:gridSpan w:val="2"/>
              </w:tcPr>
            </w:tcPrChange>
          </w:tcPr>
          <w:p w14:paraId="0A98A73D" w14:textId="675FDB78" w:rsidR="00546FBD" w:rsidRDefault="00546FBD" w:rsidP="00754A9A">
            <w:pPr>
              <w:pStyle w:val="H2bodytext"/>
              <w:ind w:left="0"/>
              <w:jc w:val="center"/>
              <w:rPr>
                <w:ins w:id="1284" w:author="Andrea Alfonsi" w:date="2018-09-13T12:56:00Z"/>
              </w:rPr>
              <w:pPrChange w:id="1285" w:author="Andrea Alfonsi" w:date="2018-09-13T13:04:00Z">
                <w:pPr>
                  <w:pStyle w:val="H2bodytext"/>
                  <w:ind w:left="0"/>
                </w:pPr>
              </w:pPrChange>
            </w:pPr>
            <w:ins w:id="1286" w:author="Andrea Alfonsi" w:date="2018-09-13T13:01:00Z">
              <w:r>
                <w:t>GITHUB/GITLAB</w:t>
              </w:r>
            </w:ins>
          </w:p>
        </w:tc>
        <w:tc>
          <w:tcPr>
            <w:tcW w:w="2335" w:type="dxa"/>
            <w:vAlign w:val="center"/>
            <w:tcPrChange w:id="1287" w:author="Andrea Alfonsi" w:date="2018-09-13T13:55:00Z">
              <w:tcPr>
                <w:tcW w:w="3940" w:type="dxa"/>
              </w:tcPr>
            </w:tcPrChange>
          </w:tcPr>
          <w:p w14:paraId="1582394D" w14:textId="6C912492" w:rsidR="00546FBD" w:rsidRDefault="0045171E" w:rsidP="00754A9A">
            <w:pPr>
              <w:pStyle w:val="H2bodytext"/>
              <w:ind w:left="0"/>
              <w:jc w:val="center"/>
              <w:rPr>
                <w:ins w:id="1288" w:author="Andrea Alfonsi" w:date="2018-09-13T12:56:00Z"/>
              </w:rPr>
              <w:pPrChange w:id="1289" w:author="Andrea Alfonsi" w:date="2018-09-13T13:04:00Z">
                <w:pPr>
                  <w:pStyle w:val="H2bodytext"/>
                  <w:ind w:left="0"/>
                </w:pPr>
              </w:pPrChange>
            </w:pPr>
            <w:ins w:id="1290" w:author="Andrea Alfonsi" w:date="2018-09-13T13:45:00Z">
              <w:r>
                <w:t>PLN-5554</w:t>
              </w:r>
            </w:ins>
          </w:p>
        </w:tc>
      </w:tr>
      <w:tr w:rsidR="00546FBD" w14:paraId="10A7763A" w14:textId="3FDCFF90" w:rsidTr="00ED6C73">
        <w:trPr>
          <w:ins w:id="1291" w:author="Andrea Alfonsi" w:date="2018-09-13T12:55:00Z"/>
        </w:trPr>
        <w:tc>
          <w:tcPr>
            <w:tcW w:w="3870" w:type="dxa"/>
            <w:vAlign w:val="center"/>
            <w:tcPrChange w:id="1292" w:author="Andrea Alfonsi" w:date="2018-09-13T13:55:00Z">
              <w:tcPr>
                <w:tcW w:w="3970" w:type="dxa"/>
                <w:gridSpan w:val="2"/>
              </w:tcPr>
            </w:tcPrChange>
          </w:tcPr>
          <w:p w14:paraId="08F3DA18" w14:textId="5EC69223" w:rsidR="00546FBD" w:rsidRDefault="00546FBD" w:rsidP="00754A9A">
            <w:pPr>
              <w:pStyle w:val="H2bodytext"/>
              <w:ind w:left="0"/>
              <w:jc w:val="center"/>
              <w:rPr>
                <w:ins w:id="1293" w:author="Andrea Alfonsi" w:date="2018-09-13T12:55:00Z"/>
              </w:rPr>
              <w:pPrChange w:id="1294" w:author="Andrea Alfonsi" w:date="2018-09-13T13:04:00Z">
                <w:pPr>
                  <w:pStyle w:val="H2bodytext"/>
                  <w:ind w:left="0"/>
                </w:pPr>
              </w:pPrChange>
            </w:pPr>
            <w:ins w:id="1295" w:author="Andrea Alfonsi" w:date="2018-09-13T13:01:00Z">
              <w:r>
                <w:t>Software Requirements Specification</w:t>
              </w:r>
            </w:ins>
          </w:p>
        </w:tc>
        <w:tc>
          <w:tcPr>
            <w:tcW w:w="3150" w:type="dxa"/>
            <w:vAlign w:val="center"/>
            <w:tcPrChange w:id="1296" w:author="Andrea Alfonsi" w:date="2018-09-13T13:55:00Z">
              <w:tcPr>
                <w:tcW w:w="3940" w:type="dxa"/>
                <w:gridSpan w:val="2"/>
              </w:tcPr>
            </w:tcPrChange>
          </w:tcPr>
          <w:p w14:paraId="0E027DF9" w14:textId="02E1428D" w:rsidR="00546FBD" w:rsidRDefault="00546FBD" w:rsidP="00754A9A">
            <w:pPr>
              <w:pStyle w:val="H2bodytext"/>
              <w:ind w:left="0"/>
              <w:jc w:val="center"/>
              <w:rPr>
                <w:ins w:id="1297" w:author="Andrea Alfonsi" w:date="2018-09-13T12:55:00Z"/>
              </w:rPr>
              <w:pPrChange w:id="1298" w:author="Andrea Alfonsi" w:date="2018-09-13T13:04:00Z">
                <w:pPr>
                  <w:pStyle w:val="H2bodytext"/>
                  <w:ind w:left="0"/>
                </w:pPr>
              </w:pPrChange>
            </w:pPr>
            <w:ins w:id="1299" w:author="Andrea Alfonsi" w:date="2018-09-13T13:01:00Z">
              <w:r>
                <w:t>GITHUB/GITLAB</w:t>
              </w:r>
            </w:ins>
          </w:p>
        </w:tc>
        <w:tc>
          <w:tcPr>
            <w:tcW w:w="2335" w:type="dxa"/>
            <w:vAlign w:val="center"/>
            <w:tcPrChange w:id="1300" w:author="Andrea Alfonsi" w:date="2018-09-13T13:55:00Z">
              <w:tcPr>
                <w:tcW w:w="3940" w:type="dxa"/>
              </w:tcPr>
            </w:tcPrChange>
          </w:tcPr>
          <w:p w14:paraId="1C4500D2" w14:textId="756FCB37" w:rsidR="00546FBD" w:rsidRDefault="00DA6F7F" w:rsidP="00754A9A">
            <w:pPr>
              <w:pStyle w:val="H2bodytext"/>
              <w:ind w:left="0"/>
              <w:jc w:val="center"/>
              <w:rPr>
                <w:ins w:id="1301" w:author="Andrea Alfonsi" w:date="2018-09-13T12:56:00Z"/>
              </w:rPr>
              <w:pPrChange w:id="1302" w:author="Andrea Alfonsi" w:date="2018-09-13T13:04:00Z">
                <w:pPr>
                  <w:pStyle w:val="H2bodytext"/>
                  <w:ind w:left="0"/>
                </w:pPr>
              </w:pPrChange>
            </w:pPr>
            <w:ins w:id="1303" w:author="Andrea Alfonsi" w:date="2018-09-13T13:45:00Z">
              <w:r>
                <w:t>SPC-2366</w:t>
              </w:r>
            </w:ins>
          </w:p>
        </w:tc>
      </w:tr>
      <w:tr w:rsidR="00546FBD" w14:paraId="74285161" w14:textId="1E3D3309" w:rsidTr="00ED6C73">
        <w:trPr>
          <w:ins w:id="1304" w:author="Andrea Alfonsi" w:date="2018-09-13T12:51:00Z"/>
        </w:trPr>
        <w:tc>
          <w:tcPr>
            <w:tcW w:w="3870" w:type="dxa"/>
            <w:vAlign w:val="center"/>
            <w:tcPrChange w:id="1305" w:author="Andrea Alfonsi" w:date="2018-09-13T13:55:00Z">
              <w:tcPr>
                <w:tcW w:w="3970" w:type="dxa"/>
                <w:gridSpan w:val="2"/>
              </w:tcPr>
            </w:tcPrChange>
          </w:tcPr>
          <w:p w14:paraId="41E5CEE0" w14:textId="6AE5B5F5" w:rsidR="00546FBD" w:rsidRDefault="00546FBD" w:rsidP="00754A9A">
            <w:pPr>
              <w:pStyle w:val="H2bodytext"/>
              <w:ind w:left="0"/>
              <w:jc w:val="center"/>
              <w:rPr>
                <w:ins w:id="1306" w:author="Andrea Alfonsi" w:date="2018-09-13T12:51:00Z"/>
              </w:rPr>
              <w:pPrChange w:id="1307" w:author="Andrea Alfonsi" w:date="2018-09-13T13:04:00Z">
                <w:pPr>
                  <w:pStyle w:val="H2bodytext"/>
                  <w:ind w:left="0"/>
                </w:pPr>
              </w:pPrChange>
            </w:pPr>
            <w:ins w:id="1308" w:author="Andrea Alfonsi" w:date="2018-09-13T13:01:00Z">
              <w:r>
                <w:t>Software Design Description</w:t>
              </w:r>
            </w:ins>
          </w:p>
        </w:tc>
        <w:tc>
          <w:tcPr>
            <w:tcW w:w="3150" w:type="dxa"/>
            <w:vAlign w:val="center"/>
            <w:tcPrChange w:id="1309" w:author="Andrea Alfonsi" w:date="2018-09-13T13:55:00Z">
              <w:tcPr>
                <w:tcW w:w="3940" w:type="dxa"/>
                <w:gridSpan w:val="2"/>
              </w:tcPr>
            </w:tcPrChange>
          </w:tcPr>
          <w:p w14:paraId="283E2BF0" w14:textId="68AFD006" w:rsidR="00546FBD" w:rsidRDefault="00546FBD" w:rsidP="00754A9A">
            <w:pPr>
              <w:pStyle w:val="H2bodytext"/>
              <w:ind w:left="0"/>
              <w:jc w:val="center"/>
              <w:rPr>
                <w:ins w:id="1310" w:author="Andrea Alfonsi" w:date="2018-09-13T12:51:00Z"/>
              </w:rPr>
              <w:pPrChange w:id="1311" w:author="Andrea Alfonsi" w:date="2018-09-13T13:04:00Z">
                <w:pPr>
                  <w:pStyle w:val="H2bodytext"/>
                  <w:ind w:left="0"/>
                </w:pPr>
              </w:pPrChange>
            </w:pPr>
            <w:ins w:id="1312" w:author="Andrea Alfonsi" w:date="2018-09-13T13:01:00Z">
              <w:r>
                <w:t>GITHUB/GITLAB</w:t>
              </w:r>
            </w:ins>
          </w:p>
        </w:tc>
        <w:tc>
          <w:tcPr>
            <w:tcW w:w="2335" w:type="dxa"/>
            <w:vAlign w:val="center"/>
            <w:tcPrChange w:id="1313" w:author="Andrea Alfonsi" w:date="2018-09-13T13:55:00Z">
              <w:tcPr>
                <w:tcW w:w="3940" w:type="dxa"/>
              </w:tcPr>
            </w:tcPrChange>
          </w:tcPr>
          <w:p w14:paraId="2CDBA355" w14:textId="3BCC5830" w:rsidR="00546FBD" w:rsidRDefault="00546FBD" w:rsidP="00754A9A">
            <w:pPr>
              <w:pStyle w:val="H2bodytext"/>
              <w:ind w:left="0"/>
              <w:jc w:val="center"/>
              <w:rPr>
                <w:ins w:id="1314" w:author="Andrea Alfonsi" w:date="2018-09-13T12:56:00Z"/>
              </w:rPr>
              <w:pPrChange w:id="1315" w:author="Andrea Alfonsi" w:date="2018-09-13T13:04:00Z">
                <w:pPr>
                  <w:pStyle w:val="H2bodytext"/>
                  <w:ind w:left="0"/>
                </w:pPr>
              </w:pPrChange>
            </w:pPr>
            <w:ins w:id="1316" w:author="Andrea Alfonsi" w:date="2018-09-13T13:01:00Z">
              <w:r>
                <w:t>SDD-513</w:t>
              </w:r>
            </w:ins>
          </w:p>
        </w:tc>
      </w:tr>
      <w:tr w:rsidR="00546FBD" w14:paraId="1758A0AE" w14:textId="0115BD2A" w:rsidTr="00ED6C73">
        <w:trPr>
          <w:ins w:id="1317" w:author="Andrea Alfonsi" w:date="2018-09-13T12:51:00Z"/>
        </w:trPr>
        <w:tc>
          <w:tcPr>
            <w:tcW w:w="3870" w:type="dxa"/>
            <w:vAlign w:val="center"/>
            <w:tcPrChange w:id="1318" w:author="Andrea Alfonsi" w:date="2018-09-13T13:55:00Z">
              <w:tcPr>
                <w:tcW w:w="3970" w:type="dxa"/>
                <w:gridSpan w:val="2"/>
              </w:tcPr>
            </w:tcPrChange>
          </w:tcPr>
          <w:p w14:paraId="49C6E31C" w14:textId="610927E1" w:rsidR="00546FBD" w:rsidRDefault="00546FBD" w:rsidP="00754A9A">
            <w:pPr>
              <w:pStyle w:val="H2bodytext"/>
              <w:ind w:left="0"/>
              <w:jc w:val="center"/>
              <w:rPr>
                <w:ins w:id="1319" w:author="Andrea Alfonsi" w:date="2018-09-13T12:51:00Z"/>
              </w:rPr>
              <w:pPrChange w:id="1320" w:author="Andrea Alfonsi" w:date="2018-09-13T13:04:00Z">
                <w:pPr>
                  <w:pStyle w:val="H2bodytext"/>
                  <w:ind w:left="0"/>
                </w:pPr>
              </w:pPrChange>
            </w:pPr>
            <w:ins w:id="1321" w:author="Andrea Alfonsi" w:date="2018-09-13T13:01:00Z">
              <w:r>
                <w:t>Requirements Traceability Matrix</w:t>
              </w:r>
            </w:ins>
          </w:p>
        </w:tc>
        <w:tc>
          <w:tcPr>
            <w:tcW w:w="3150" w:type="dxa"/>
            <w:vAlign w:val="center"/>
            <w:tcPrChange w:id="1322" w:author="Andrea Alfonsi" w:date="2018-09-13T13:55:00Z">
              <w:tcPr>
                <w:tcW w:w="3940" w:type="dxa"/>
                <w:gridSpan w:val="2"/>
              </w:tcPr>
            </w:tcPrChange>
          </w:tcPr>
          <w:p w14:paraId="6E038029" w14:textId="73EF58FF" w:rsidR="00546FBD" w:rsidRDefault="00546FBD" w:rsidP="00754A9A">
            <w:pPr>
              <w:pStyle w:val="H2bodytext"/>
              <w:ind w:left="0"/>
              <w:jc w:val="center"/>
              <w:rPr>
                <w:ins w:id="1323" w:author="Andrea Alfonsi" w:date="2018-09-13T12:51:00Z"/>
              </w:rPr>
              <w:pPrChange w:id="1324" w:author="Andrea Alfonsi" w:date="2018-09-13T13:04:00Z">
                <w:pPr>
                  <w:pStyle w:val="H2bodytext"/>
                  <w:ind w:left="0"/>
                </w:pPr>
              </w:pPrChange>
            </w:pPr>
            <w:ins w:id="1325" w:author="Andrea Alfonsi" w:date="2018-09-13T13:01:00Z">
              <w:r>
                <w:t>GITHUB/GITLAB</w:t>
              </w:r>
            </w:ins>
          </w:p>
        </w:tc>
        <w:tc>
          <w:tcPr>
            <w:tcW w:w="2335" w:type="dxa"/>
            <w:vAlign w:val="center"/>
            <w:tcPrChange w:id="1326" w:author="Andrea Alfonsi" w:date="2018-09-13T13:55:00Z">
              <w:tcPr>
                <w:tcW w:w="3940" w:type="dxa"/>
              </w:tcPr>
            </w:tcPrChange>
          </w:tcPr>
          <w:p w14:paraId="3A069A19" w14:textId="40363270" w:rsidR="00546FBD" w:rsidRDefault="00546FBD" w:rsidP="00754A9A">
            <w:pPr>
              <w:pStyle w:val="H2bodytext"/>
              <w:ind w:left="0"/>
              <w:jc w:val="center"/>
              <w:rPr>
                <w:ins w:id="1327" w:author="Andrea Alfonsi" w:date="2018-09-13T12:56:00Z"/>
              </w:rPr>
              <w:pPrChange w:id="1328" w:author="Andrea Alfonsi" w:date="2018-09-13T13:04:00Z">
                <w:pPr>
                  <w:pStyle w:val="H2bodytext"/>
                  <w:ind w:left="0"/>
                </w:pPr>
              </w:pPrChange>
            </w:pPr>
            <w:ins w:id="1329" w:author="Andrea Alfonsi" w:date="2018-09-13T13:01:00Z">
              <w:r w:rsidRPr="00776597">
                <w:rPr>
                  <w:highlight w:val="yellow"/>
                </w:rPr>
                <w:t>SPC-XXXX</w:t>
              </w:r>
            </w:ins>
          </w:p>
        </w:tc>
      </w:tr>
      <w:tr w:rsidR="00546FBD" w14:paraId="08E88121" w14:textId="2A528082" w:rsidTr="00ED6C73">
        <w:trPr>
          <w:ins w:id="1330" w:author="Andrea Alfonsi" w:date="2018-09-13T12:51:00Z"/>
        </w:trPr>
        <w:tc>
          <w:tcPr>
            <w:tcW w:w="3870" w:type="dxa"/>
            <w:vAlign w:val="center"/>
            <w:tcPrChange w:id="1331" w:author="Andrea Alfonsi" w:date="2018-09-13T13:55:00Z">
              <w:tcPr>
                <w:tcW w:w="3970" w:type="dxa"/>
                <w:gridSpan w:val="2"/>
              </w:tcPr>
            </w:tcPrChange>
          </w:tcPr>
          <w:p w14:paraId="3E18E962" w14:textId="0469B839" w:rsidR="00546FBD" w:rsidRDefault="00754A9A" w:rsidP="00ED6C73">
            <w:pPr>
              <w:pStyle w:val="ListBullet2"/>
              <w:numPr>
                <w:ilvl w:val="0"/>
                <w:numId w:val="0"/>
              </w:numPr>
              <w:spacing w:after="120"/>
              <w:ind w:left="706" w:hanging="720"/>
              <w:jc w:val="center"/>
              <w:rPr>
                <w:ins w:id="1332" w:author="Andrea Alfonsi" w:date="2018-09-13T12:51:00Z"/>
              </w:rPr>
              <w:pPrChange w:id="1333" w:author="Andrea Alfonsi" w:date="2018-09-13T13:55:00Z">
                <w:pPr>
                  <w:pStyle w:val="H2bodytext"/>
                  <w:ind w:left="0"/>
                </w:pPr>
              </w:pPrChange>
            </w:pPr>
            <w:ins w:id="1334" w:author="Andrea Alfonsi" w:date="2018-09-13T13:02:00Z">
              <w:r>
                <w:t xml:space="preserve">User </w:t>
              </w:r>
            </w:ins>
            <w:ins w:id="1335" w:author="Andrea Alfonsi" w:date="2018-09-13T13:53:00Z">
              <w:r w:rsidR="00057071">
                <w:t>Documentation (see def.)</w:t>
              </w:r>
            </w:ins>
          </w:p>
        </w:tc>
        <w:tc>
          <w:tcPr>
            <w:tcW w:w="3150" w:type="dxa"/>
            <w:vAlign w:val="center"/>
            <w:tcPrChange w:id="1336" w:author="Andrea Alfonsi" w:date="2018-09-13T13:55:00Z">
              <w:tcPr>
                <w:tcW w:w="3940" w:type="dxa"/>
                <w:gridSpan w:val="2"/>
              </w:tcPr>
            </w:tcPrChange>
          </w:tcPr>
          <w:p w14:paraId="5CBE3AF4" w14:textId="5DE387A6" w:rsidR="00546FBD" w:rsidRDefault="00754A9A" w:rsidP="00754A9A">
            <w:pPr>
              <w:pStyle w:val="H2bodytext"/>
              <w:ind w:left="0"/>
              <w:jc w:val="center"/>
              <w:rPr>
                <w:ins w:id="1337" w:author="Andrea Alfonsi" w:date="2018-09-13T12:51:00Z"/>
              </w:rPr>
              <w:pPrChange w:id="1338" w:author="Andrea Alfonsi" w:date="2018-09-13T13:04:00Z">
                <w:pPr>
                  <w:pStyle w:val="H2bodytext"/>
                  <w:ind w:left="0"/>
                </w:pPr>
              </w:pPrChange>
            </w:pPr>
            <w:ins w:id="1339" w:author="Andrea Alfonsi" w:date="2018-09-13T13:03:00Z">
              <w:r>
                <w:t>GITHUB/GITLAB</w:t>
              </w:r>
            </w:ins>
          </w:p>
        </w:tc>
        <w:tc>
          <w:tcPr>
            <w:tcW w:w="2335" w:type="dxa"/>
            <w:vAlign w:val="center"/>
            <w:tcPrChange w:id="1340" w:author="Andrea Alfonsi" w:date="2018-09-13T13:55:00Z">
              <w:tcPr>
                <w:tcW w:w="3940" w:type="dxa"/>
              </w:tcPr>
            </w:tcPrChange>
          </w:tcPr>
          <w:p w14:paraId="3A18CED9" w14:textId="6D281BCC" w:rsidR="00546FBD" w:rsidRPr="00ED6C73" w:rsidRDefault="00754A9A" w:rsidP="00ED6C73">
            <w:pPr>
              <w:pStyle w:val="NormalWeb"/>
              <w:rPr>
                <w:ins w:id="1341" w:author="Andrea Alfonsi" w:date="2018-09-13T12:56:00Z"/>
                <w:rPrChange w:id="1342" w:author="Andrea Alfonsi" w:date="2018-09-13T13:55:00Z">
                  <w:rPr>
                    <w:ins w:id="1343" w:author="Andrea Alfonsi" w:date="2018-09-13T12:56:00Z"/>
                  </w:rPr>
                </w:rPrChange>
              </w:rPr>
              <w:pPrChange w:id="1344" w:author="Andrea Alfonsi" w:date="2018-09-13T13:54:00Z">
                <w:pPr>
                  <w:pStyle w:val="H2bodytext"/>
                  <w:ind w:left="0"/>
                </w:pPr>
              </w:pPrChange>
            </w:pPr>
            <w:ins w:id="1345" w:author="Andrea Alfonsi" w:date="2018-09-13T13:03:00Z">
              <w:r w:rsidRPr="00ED6C73">
                <w:rPr>
                  <w:szCs w:val="20"/>
                  <w:rPrChange w:id="1346" w:author="Andrea Alfonsi" w:date="2018-09-13T13:55:00Z">
                    <w:rPr/>
                  </w:rPrChange>
                </w:rPr>
                <w:t>INL/EXT-15-34123</w:t>
              </w:r>
            </w:ins>
            <w:ins w:id="1347" w:author="Andrea Alfonsi" w:date="2018-09-13T13:53:00Z">
              <w:r w:rsidR="00057071" w:rsidRPr="00ED6C73">
                <w:rPr>
                  <w:rPrChange w:id="1348" w:author="Andrea Alfonsi" w:date="2018-09-13T13:55:00Z">
                    <w:rPr/>
                  </w:rPrChange>
                </w:rPr>
                <w:t>,</w:t>
              </w:r>
            </w:ins>
            <w:ins w:id="1349" w:author="Andrea Alfonsi" w:date="2018-09-13T13:54:00Z">
              <w:r w:rsidR="00ED6C73" w:rsidRPr="00ED6C73">
                <w:rPr>
                  <w:rPrChange w:id="1350" w:author="Andrea Alfonsi" w:date="2018-09-13T13:55:00Z">
                    <w:rPr>
                      <w:rFonts w:ascii="NimbusSanL" w:hAnsi="NimbusSanL"/>
                    </w:rPr>
                  </w:rPrChange>
                </w:rPr>
                <w:t xml:space="preserve"> INL/EXT-18-44465</w:t>
              </w:r>
              <w:r w:rsidR="00ED6C73" w:rsidRPr="00ED6C73">
                <w:rPr>
                  <w:rPrChange w:id="1351" w:author="Andrea Alfonsi" w:date="2018-09-13T13:55:00Z">
                    <w:rPr/>
                  </w:rPrChange>
                </w:rPr>
                <w:t xml:space="preserve">, </w:t>
              </w:r>
              <w:r w:rsidR="00ED6C73" w:rsidRPr="00ED6C73">
                <w:rPr>
                  <w:rPrChange w:id="1352" w:author="Andrea Alfonsi" w:date="2018-09-13T13:55:00Z">
                    <w:rPr>
                      <w:rFonts w:ascii="NimbusSanL" w:hAnsi="NimbusSanL"/>
                    </w:rPr>
                  </w:rPrChange>
                </w:rPr>
                <w:t xml:space="preserve">INL/EXT-16-38178 </w:t>
              </w:r>
            </w:ins>
          </w:p>
        </w:tc>
      </w:tr>
      <w:tr w:rsidR="00DA6F7F" w14:paraId="6C4B00EE" w14:textId="77777777" w:rsidTr="00ED6C73">
        <w:trPr>
          <w:ins w:id="1353" w:author="Andrea Alfonsi" w:date="2018-09-13T12:59:00Z"/>
          <w:trPrChange w:id="1354" w:author="Andrea Alfonsi" w:date="2018-09-13T13:55:00Z">
            <w:trPr>
              <w:gridAfter w:val="0"/>
            </w:trPr>
          </w:trPrChange>
        </w:trPr>
        <w:tc>
          <w:tcPr>
            <w:tcW w:w="3870" w:type="dxa"/>
            <w:vAlign w:val="center"/>
            <w:tcPrChange w:id="1355" w:author="Andrea Alfonsi" w:date="2018-09-13T13:55:00Z">
              <w:tcPr>
                <w:tcW w:w="2797" w:type="dxa"/>
              </w:tcPr>
            </w:tcPrChange>
          </w:tcPr>
          <w:p w14:paraId="60CD6DF7" w14:textId="118B9D0F" w:rsidR="00DA6F7F" w:rsidRDefault="00DA6F7F" w:rsidP="001A6AA2">
            <w:pPr>
              <w:pStyle w:val="H2bodytext"/>
              <w:ind w:left="0"/>
              <w:jc w:val="center"/>
              <w:rPr>
                <w:ins w:id="1356" w:author="Andrea Alfonsi" w:date="2018-09-13T12:59:00Z"/>
              </w:rPr>
              <w:pPrChange w:id="1357" w:author="Andrea Alfonsi" w:date="2018-09-13T13:00:00Z">
                <w:pPr>
                  <w:pStyle w:val="H2bodytext"/>
                  <w:ind w:left="0"/>
                </w:pPr>
              </w:pPrChange>
            </w:pPr>
          </w:p>
        </w:tc>
        <w:tc>
          <w:tcPr>
            <w:tcW w:w="3150" w:type="dxa"/>
            <w:vAlign w:val="center"/>
            <w:tcPrChange w:id="1358" w:author="Andrea Alfonsi" w:date="2018-09-13T13:55:00Z">
              <w:tcPr>
                <w:tcW w:w="3014" w:type="dxa"/>
                <w:gridSpan w:val="2"/>
              </w:tcPr>
            </w:tcPrChange>
          </w:tcPr>
          <w:p w14:paraId="44007F30" w14:textId="683698AA" w:rsidR="00DA6F7F" w:rsidRDefault="00DA6F7F" w:rsidP="001A6AA2">
            <w:pPr>
              <w:pStyle w:val="H2bodytext"/>
              <w:ind w:left="0"/>
              <w:jc w:val="center"/>
              <w:rPr>
                <w:ins w:id="1359" w:author="Andrea Alfonsi" w:date="2018-09-13T12:59:00Z"/>
              </w:rPr>
              <w:pPrChange w:id="1360" w:author="Andrea Alfonsi" w:date="2018-09-13T13:00:00Z">
                <w:pPr>
                  <w:pStyle w:val="H2bodytext"/>
                  <w:ind w:left="0"/>
                </w:pPr>
              </w:pPrChange>
            </w:pPr>
          </w:p>
        </w:tc>
        <w:tc>
          <w:tcPr>
            <w:tcW w:w="2335" w:type="dxa"/>
            <w:vAlign w:val="center"/>
            <w:tcPrChange w:id="1361" w:author="Andrea Alfonsi" w:date="2018-09-13T13:55:00Z">
              <w:tcPr>
                <w:tcW w:w="2099" w:type="dxa"/>
              </w:tcPr>
            </w:tcPrChange>
          </w:tcPr>
          <w:p w14:paraId="621C21D6" w14:textId="51DEB79B" w:rsidR="00DA6F7F" w:rsidRDefault="00DA6F7F" w:rsidP="001A6AA2">
            <w:pPr>
              <w:pStyle w:val="H2bodytext"/>
              <w:ind w:left="0"/>
              <w:jc w:val="center"/>
              <w:rPr>
                <w:ins w:id="1362" w:author="Andrea Alfonsi" w:date="2018-09-13T12:59:00Z"/>
              </w:rPr>
              <w:pPrChange w:id="1363" w:author="Andrea Alfonsi" w:date="2018-09-13T13:00:00Z">
                <w:pPr>
                  <w:pStyle w:val="H2bodytext"/>
                  <w:ind w:left="0"/>
                </w:pPr>
              </w:pPrChange>
            </w:pPr>
          </w:p>
        </w:tc>
      </w:tr>
    </w:tbl>
    <w:p w14:paraId="7A084F88" w14:textId="77777777" w:rsidR="001A6AA2" w:rsidRDefault="001A6AA2" w:rsidP="002A6BBA">
      <w:pPr>
        <w:pStyle w:val="H2bodytext"/>
        <w:rPr>
          <w:ins w:id="1364" w:author="Andrea Alfonsi" w:date="2018-09-13T10:44:00Z"/>
        </w:rPr>
      </w:pPr>
    </w:p>
    <w:p w14:paraId="30730357" w14:textId="7A1F8560" w:rsidR="0080410A" w:rsidDel="00DA6F7F" w:rsidRDefault="0080410A" w:rsidP="001E68F8">
      <w:pPr>
        <w:pStyle w:val="H2bodytext"/>
        <w:numPr>
          <w:ilvl w:val="0"/>
          <w:numId w:val="41"/>
        </w:numPr>
        <w:ind w:left="1800"/>
        <w:rPr>
          <w:del w:id="1365" w:author="Andrea Alfonsi" w:date="2018-09-13T13:47:00Z"/>
        </w:rPr>
        <w:pPrChange w:id="1366" w:author="Andrea Alfonsi" w:date="2018-09-13T10:45:00Z">
          <w:pPr>
            <w:pStyle w:val="H2bodytext"/>
          </w:pPr>
        </w:pPrChange>
      </w:pPr>
      <w:bookmarkStart w:id="1367" w:name="_Toc524955504"/>
      <w:bookmarkStart w:id="1368" w:name="_Toc524959529"/>
      <w:bookmarkStart w:id="1369" w:name="_Toc524959637"/>
      <w:bookmarkStart w:id="1370" w:name="_Toc524959731"/>
      <w:bookmarkEnd w:id="1367"/>
      <w:bookmarkEnd w:id="1368"/>
      <w:bookmarkEnd w:id="1369"/>
      <w:bookmarkEnd w:id="1370"/>
    </w:p>
    <w:p w14:paraId="42DF15AD" w14:textId="102D0B4A" w:rsidR="009476F0" w:rsidRPr="008708D7" w:rsidDel="00DA6F7F" w:rsidRDefault="009476F0" w:rsidP="009476F0">
      <w:pPr>
        <w:pStyle w:val="ListBullet2"/>
        <w:rPr>
          <w:del w:id="1371" w:author="Andrea Alfonsi" w:date="2018-09-13T13:46:00Z"/>
        </w:rPr>
      </w:pPr>
      <w:del w:id="1372" w:author="Andrea Alfonsi" w:date="2018-09-13T13:46:00Z">
        <w:r w:rsidRPr="00776597" w:rsidDel="00DA6F7F">
          <w:rPr>
            <w:highlight w:val="yellow"/>
          </w:rPr>
          <w:delText>PLN-XXXX</w:delText>
        </w:r>
        <w:r w:rsidDel="00DA6F7F">
          <w:delText xml:space="preserve">, </w:delText>
        </w:r>
        <w:r w:rsidRPr="001A6AA2" w:rsidDel="00DA6F7F">
          <w:rPr>
            <w:highlight w:val="green"/>
            <w:rPrChange w:id="1373" w:author="Andrea Alfonsi" w:date="2018-09-13T12:54:00Z">
              <w:rPr/>
            </w:rPrChange>
          </w:rPr>
          <w:delText>“RAVEN IT Asset Maintenance Plan”</w:delText>
        </w:r>
        <w:bookmarkStart w:id="1374" w:name="_Toc524955505"/>
        <w:bookmarkStart w:id="1375" w:name="_Toc524959530"/>
        <w:bookmarkStart w:id="1376" w:name="_Toc524959638"/>
        <w:bookmarkStart w:id="1377" w:name="_Toc524959732"/>
        <w:bookmarkEnd w:id="1374"/>
        <w:bookmarkEnd w:id="1375"/>
        <w:bookmarkEnd w:id="1376"/>
        <w:bookmarkEnd w:id="1377"/>
      </w:del>
    </w:p>
    <w:p w14:paraId="034F5C87" w14:textId="6CFBBE45" w:rsidR="009476F0" w:rsidDel="00DA6F7F" w:rsidRDefault="009476F0" w:rsidP="009476F0">
      <w:pPr>
        <w:pStyle w:val="ListBullet2"/>
        <w:rPr>
          <w:del w:id="1378" w:author="Andrea Alfonsi" w:date="2018-09-13T13:46:00Z"/>
        </w:rPr>
      </w:pPr>
      <w:del w:id="1379" w:author="Andrea Alfonsi" w:date="2018-09-13T13:46:00Z">
        <w:r w:rsidDel="00DA6F7F">
          <w:delText xml:space="preserve">SPC-2366, “RAVEN </w:delText>
        </w:r>
        <w:r w:rsidRPr="001A6AA2" w:rsidDel="00DA6F7F">
          <w:rPr>
            <w:highlight w:val="green"/>
            <w:rPrChange w:id="1380" w:author="Andrea Alfonsi" w:date="2018-09-13T12:54:00Z">
              <w:rPr/>
            </w:rPrChange>
          </w:rPr>
          <w:delText>Software Requirements Specification”</w:delText>
        </w:r>
        <w:bookmarkStart w:id="1381" w:name="_Toc524955506"/>
        <w:bookmarkStart w:id="1382" w:name="_Toc524959531"/>
        <w:bookmarkStart w:id="1383" w:name="_Toc524959639"/>
        <w:bookmarkStart w:id="1384" w:name="_Toc524959733"/>
        <w:bookmarkEnd w:id="1381"/>
        <w:bookmarkEnd w:id="1382"/>
        <w:bookmarkEnd w:id="1383"/>
        <w:bookmarkEnd w:id="1384"/>
      </w:del>
    </w:p>
    <w:p w14:paraId="169D4FE2" w14:textId="5CF6A885" w:rsidR="00844E13" w:rsidRPr="008708D7" w:rsidDel="00DA6F7F" w:rsidRDefault="00844E13" w:rsidP="009476F0">
      <w:pPr>
        <w:pStyle w:val="ListBullet2"/>
        <w:rPr>
          <w:del w:id="1385" w:author="Andrea Alfonsi" w:date="2018-09-13T13:46:00Z"/>
        </w:rPr>
      </w:pPr>
      <w:del w:id="1386" w:author="Andrea Alfonsi" w:date="2018-09-13T13:46:00Z">
        <w:r w:rsidDel="00DA6F7F">
          <w:delText xml:space="preserve">SDD-513, “RAVEN </w:delText>
        </w:r>
        <w:r w:rsidRPr="001A6AA2" w:rsidDel="00DA6F7F">
          <w:rPr>
            <w:highlight w:val="green"/>
            <w:rPrChange w:id="1387" w:author="Andrea Alfonsi" w:date="2018-09-13T12:54:00Z">
              <w:rPr/>
            </w:rPrChange>
          </w:rPr>
          <w:delText>Software Design Description”</w:delText>
        </w:r>
        <w:bookmarkStart w:id="1388" w:name="_Toc524955507"/>
        <w:bookmarkStart w:id="1389" w:name="_Toc524959532"/>
        <w:bookmarkStart w:id="1390" w:name="_Toc524959640"/>
        <w:bookmarkStart w:id="1391" w:name="_Toc524959734"/>
        <w:bookmarkEnd w:id="1388"/>
        <w:bookmarkEnd w:id="1389"/>
        <w:bookmarkEnd w:id="1390"/>
        <w:bookmarkEnd w:id="1391"/>
      </w:del>
    </w:p>
    <w:p w14:paraId="2C0E445B" w14:textId="01B9EC0E" w:rsidR="00844E13" w:rsidRPr="008708D7" w:rsidDel="00DA6F7F" w:rsidRDefault="00844E13" w:rsidP="00844E13">
      <w:pPr>
        <w:pStyle w:val="ListBullet2"/>
        <w:rPr>
          <w:del w:id="1392" w:author="Andrea Alfonsi" w:date="2018-09-13T13:46:00Z"/>
        </w:rPr>
      </w:pPr>
      <w:del w:id="1393" w:author="Andrea Alfonsi" w:date="2018-09-13T13:46:00Z">
        <w:r w:rsidDel="00DA6F7F">
          <w:delText xml:space="preserve">PLN-5553, “RAVEN </w:delText>
        </w:r>
        <w:r w:rsidRPr="001A6AA2" w:rsidDel="00DA6F7F">
          <w:rPr>
            <w:highlight w:val="green"/>
            <w:rPrChange w:id="1394" w:author="Andrea Alfonsi" w:date="2018-09-13T12:55:00Z">
              <w:rPr/>
            </w:rPrChange>
          </w:rPr>
          <w:delText>Configuration Management Plan</w:delText>
        </w:r>
        <w:r w:rsidDel="00DA6F7F">
          <w:delText>”</w:delText>
        </w:r>
        <w:bookmarkStart w:id="1395" w:name="_Toc524955508"/>
        <w:bookmarkStart w:id="1396" w:name="_Toc524959533"/>
        <w:bookmarkStart w:id="1397" w:name="_Toc524959641"/>
        <w:bookmarkStart w:id="1398" w:name="_Toc524959735"/>
        <w:bookmarkEnd w:id="1395"/>
        <w:bookmarkEnd w:id="1396"/>
        <w:bookmarkEnd w:id="1397"/>
        <w:bookmarkEnd w:id="1398"/>
      </w:del>
    </w:p>
    <w:p w14:paraId="3A612AD4" w14:textId="06F6A3A8" w:rsidR="00844E13" w:rsidRPr="008708D7" w:rsidDel="00DA6F7F" w:rsidRDefault="00844E13" w:rsidP="00844E13">
      <w:pPr>
        <w:pStyle w:val="ListBullet2"/>
        <w:rPr>
          <w:del w:id="1399" w:author="Andrea Alfonsi" w:date="2018-09-13T13:46:00Z"/>
        </w:rPr>
      </w:pPr>
      <w:del w:id="1400" w:author="Andrea Alfonsi" w:date="2018-09-13T13:46:00Z">
        <w:r w:rsidDel="00DA6F7F">
          <w:delText xml:space="preserve">PLN-5555, “RAVEN </w:delText>
        </w:r>
        <w:r w:rsidRPr="001A6AA2" w:rsidDel="00DA6F7F">
          <w:rPr>
            <w:highlight w:val="green"/>
            <w:rPrChange w:id="1401" w:author="Andrea Alfonsi" w:date="2018-09-13T12:55:00Z">
              <w:rPr/>
            </w:rPrChange>
          </w:rPr>
          <w:delText>Verification &amp; Validation”</w:delText>
        </w:r>
        <w:bookmarkStart w:id="1402" w:name="_Toc524955509"/>
        <w:bookmarkStart w:id="1403" w:name="_Toc524959534"/>
        <w:bookmarkStart w:id="1404" w:name="_Toc524959642"/>
        <w:bookmarkStart w:id="1405" w:name="_Toc524959736"/>
        <w:bookmarkEnd w:id="1402"/>
        <w:bookmarkEnd w:id="1403"/>
        <w:bookmarkEnd w:id="1404"/>
        <w:bookmarkEnd w:id="1405"/>
      </w:del>
    </w:p>
    <w:p w14:paraId="3CB4E3B4" w14:textId="364F1574" w:rsidR="00580ECE" w:rsidDel="00DA6F7F" w:rsidRDefault="00580ECE" w:rsidP="00E74E56">
      <w:pPr>
        <w:pStyle w:val="ListBullet2"/>
        <w:rPr>
          <w:del w:id="1406" w:author="Andrea Alfonsi" w:date="2018-09-13T13:46:00Z"/>
        </w:rPr>
      </w:pPr>
      <w:del w:id="1407" w:author="Andrea Alfonsi" w:date="2018-09-13T13:46:00Z">
        <w:r w:rsidRPr="00776597" w:rsidDel="00DA6F7F">
          <w:rPr>
            <w:highlight w:val="yellow"/>
          </w:rPr>
          <w:delText>GDE-XXXX</w:delText>
        </w:r>
        <w:r w:rsidDel="00DA6F7F">
          <w:delText>, “RAVEN User Guide”</w:delText>
        </w:r>
        <w:bookmarkStart w:id="1408" w:name="_Toc524955510"/>
        <w:bookmarkStart w:id="1409" w:name="_Toc524959535"/>
        <w:bookmarkStart w:id="1410" w:name="_Toc524959643"/>
        <w:bookmarkStart w:id="1411" w:name="_Toc524959737"/>
        <w:bookmarkEnd w:id="1408"/>
        <w:bookmarkEnd w:id="1409"/>
        <w:bookmarkEnd w:id="1410"/>
        <w:bookmarkEnd w:id="1411"/>
      </w:del>
    </w:p>
    <w:p w14:paraId="02903E52" w14:textId="295D1FA3" w:rsidR="00BA0E71" w:rsidDel="00DA6F7F" w:rsidRDefault="00BA0E71" w:rsidP="00BA0E71">
      <w:pPr>
        <w:pStyle w:val="ListBullet2"/>
        <w:rPr>
          <w:del w:id="1412" w:author="Andrea Alfonsi" w:date="2018-09-13T13:46:00Z"/>
        </w:rPr>
      </w:pPr>
      <w:del w:id="1413" w:author="Andrea Alfonsi" w:date="2018-09-13T13:46:00Z">
        <w:r w:rsidDel="00DA6F7F">
          <w:delText xml:space="preserve">PLN-5554, “RAVEN </w:delText>
        </w:r>
        <w:r w:rsidRPr="001A6AA2" w:rsidDel="00DA6F7F">
          <w:rPr>
            <w:highlight w:val="green"/>
            <w:rPrChange w:id="1414" w:author="Andrea Alfonsi" w:date="2018-09-13T12:55:00Z">
              <w:rPr/>
            </w:rPrChange>
          </w:rPr>
          <w:delText>Software Test Plan”</w:delText>
        </w:r>
        <w:bookmarkStart w:id="1415" w:name="_Toc524955511"/>
        <w:bookmarkStart w:id="1416" w:name="_Toc524959536"/>
        <w:bookmarkStart w:id="1417" w:name="_Toc524959644"/>
        <w:bookmarkStart w:id="1418" w:name="_Toc524959738"/>
        <w:bookmarkEnd w:id="1415"/>
        <w:bookmarkEnd w:id="1416"/>
        <w:bookmarkEnd w:id="1417"/>
        <w:bookmarkEnd w:id="1418"/>
      </w:del>
    </w:p>
    <w:p w14:paraId="72B37FAA" w14:textId="5A32979F" w:rsidR="00BA0E71" w:rsidDel="00DA6F7F" w:rsidRDefault="00BA0E71" w:rsidP="00BA0E71">
      <w:pPr>
        <w:pStyle w:val="ListBullet2"/>
        <w:rPr>
          <w:del w:id="1419" w:author="Andrea Alfonsi" w:date="2018-09-13T13:47:00Z"/>
        </w:rPr>
      </w:pPr>
      <w:del w:id="1420" w:author="Andrea Alfonsi" w:date="2018-09-13T13:47:00Z">
        <w:r w:rsidRPr="00776597" w:rsidDel="00DA6F7F">
          <w:rPr>
            <w:highlight w:val="yellow"/>
          </w:rPr>
          <w:delText>PLN-XXXX</w:delText>
        </w:r>
        <w:r w:rsidDel="00DA6F7F">
          <w:delText>, “RAVEN Standards Document”</w:delText>
        </w:r>
        <w:bookmarkStart w:id="1421" w:name="_Toc524955512"/>
        <w:bookmarkStart w:id="1422" w:name="_Toc524959537"/>
        <w:bookmarkStart w:id="1423" w:name="_Toc524959645"/>
        <w:bookmarkStart w:id="1424" w:name="_Toc524959739"/>
        <w:bookmarkEnd w:id="1421"/>
        <w:bookmarkEnd w:id="1422"/>
        <w:bookmarkEnd w:id="1423"/>
        <w:bookmarkEnd w:id="1424"/>
      </w:del>
    </w:p>
    <w:p w14:paraId="6B359F95" w14:textId="71D9CEE9" w:rsidR="00BA0E71" w:rsidRPr="008708D7" w:rsidDel="00DA6F7F" w:rsidRDefault="00BA0E71" w:rsidP="00BA0E71">
      <w:pPr>
        <w:pStyle w:val="ListBullet2"/>
        <w:rPr>
          <w:del w:id="1425" w:author="Andrea Alfonsi" w:date="2018-09-13T13:47:00Z"/>
        </w:rPr>
      </w:pPr>
      <w:del w:id="1426" w:author="Andrea Alfonsi" w:date="2018-09-13T13:47:00Z">
        <w:r w:rsidRPr="00776597" w:rsidDel="00DA6F7F">
          <w:rPr>
            <w:highlight w:val="yellow"/>
          </w:rPr>
          <w:delText>SPC-XXXX</w:delText>
        </w:r>
        <w:r w:rsidDel="00DA6F7F">
          <w:delText>, “RAVEN Requirements Traceability Matrix”</w:delText>
        </w:r>
        <w:bookmarkStart w:id="1427" w:name="_Toc524955513"/>
        <w:bookmarkStart w:id="1428" w:name="_Toc524959538"/>
        <w:bookmarkStart w:id="1429" w:name="_Toc524959646"/>
        <w:bookmarkStart w:id="1430" w:name="_Toc524959740"/>
        <w:bookmarkEnd w:id="1427"/>
        <w:bookmarkEnd w:id="1428"/>
        <w:bookmarkEnd w:id="1429"/>
        <w:bookmarkEnd w:id="1430"/>
      </w:del>
    </w:p>
    <w:p w14:paraId="03380D98" w14:textId="77777777" w:rsidR="002A6BBA" w:rsidRDefault="002A6BBA" w:rsidP="004C5C81">
      <w:pPr>
        <w:pStyle w:val="Heading2"/>
        <w:keepNext/>
        <w:keepLines/>
        <w:numPr>
          <w:ilvl w:val="1"/>
          <w:numId w:val="20"/>
        </w:numPr>
      </w:pPr>
      <w:bookmarkStart w:id="1431" w:name="_Toc377364752"/>
      <w:bookmarkStart w:id="1432" w:name="_Toc524959741"/>
      <w:r>
        <w:t>Other Documentation</w:t>
      </w:r>
      <w:bookmarkEnd w:id="1431"/>
      <w:bookmarkEnd w:id="1432"/>
    </w:p>
    <w:p w14:paraId="186E3A71" w14:textId="1BC6FF02" w:rsidR="00BA0E71" w:rsidRPr="00BA0E71" w:rsidRDefault="00BA0E71" w:rsidP="004C5C81">
      <w:pPr>
        <w:pStyle w:val="H2bodytext"/>
        <w:keepNext/>
        <w:keepLines/>
      </w:pPr>
      <w:r>
        <w:t xml:space="preserve">In addition to the above documents, the following </w:t>
      </w:r>
      <w:del w:id="1433" w:author="Andrea Alfonsi" w:date="2018-09-13T13:50:00Z">
        <w:r w:rsidDel="003D2E1D">
          <w:delText>will be</w:delText>
        </w:r>
      </w:del>
      <w:ins w:id="1434" w:author="Andrea Alfonsi" w:date="2018-09-13T13:50:00Z">
        <w:r w:rsidR="003D2E1D">
          <w:t>are</w:t>
        </w:r>
      </w:ins>
      <w:r>
        <w:t xml:space="preserve"> created during the procurement and </w:t>
      </w:r>
      <w:del w:id="1435" w:author="Andrea Alfonsi" w:date="2018-09-13T13:50:00Z">
        <w:r w:rsidDel="003D2E1D">
          <w:delText xml:space="preserve">initial </w:delText>
        </w:r>
      </w:del>
      <w:r>
        <w:t>baselining of the project.  These may be used in support of Change Control Request implementation and M&amp;O activities.</w:t>
      </w:r>
    </w:p>
    <w:p w14:paraId="57C4B9B3" w14:textId="22C67120" w:rsidR="00844E13" w:rsidRDefault="00844E13" w:rsidP="00844E13">
      <w:pPr>
        <w:pStyle w:val="ListBullet2"/>
      </w:pPr>
      <w:r>
        <w:t>SSD-000649, “Risk Analysis and Virtual Environment”</w:t>
      </w:r>
    </w:p>
    <w:p w14:paraId="3114DECC" w14:textId="77777777" w:rsidR="00844E13" w:rsidRDefault="00844E13" w:rsidP="00844E13">
      <w:pPr>
        <w:pStyle w:val="ListBullet2"/>
      </w:pPr>
      <w:r>
        <w:t>QLD, “RAVEN Quality Level Determination”</w:t>
      </w:r>
    </w:p>
    <w:p w14:paraId="08B3F8A0" w14:textId="77777777" w:rsidR="00844E13" w:rsidRDefault="00844E13" w:rsidP="00844E13">
      <w:pPr>
        <w:pStyle w:val="ListBullet2"/>
      </w:pPr>
      <w:r>
        <w:t>RAVEN Enterprise Architecture Entry #331229</w:t>
      </w:r>
    </w:p>
    <w:p w14:paraId="7B55D4A8" w14:textId="63C112F3" w:rsidR="00BA0E71" w:rsidRDefault="00BA0E71" w:rsidP="00BA0E71">
      <w:pPr>
        <w:pStyle w:val="ListBullet2"/>
        <w:numPr>
          <w:ilvl w:val="0"/>
          <w:numId w:val="0"/>
        </w:numPr>
        <w:ind w:left="1440"/>
      </w:pPr>
      <w:r>
        <w:t xml:space="preserve">A description of each of these documents is included in </w:t>
      </w:r>
      <w:commentRangeStart w:id="1436"/>
      <w:r>
        <w:t>PLN-</w:t>
      </w:r>
      <w:r w:rsidRPr="008620E7">
        <w:rPr>
          <w:highlight w:val="yellow"/>
        </w:rPr>
        <w:t>XXXX</w:t>
      </w:r>
      <w:commentRangeEnd w:id="1436"/>
      <w:r w:rsidR="0037463A">
        <w:rPr>
          <w:rStyle w:val="CommentReference"/>
        </w:rPr>
        <w:commentReference w:id="1436"/>
      </w:r>
      <w:r>
        <w:t xml:space="preserve">.   It is anticipated that the QLD and SSD will not require review for every change to the system. However, for major changes, the </w:t>
      </w:r>
      <w:ins w:id="1437" w:author="Andrea Alfonsi" w:date="2018-09-13T13:51:00Z">
        <w:r w:rsidR="0037463A">
          <w:t>s</w:t>
        </w:r>
      </w:ins>
      <w:r>
        <w:t>QLD and SSD may be revisited.</w:t>
      </w:r>
    </w:p>
    <w:p w14:paraId="26CC3CA0" w14:textId="77777777" w:rsidR="00BA0E71" w:rsidRDefault="00BA0E71" w:rsidP="00BA0E71">
      <w:pPr>
        <w:pStyle w:val="ListBullet2"/>
        <w:numPr>
          <w:ilvl w:val="0"/>
          <w:numId w:val="0"/>
        </w:numPr>
        <w:ind w:left="1440"/>
      </w:pPr>
      <w:r>
        <w:t>The RAVEN Software Test Plan, PLN-5554, will be used for implementation reviews and acceptance testing.  The use of these documents is described in PLN-</w:t>
      </w:r>
      <w:r w:rsidRPr="008620E7">
        <w:rPr>
          <w:highlight w:val="yellow"/>
        </w:rPr>
        <w:t>XXXX</w:t>
      </w:r>
      <w:r>
        <w:t>.</w:t>
      </w:r>
    </w:p>
    <w:p w14:paraId="043E88E4" w14:textId="77777777" w:rsidR="00B014F2" w:rsidRDefault="00B014F2" w:rsidP="00B014F2">
      <w:pPr>
        <w:pStyle w:val="H2bodytext"/>
        <w:keepNext/>
        <w:keepLines/>
        <w:widowControl w:val="0"/>
      </w:pPr>
      <w:r>
        <w:t>All documents will be managed according to LWP-1201, “Document Management.”</w:t>
      </w:r>
    </w:p>
    <w:p w14:paraId="6E16403B" w14:textId="0100DC48" w:rsidR="00B014F2" w:rsidRDefault="00B014F2" w:rsidP="00B014F2">
      <w:pPr>
        <w:pStyle w:val="ListBullet2"/>
        <w:numPr>
          <w:ilvl w:val="0"/>
          <w:numId w:val="0"/>
        </w:numPr>
        <w:ind w:left="1440"/>
        <w:rPr>
          <w:ins w:id="1438" w:author="Andrea Alfonsi" w:date="2018-09-13T13:51:00Z"/>
        </w:rPr>
      </w:pPr>
      <w:ins w:id="1439" w:author="Ryan Z. Davis" w:date="2017-02-15T09:26:00Z">
        <w:r>
          <w:t>All records generated as part of this plan will be processed and managed according to LWP-1202, “Records Management.”</w:t>
        </w:r>
      </w:ins>
    </w:p>
    <w:p w14:paraId="190F6E21" w14:textId="77777777" w:rsidR="0037463A" w:rsidRDefault="0037463A" w:rsidP="00B014F2">
      <w:pPr>
        <w:pStyle w:val="ListBullet2"/>
        <w:numPr>
          <w:ilvl w:val="0"/>
          <w:numId w:val="0"/>
        </w:numPr>
        <w:ind w:left="1440"/>
      </w:pPr>
    </w:p>
    <w:p w14:paraId="66AB1A7B" w14:textId="77777777" w:rsidR="003452AB" w:rsidRDefault="003452AB" w:rsidP="0005586A">
      <w:pPr>
        <w:pStyle w:val="Heading1"/>
        <w:numPr>
          <w:ilvl w:val="0"/>
          <w:numId w:val="20"/>
        </w:numPr>
      </w:pPr>
      <w:bookmarkStart w:id="1440" w:name="_Toc377364753"/>
      <w:bookmarkStart w:id="1441" w:name="_Toc524959742"/>
      <w:r>
        <w:t xml:space="preserve">STANDARDS, </w:t>
      </w:r>
      <w:r w:rsidRPr="009B0708">
        <w:t>PRACTICES</w:t>
      </w:r>
      <w:r>
        <w:t>, CONVENTIONS, AND METRICS</w:t>
      </w:r>
      <w:bookmarkEnd w:id="1440"/>
      <w:bookmarkEnd w:id="1441"/>
    </w:p>
    <w:p w14:paraId="4D23D50C" w14:textId="77777777" w:rsidR="003452AB" w:rsidRDefault="003452AB" w:rsidP="0005586A">
      <w:pPr>
        <w:pStyle w:val="Heading2"/>
        <w:numPr>
          <w:ilvl w:val="1"/>
          <w:numId w:val="20"/>
        </w:numPr>
      </w:pPr>
      <w:bookmarkStart w:id="1442" w:name="_Toc524959743"/>
      <w:r>
        <w:t>Purpose</w:t>
      </w:r>
      <w:bookmarkEnd w:id="1442"/>
    </w:p>
    <w:p w14:paraId="72B10A91" w14:textId="0B6BD4E8" w:rsidR="00B014F2" w:rsidRPr="00331DDA" w:rsidRDefault="00B014F2" w:rsidP="00B014F2">
      <w:pPr>
        <w:pStyle w:val="H1bodytext"/>
        <w:ind w:left="1440"/>
      </w:pPr>
      <w:r>
        <w:t>Implementing the software quality assurance activities described in this plan will ensure that the RAVEN</w:t>
      </w:r>
      <w:ins w:id="1443" w:author="Andrea Alfonsi" w:date="2018-09-13T13:56:00Z">
        <w:r w:rsidR="00E5447E">
          <w:t xml:space="preserve"> and RAVEN plugin-is</w:t>
        </w:r>
      </w:ins>
      <w:r>
        <w:t xml:space="preserve"> software will conform to requirements of DOE Order 414.1D and NQA-1 2008, with 2009 Addenda, as implemented in </w:t>
      </w:r>
      <w:hyperlink r:id="rId14" w:history="1">
        <w:r w:rsidRPr="005644AD">
          <w:rPr>
            <w:rStyle w:val="Hyperlink"/>
          </w:rPr>
          <w:t>LWP-13620</w:t>
        </w:r>
      </w:hyperlink>
      <w:r>
        <w:t>, “Managing Information Technology Assets.”</w:t>
      </w:r>
    </w:p>
    <w:p w14:paraId="0CEF5B62" w14:textId="77777777" w:rsidR="003452AB" w:rsidRDefault="003452AB" w:rsidP="0005586A">
      <w:pPr>
        <w:pStyle w:val="Heading2"/>
        <w:numPr>
          <w:ilvl w:val="1"/>
          <w:numId w:val="20"/>
        </w:numPr>
      </w:pPr>
      <w:bookmarkStart w:id="1444" w:name="_Toc524959744"/>
      <w:r>
        <w:t>Content</w:t>
      </w:r>
      <w:bookmarkEnd w:id="1444"/>
    </w:p>
    <w:p w14:paraId="14C11AE4" w14:textId="5CB8FEB2" w:rsidR="00107CE2" w:rsidRDefault="00107CE2" w:rsidP="003452AB">
      <w:pPr>
        <w:pStyle w:val="H2bodytext"/>
        <w:rPr>
          <w:ins w:id="1445" w:author="Andrea Alfonsi" w:date="2018-09-13T15:12:00Z"/>
          <w:color w:val="000000" w:themeColor="text1"/>
        </w:rPr>
      </w:pPr>
      <w:ins w:id="1446" w:author="Andrea Alfonsi" w:date="2018-09-13T15:06:00Z">
        <w:r w:rsidRPr="00107CE2">
          <w:rPr>
            <w:color w:val="000000" w:themeColor="text1"/>
            <w:rPrChange w:id="1447" w:author="Andrea Alfonsi" w:date="2018-09-13T15:07:00Z">
              <w:rPr>
                <w:color w:val="FF0000"/>
              </w:rPr>
            </w:rPrChange>
          </w:rPr>
          <w:t xml:space="preserve">The standards </w:t>
        </w:r>
      </w:ins>
      <w:ins w:id="1448" w:author="Andrea Alfonsi" w:date="2018-09-13T15:07:00Z">
        <w:r w:rsidR="000220BE">
          <w:rPr>
            <w:color w:val="000000" w:themeColor="text1"/>
          </w:rPr>
          <w:t>for RAVEN and RAVEN supported plugins are maintained/recorded in the RAVEN GitHub repository</w:t>
        </w:r>
      </w:ins>
      <w:ins w:id="1449" w:author="Andrea Alfonsi" w:date="2018-09-13T15:08:00Z">
        <w:r w:rsidR="000220BE">
          <w:rPr>
            <w:color w:val="000000" w:themeColor="text1"/>
          </w:rPr>
          <w:t xml:space="preserve"> (Wiki section)</w:t>
        </w:r>
      </w:ins>
      <w:ins w:id="1450" w:author="Andrea Alfonsi" w:date="2018-09-13T15:07:00Z">
        <w:r w:rsidR="000220BE">
          <w:rPr>
            <w:color w:val="000000" w:themeColor="text1"/>
          </w:rPr>
          <w:t xml:space="preserve">. </w:t>
        </w:r>
      </w:ins>
      <w:ins w:id="1451" w:author="Andrea Alfonsi" w:date="2018-09-13T15:08:00Z">
        <w:r w:rsidR="009A475C">
          <w:rPr>
            <w:color w:val="000000" w:themeColor="text1"/>
          </w:rPr>
          <w:t xml:space="preserve">Any developer of the RAVEN </w:t>
        </w:r>
      </w:ins>
      <w:ins w:id="1452" w:author="Andrea Alfonsi" w:date="2018-09-13T15:09:00Z">
        <w:r w:rsidR="00AF0FB2">
          <w:rPr>
            <w:color w:val="000000" w:themeColor="text1"/>
          </w:rPr>
          <w:t>software</w:t>
        </w:r>
      </w:ins>
      <w:ins w:id="1453" w:author="Andrea Alfonsi" w:date="2018-09-13T15:08:00Z">
        <w:r w:rsidR="009A475C">
          <w:rPr>
            <w:color w:val="000000" w:themeColor="text1"/>
          </w:rPr>
          <w:t xml:space="preserve"> and RAVEN supported plug-ins need to be aware of the standards and to follow the development </w:t>
        </w:r>
      </w:ins>
      <w:ins w:id="1454" w:author="Andrea Alfonsi" w:date="2018-09-13T15:09:00Z">
        <w:r w:rsidR="009A475C">
          <w:rPr>
            <w:color w:val="000000" w:themeColor="text1"/>
          </w:rPr>
          <w:t>guidelines</w:t>
        </w:r>
      </w:ins>
      <w:ins w:id="1455" w:author="Andrea Alfonsi" w:date="2018-09-13T15:08:00Z">
        <w:r w:rsidR="009A475C">
          <w:rPr>
            <w:color w:val="000000" w:themeColor="text1"/>
          </w:rPr>
          <w:t>.</w:t>
        </w:r>
      </w:ins>
      <w:ins w:id="1456" w:author="Andrea Alfonsi" w:date="2018-09-13T15:12:00Z">
        <w:r w:rsidR="00340BC8">
          <w:rPr>
            <w:color w:val="000000" w:themeColor="text1"/>
          </w:rPr>
          <w:t xml:space="preserve"> </w:t>
        </w:r>
      </w:ins>
    </w:p>
    <w:p w14:paraId="65BA8652" w14:textId="77777777" w:rsidR="00081483" w:rsidRDefault="00340BC8" w:rsidP="003452AB">
      <w:pPr>
        <w:pStyle w:val="H2bodytext"/>
        <w:rPr>
          <w:ins w:id="1457" w:author="Andrea Alfonsi" w:date="2018-09-13T15:12:00Z"/>
          <w:color w:val="000000" w:themeColor="text1"/>
        </w:rPr>
      </w:pPr>
      <w:ins w:id="1458" w:author="Andrea Alfonsi" w:date="2018-09-13T15:12:00Z">
        <w:r>
          <w:rPr>
            <w:color w:val="000000" w:themeColor="text1"/>
          </w:rPr>
          <w:t>Th</w:t>
        </w:r>
        <w:r w:rsidR="00081483">
          <w:rPr>
            <w:color w:val="000000" w:themeColor="text1"/>
          </w:rPr>
          <w:t>e RAVEN standards evolve around the following macro-areas:</w:t>
        </w:r>
      </w:ins>
    </w:p>
    <w:p w14:paraId="400FD412" w14:textId="35007749" w:rsidR="00340BC8" w:rsidRDefault="00081483" w:rsidP="00081483">
      <w:pPr>
        <w:pStyle w:val="H2bodytext"/>
        <w:numPr>
          <w:ilvl w:val="0"/>
          <w:numId w:val="42"/>
        </w:numPr>
        <w:rPr>
          <w:ins w:id="1459" w:author="Andrea Alfonsi" w:date="2018-09-13T15:14:00Z"/>
          <w:color w:val="000000" w:themeColor="text1"/>
        </w:rPr>
        <w:pPrChange w:id="1460" w:author="Andrea Alfonsi" w:date="2018-09-13T15:14:00Z">
          <w:pPr>
            <w:pStyle w:val="H2bodytext"/>
          </w:pPr>
        </w:pPrChange>
      </w:pPr>
      <w:ins w:id="1461" w:author="Andrea Alfonsi" w:date="2018-09-13T15:14:00Z">
        <w:r>
          <w:rPr>
            <w:color w:val="000000" w:themeColor="text1"/>
          </w:rPr>
          <w:t>Software Coding Standards</w:t>
        </w:r>
      </w:ins>
    </w:p>
    <w:p w14:paraId="3A469CD5" w14:textId="1E5C6EA3" w:rsidR="00081483" w:rsidRDefault="00081483" w:rsidP="00081483">
      <w:pPr>
        <w:pStyle w:val="H2bodytext"/>
        <w:numPr>
          <w:ilvl w:val="0"/>
          <w:numId w:val="42"/>
        </w:numPr>
        <w:rPr>
          <w:ins w:id="1462" w:author="Andrea Alfonsi" w:date="2018-09-13T15:14:00Z"/>
          <w:color w:val="000000" w:themeColor="text1"/>
        </w:rPr>
        <w:pPrChange w:id="1463" w:author="Andrea Alfonsi" w:date="2018-09-13T15:14:00Z">
          <w:pPr>
            <w:pStyle w:val="H2bodytext"/>
          </w:pPr>
        </w:pPrChange>
      </w:pPr>
      <w:ins w:id="1464" w:author="Andrea Alfonsi" w:date="2018-09-13T15:14:00Z">
        <w:r>
          <w:rPr>
            <w:color w:val="000000" w:themeColor="text1"/>
          </w:rPr>
          <w:t>Commentary Standards</w:t>
        </w:r>
      </w:ins>
    </w:p>
    <w:p w14:paraId="5B0D29F2" w14:textId="449FB67B" w:rsidR="00081483" w:rsidRDefault="00081483" w:rsidP="00081483">
      <w:pPr>
        <w:pStyle w:val="H2bodytext"/>
        <w:numPr>
          <w:ilvl w:val="0"/>
          <w:numId w:val="42"/>
        </w:numPr>
        <w:rPr>
          <w:ins w:id="1465" w:author="Andrea Alfonsi" w:date="2018-09-13T15:14:00Z"/>
          <w:color w:val="000000" w:themeColor="text1"/>
        </w:rPr>
        <w:pPrChange w:id="1466" w:author="Andrea Alfonsi" w:date="2018-09-13T15:14:00Z">
          <w:pPr>
            <w:pStyle w:val="H2bodytext"/>
          </w:pPr>
        </w:pPrChange>
      </w:pPr>
      <w:ins w:id="1467" w:author="Andrea Alfonsi" w:date="2018-09-13T15:14:00Z">
        <w:r>
          <w:rPr>
            <w:color w:val="000000" w:themeColor="text1"/>
          </w:rPr>
          <w:t xml:space="preserve">Testing Standards and </w:t>
        </w:r>
      </w:ins>
      <w:ins w:id="1468" w:author="Andrea Alfonsi" w:date="2018-09-13T15:15:00Z">
        <w:r>
          <w:rPr>
            <w:color w:val="000000" w:themeColor="text1"/>
          </w:rPr>
          <w:t>Practices</w:t>
        </w:r>
      </w:ins>
    </w:p>
    <w:p w14:paraId="353BB586" w14:textId="3FD19CBA" w:rsidR="00081483" w:rsidRDefault="00081483" w:rsidP="00081483">
      <w:pPr>
        <w:pStyle w:val="Heading3"/>
        <w:rPr>
          <w:ins w:id="1469" w:author="Andrea Alfonsi" w:date="2018-09-13T15:16:00Z"/>
        </w:rPr>
        <w:pPrChange w:id="1470" w:author="Andrea Alfonsi" w:date="2018-09-13T15:15:00Z">
          <w:pPr>
            <w:pStyle w:val="H2bodytext"/>
          </w:pPr>
        </w:pPrChange>
      </w:pPr>
      <w:bookmarkStart w:id="1471" w:name="_Toc524959745"/>
      <w:ins w:id="1472" w:author="Andrea Alfonsi" w:date="2018-09-13T15:15:00Z">
        <w:r>
          <w:t>Software Coding Standards</w:t>
        </w:r>
      </w:ins>
      <w:bookmarkEnd w:id="1471"/>
    </w:p>
    <w:p w14:paraId="67766C60" w14:textId="63537D39" w:rsidR="00BF2BCE" w:rsidRDefault="00BF2BCE" w:rsidP="00BF2BCE">
      <w:pPr>
        <w:pStyle w:val="H3bodytext"/>
        <w:rPr>
          <w:ins w:id="1473" w:author="Andrea Alfonsi" w:date="2018-09-13T16:13:00Z"/>
        </w:rPr>
        <w:pPrChange w:id="1474" w:author="Andrea Alfonsi" w:date="2018-09-13T15:16:00Z">
          <w:pPr>
            <w:pStyle w:val="H2bodytext"/>
          </w:pPr>
        </w:pPrChange>
      </w:pPr>
      <w:ins w:id="1475" w:author="Andrea Alfonsi" w:date="2018-09-13T15:16:00Z">
        <w:r w:rsidRPr="00BF2BCE">
          <w:t xml:space="preserve">The </w:t>
        </w:r>
        <w:r>
          <w:t>RAVEN</w:t>
        </w:r>
        <w:r w:rsidRPr="00BF2BCE">
          <w:t xml:space="preserve"> </w:t>
        </w:r>
        <w:r>
          <w:t>software</w:t>
        </w:r>
        <w:r w:rsidRPr="00BF2BCE">
          <w:t xml:space="preserve"> imposes a coding standard on all source code within the repository. This standard is publicly maintained on the </w:t>
        </w:r>
      </w:ins>
      <w:ins w:id="1476" w:author="Andrea Alfonsi" w:date="2018-09-13T15:17:00Z">
        <w:r>
          <w:t>RAVEN GitHub repository wiki</w:t>
        </w:r>
      </w:ins>
      <w:ins w:id="1477" w:author="Andrea Alfonsi" w:date="2018-09-13T15:16:00Z">
        <w:r w:rsidRPr="00BF2BCE">
          <w:t xml:space="preserve"> website (</w:t>
        </w:r>
      </w:ins>
      <w:ins w:id="1478" w:author="Andrea Alfonsi" w:date="2018-09-13T16:13:00Z">
        <w:r w:rsidR="007B1137" w:rsidRPr="007B1137">
          <w:t>https://github.com/idaholab/raven/wiki/RAVEN-Software-Coding-Standard</w:t>
        </w:r>
      </w:ins>
      <w:ins w:id="1479" w:author="Andrea Alfonsi" w:date="2018-09-13T15:16:00Z">
        <w:r w:rsidRPr="00BF2BCE">
          <w:t>) and enforced through the continuous integration testing system.</w:t>
        </w:r>
      </w:ins>
    </w:p>
    <w:p w14:paraId="30E90651" w14:textId="3A523F50" w:rsidR="00F65A34" w:rsidRDefault="00F65A34" w:rsidP="00F65A34">
      <w:pPr>
        <w:pStyle w:val="Heading3"/>
        <w:rPr>
          <w:ins w:id="1480" w:author="Andrea Alfonsi" w:date="2018-09-13T16:14:00Z"/>
        </w:rPr>
      </w:pPr>
      <w:bookmarkStart w:id="1481" w:name="_Toc524959746"/>
      <w:ins w:id="1482" w:author="Andrea Alfonsi" w:date="2018-09-13T16:14:00Z">
        <w:r>
          <w:t>Commentary Standards</w:t>
        </w:r>
        <w:bookmarkEnd w:id="1481"/>
      </w:ins>
    </w:p>
    <w:p w14:paraId="76A42FAF" w14:textId="74BB9D37" w:rsidR="00F65A34" w:rsidRDefault="00F65A34" w:rsidP="00F65A34">
      <w:pPr>
        <w:pStyle w:val="H3bodytext"/>
        <w:rPr>
          <w:ins w:id="1483" w:author="Andrea Alfonsi" w:date="2018-09-13T16:14:00Z"/>
        </w:rPr>
      </w:pPr>
      <w:ins w:id="1484" w:author="Andrea Alfonsi" w:date="2018-09-13T16:14:00Z">
        <w:r w:rsidRPr="00BF2BCE">
          <w:t xml:space="preserve">The </w:t>
        </w:r>
        <w:r>
          <w:t>RAVEN</w:t>
        </w:r>
        <w:r w:rsidRPr="00BF2BCE">
          <w:t xml:space="preserve"> </w:t>
        </w:r>
        <w:r>
          <w:t>software</w:t>
        </w:r>
        <w:r w:rsidRPr="00BF2BCE">
          <w:t xml:space="preserve"> imposes a </w:t>
        </w:r>
      </w:ins>
      <w:ins w:id="1485" w:author="Andrea Alfonsi" w:date="2018-09-16T11:46:00Z">
        <w:r w:rsidR="00275F72">
          <w:t>commentary</w:t>
        </w:r>
      </w:ins>
      <w:ins w:id="1486" w:author="Andrea Alfonsi" w:date="2018-09-13T16:14:00Z">
        <w:r w:rsidRPr="00BF2BCE">
          <w:t xml:space="preserve"> standard on all source code within the repository.</w:t>
        </w:r>
      </w:ins>
      <w:ins w:id="1487" w:author="Andrea Alfonsi" w:date="2018-09-16T11:46:00Z">
        <w:r w:rsidR="0092241B">
          <w:t xml:space="preserve"> The standard is </w:t>
        </w:r>
      </w:ins>
      <w:ins w:id="1488" w:author="Andrea Alfonsi" w:date="2018-09-16T11:48:00Z">
        <w:r w:rsidR="0092241B">
          <w:t>aimed to fully describe any module/method in the source code,</w:t>
        </w:r>
      </w:ins>
      <w:ins w:id="1489" w:author="Andrea Alfonsi" w:date="2018-09-16T11:46:00Z">
        <w:r w:rsidR="0092241B">
          <w:t xml:space="preserve"> guarant</w:t>
        </w:r>
      </w:ins>
      <w:ins w:id="1490" w:author="Andrea Alfonsi" w:date="2018-09-16T11:48:00Z">
        <w:r w:rsidR="0092241B">
          <w:t xml:space="preserve">eeing </w:t>
        </w:r>
      </w:ins>
      <w:ins w:id="1491" w:author="Andrea Alfonsi" w:date="2018-09-16T11:46:00Z">
        <w:r w:rsidR="0092241B">
          <w:t xml:space="preserve">the automatic generation of software </w:t>
        </w:r>
      </w:ins>
      <w:ins w:id="1492" w:author="Andrea Alfonsi" w:date="2018-09-16T11:47:00Z">
        <w:r w:rsidR="0092241B">
          <w:t>documentation</w:t>
        </w:r>
      </w:ins>
      <w:ins w:id="1493" w:author="Andrea Alfonsi" w:date="2018-09-16T11:46:00Z">
        <w:r w:rsidR="0092241B">
          <w:t xml:space="preserve"> </w:t>
        </w:r>
      </w:ins>
      <w:ins w:id="1494" w:author="Andrea Alfonsi" w:date="2018-09-16T11:47:00Z">
        <w:r w:rsidR="0092241B">
          <w:t>via doxygen (see def.).</w:t>
        </w:r>
      </w:ins>
      <w:ins w:id="1495" w:author="Andrea Alfonsi" w:date="2018-09-13T16:14:00Z">
        <w:r w:rsidRPr="00BF2BCE">
          <w:t xml:space="preserve"> This standard is publicly maintained on the </w:t>
        </w:r>
        <w:r>
          <w:t>RAVEN GitHub repository wiki</w:t>
        </w:r>
        <w:r w:rsidRPr="00BF2BCE">
          <w:t xml:space="preserve"> website (</w:t>
        </w:r>
      </w:ins>
      <w:ins w:id="1496" w:author="Andrea Alfonsi" w:date="2018-09-16T11:47:00Z">
        <w:r w:rsidR="0092241B" w:rsidRPr="0092241B">
          <w:t>https://github.com/idaholab/raven/wiki/RAVEN-Software-Commentary-Standard</w:t>
        </w:r>
      </w:ins>
      <w:ins w:id="1497" w:author="Andrea Alfonsi" w:date="2018-09-13T16:14:00Z">
        <w:r w:rsidRPr="00BF2BCE">
          <w:t>) and enforced through the continuous integration testing system.</w:t>
        </w:r>
      </w:ins>
    </w:p>
    <w:p w14:paraId="7FA70163" w14:textId="1F91D6CE" w:rsidR="00F65A34" w:rsidRDefault="00F65A34" w:rsidP="00F65A34">
      <w:pPr>
        <w:pStyle w:val="Heading3"/>
        <w:rPr>
          <w:ins w:id="1498" w:author="Andrea Alfonsi" w:date="2018-09-13T16:14:00Z"/>
        </w:rPr>
      </w:pPr>
      <w:bookmarkStart w:id="1499" w:name="_Toc524959747"/>
      <w:ins w:id="1500" w:author="Andrea Alfonsi" w:date="2018-09-13T16:14:00Z">
        <w:r>
          <w:lastRenderedPageBreak/>
          <w:t>Testing Standards and Practices</w:t>
        </w:r>
        <w:bookmarkEnd w:id="1499"/>
        <w:r>
          <w:t xml:space="preserve"> </w:t>
        </w:r>
      </w:ins>
    </w:p>
    <w:p w14:paraId="44ED272E" w14:textId="7399FF28" w:rsidR="00F65A34" w:rsidRDefault="00F65A34" w:rsidP="00F65A34">
      <w:pPr>
        <w:pStyle w:val="H3bodytext"/>
        <w:rPr>
          <w:ins w:id="1501" w:author="Andrea Alfonsi" w:date="2018-09-13T16:14:00Z"/>
        </w:rPr>
      </w:pPr>
      <w:ins w:id="1502" w:author="Andrea Alfonsi" w:date="2018-09-13T16:14:00Z">
        <w:r w:rsidRPr="00BF2BCE">
          <w:t xml:space="preserve">The </w:t>
        </w:r>
        <w:r>
          <w:t>RAVEN</w:t>
        </w:r>
        <w:r w:rsidRPr="00BF2BCE">
          <w:t xml:space="preserve"> </w:t>
        </w:r>
        <w:r>
          <w:t>software</w:t>
        </w:r>
        <w:r w:rsidRPr="00BF2BCE">
          <w:t xml:space="preserve"> imposes a </w:t>
        </w:r>
      </w:ins>
      <w:ins w:id="1503" w:author="Andrea Alfonsi" w:date="2018-09-16T11:49:00Z">
        <w:r w:rsidR="0092241B">
          <w:t>testing</w:t>
        </w:r>
      </w:ins>
      <w:ins w:id="1504" w:author="Andrea Alfonsi" w:date="2018-09-13T16:14:00Z">
        <w:r w:rsidRPr="00BF2BCE">
          <w:t xml:space="preserve"> standard</w:t>
        </w:r>
      </w:ins>
      <w:ins w:id="1505" w:author="Andrea Alfonsi" w:date="2018-09-16T11:49:00Z">
        <w:r w:rsidR="0092241B">
          <w:t xml:space="preserve"> and practices</w:t>
        </w:r>
      </w:ins>
      <w:ins w:id="1506" w:author="Andrea Alfonsi" w:date="2018-09-13T16:14:00Z">
        <w:r w:rsidRPr="00BF2BCE">
          <w:t xml:space="preserve"> on all </w:t>
        </w:r>
      </w:ins>
      <w:ins w:id="1507" w:author="Andrea Alfonsi" w:date="2018-09-16T11:49:00Z">
        <w:r w:rsidR="0092241B">
          <w:t>the capabilities/methods</w:t>
        </w:r>
      </w:ins>
      <w:ins w:id="1508" w:author="Andrea Alfonsi" w:date="2018-09-13T16:14:00Z">
        <w:r w:rsidRPr="00BF2BCE">
          <w:t xml:space="preserve"> </w:t>
        </w:r>
      </w:ins>
      <w:ins w:id="1509" w:author="Andrea Alfonsi" w:date="2018-09-16T11:49:00Z">
        <w:r w:rsidR="0092241B">
          <w:t>of the RAVEN software</w:t>
        </w:r>
      </w:ins>
      <w:ins w:id="1510" w:author="Andrea Alfonsi" w:date="2018-09-13T16:14:00Z">
        <w:r w:rsidRPr="00BF2BCE">
          <w:t xml:space="preserve">. This standard is publicly maintained on the </w:t>
        </w:r>
        <w:r>
          <w:t>RAVEN GitHub repository wiki</w:t>
        </w:r>
        <w:r w:rsidRPr="00BF2BCE">
          <w:t xml:space="preserve"> website (</w:t>
        </w:r>
      </w:ins>
      <w:ins w:id="1511" w:author="Andrea Alfonsi" w:date="2018-09-16T11:53:00Z">
        <w:r w:rsidR="0092241B" w:rsidRPr="0092241B">
          <w:t>https://github.com/idaholab/raven/wiki/RAVEN-Testing-Standards-and-Practices</w:t>
        </w:r>
      </w:ins>
      <w:ins w:id="1512" w:author="Andrea Alfonsi" w:date="2018-09-13T16:14:00Z">
        <w:r w:rsidRPr="00BF2BCE">
          <w:t xml:space="preserve">) and enforced through the </w:t>
        </w:r>
      </w:ins>
      <w:ins w:id="1513" w:author="Andrea Alfonsi" w:date="2018-09-16T11:50:00Z">
        <w:r w:rsidR="0092241B">
          <w:t>review process by a member of the CCB.</w:t>
        </w:r>
      </w:ins>
    </w:p>
    <w:p w14:paraId="55917812" w14:textId="47A08DB0" w:rsidR="003452AB" w:rsidRPr="0076639E" w:rsidDel="0092241B" w:rsidRDefault="003452AB" w:rsidP="003452AB">
      <w:pPr>
        <w:pStyle w:val="H2bodytext"/>
        <w:rPr>
          <w:del w:id="1514" w:author="Andrea Alfonsi" w:date="2018-09-16T11:53:00Z"/>
          <w:color w:val="FF0000"/>
        </w:rPr>
      </w:pPr>
      <w:del w:id="1515" w:author="Andrea Alfonsi" w:date="2018-09-16T11:53:00Z">
        <w:r w:rsidRPr="0076639E" w:rsidDel="0092241B">
          <w:rPr>
            <w:color w:val="FF0000"/>
          </w:rPr>
          <w:delText>[</w:delText>
        </w:r>
        <w:r w:rsidDel="0092241B">
          <w:rPr>
            <w:color w:val="FF0000"/>
          </w:rPr>
          <w:delText>T</w:delText>
        </w:r>
        <w:r w:rsidRPr="0076639E" w:rsidDel="0092241B">
          <w:rPr>
            <w:color w:val="FF0000"/>
          </w:rPr>
          <w:delText xml:space="preserve">he following information </w:delText>
        </w:r>
        <w:r w:rsidDel="0092241B">
          <w:rPr>
            <w:color w:val="FF0000"/>
          </w:rPr>
          <w:delText>should be considered</w:delText>
        </w:r>
        <w:r w:rsidRPr="0076639E" w:rsidDel="0092241B">
          <w:rPr>
            <w:color w:val="FF0000"/>
          </w:rPr>
          <w:delText>:</w:delText>
        </w:r>
        <w:bookmarkStart w:id="1516" w:name="_Toc524955521"/>
        <w:bookmarkStart w:id="1517" w:name="_Toc524959546"/>
        <w:bookmarkStart w:id="1518" w:name="_Toc524959654"/>
        <w:bookmarkStart w:id="1519" w:name="_Toc524959748"/>
        <w:bookmarkEnd w:id="1516"/>
        <w:bookmarkEnd w:id="1517"/>
        <w:bookmarkEnd w:id="1518"/>
        <w:bookmarkEnd w:id="1519"/>
      </w:del>
    </w:p>
    <w:p w14:paraId="48B83097" w14:textId="4684AEB5" w:rsidR="003452AB" w:rsidRPr="0005586A" w:rsidDel="0092241B" w:rsidRDefault="00B014F2" w:rsidP="0005586A">
      <w:pPr>
        <w:pStyle w:val="ListNumber2"/>
        <w:numPr>
          <w:ilvl w:val="0"/>
          <w:numId w:val="25"/>
        </w:numPr>
        <w:tabs>
          <w:tab w:val="clear" w:pos="720"/>
          <w:tab w:val="num" w:pos="2160"/>
        </w:tabs>
        <w:ind w:left="2160" w:hanging="720"/>
        <w:rPr>
          <w:del w:id="1520" w:author="Andrea Alfonsi" w:date="2018-09-16T11:53:00Z"/>
          <w:color w:val="FF0000"/>
        </w:rPr>
      </w:pPr>
      <w:del w:id="1521" w:author="Andrea Alfonsi" w:date="2018-09-16T11:53:00Z">
        <w:r w:rsidDel="0092241B">
          <w:rPr>
            <w:color w:val="FF0000"/>
          </w:rPr>
          <w:delText>Will documentation be kept in github/gitlab or EDMS?</w:delText>
        </w:r>
        <w:r w:rsidR="009014FD" w:rsidDel="0092241B">
          <w:rPr>
            <w:color w:val="FF0000"/>
          </w:rPr>
          <w:delText xml:space="preserve"> If Github &amp; GitLab, explain mechanism as required in section 5.1</w:delText>
        </w:r>
        <w:bookmarkStart w:id="1522" w:name="_Toc524955522"/>
        <w:bookmarkStart w:id="1523" w:name="_Toc524959547"/>
        <w:bookmarkStart w:id="1524" w:name="_Toc524959655"/>
        <w:bookmarkStart w:id="1525" w:name="_Toc524959749"/>
        <w:bookmarkEnd w:id="1522"/>
        <w:bookmarkEnd w:id="1523"/>
        <w:bookmarkEnd w:id="1524"/>
        <w:bookmarkEnd w:id="1525"/>
      </w:del>
    </w:p>
    <w:p w14:paraId="5D2CF9D4" w14:textId="6B2F3E0D" w:rsidR="003452AB" w:rsidRPr="0005586A" w:rsidDel="0092241B" w:rsidRDefault="003452AB" w:rsidP="0005586A">
      <w:pPr>
        <w:pStyle w:val="ListNumber2"/>
        <w:numPr>
          <w:ilvl w:val="0"/>
          <w:numId w:val="25"/>
        </w:numPr>
        <w:tabs>
          <w:tab w:val="clear" w:pos="720"/>
          <w:tab w:val="num" w:pos="2160"/>
        </w:tabs>
        <w:ind w:left="2160" w:hanging="720"/>
        <w:rPr>
          <w:del w:id="1526" w:author="Andrea Alfonsi" w:date="2018-09-16T11:53:00Z"/>
          <w:color w:val="FF0000"/>
        </w:rPr>
      </w:pPr>
      <w:del w:id="1527" w:author="Andrea Alfonsi" w:date="2018-09-16T11:53:00Z">
        <w:r w:rsidRPr="0005586A" w:rsidDel="0092241B">
          <w:rPr>
            <w:color w:val="FF0000"/>
          </w:rPr>
          <w:delText>Design standards</w:delText>
        </w:r>
        <w:bookmarkStart w:id="1528" w:name="_Toc524955523"/>
        <w:bookmarkStart w:id="1529" w:name="_Toc524959548"/>
        <w:bookmarkStart w:id="1530" w:name="_Toc524959656"/>
        <w:bookmarkStart w:id="1531" w:name="_Toc524959750"/>
        <w:bookmarkEnd w:id="1528"/>
        <w:bookmarkEnd w:id="1529"/>
        <w:bookmarkEnd w:id="1530"/>
        <w:bookmarkEnd w:id="1531"/>
      </w:del>
    </w:p>
    <w:p w14:paraId="21792637" w14:textId="0E6C72EF" w:rsidR="003452AB" w:rsidRPr="0005586A" w:rsidDel="0092241B" w:rsidRDefault="003452AB" w:rsidP="0005586A">
      <w:pPr>
        <w:pStyle w:val="ListNumber2"/>
        <w:numPr>
          <w:ilvl w:val="0"/>
          <w:numId w:val="25"/>
        </w:numPr>
        <w:tabs>
          <w:tab w:val="clear" w:pos="720"/>
          <w:tab w:val="num" w:pos="2160"/>
        </w:tabs>
        <w:ind w:left="2160" w:hanging="720"/>
        <w:rPr>
          <w:del w:id="1532" w:author="Andrea Alfonsi" w:date="2018-09-16T11:53:00Z"/>
          <w:color w:val="FF0000"/>
        </w:rPr>
      </w:pPr>
      <w:del w:id="1533" w:author="Andrea Alfonsi" w:date="2018-09-16T11:53:00Z">
        <w:r w:rsidRPr="0005586A" w:rsidDel="0092241B">
          <w:rPr>
            <w:color w:val="FF0000"/>
          </w:rPr>
          <w:delText>Coding standards</w:delText>
        </w:r>
        <w:bookmarkStart w:id="1534" w:name="_Toc524955524"/>
        <w:bookmarkStart w:id="1535" w:name="_Toc524959549"/>
        <w:bookmarkStart w:id="1536" w:name="_Toc524959657"/>
        <w:bookmarkStart w:id="1537" w:name="_Toc524959751"/>
        <w:bookmarkEnd w:id="1534"/>
        <w:bookmarkEnd w:id="1535"/>
        <w:bookmarkEnd w:id="1536"/>
        <w:bookmarkEnd w:id="1537"/>
      </w:del>
    </w:p>
    <w:p w14:paraId="3FBBCA8C" w14:textId="7181F830" w:rsidR="003452AB" w:rsidRPr="0005586A" w:rsidDel="0092241B" w:rsidRDefault="003452AB" w:rsidP="0005586A">
      <w:pPr>
        <w:pStyle w:val="ListNumber2"/>
        <w:numPr>
          <w:ilvl w:val="0"/>
          <w:numId w:val="25"/>
        </w:numPr>
        <w:tabs>
          <w:tab w:val="clear" w:pos="720"/>
          <w:tab w:val="num" w:pos="2160"/>
        </w:tabs>
        <w:ind w:left="2160" w:hanging="720"/>
        <w:rPr>
          <w:del w:id="1538" w:author="Andrea Alfonsi" w:date="2018-09-16T11:53:00Z"/>
          <w:color w:val="FF0000"/>
        </w:rPr>
      </w:pPr>
      <w:del w:id="1539" w:author="Andrea Alfonsi" w:date="2018-09-16T11:53:00Z">
        <w:r w:rsidRPr="0005586A" w:rsidDel="0092241B">
          <w:rPr>
            <w:color w:val="FF0000"/>
          </w:rPr>
          <w:delText>Commentary standards</w:delText>
        </w:r>
        <w:bookmarkStart w:id="1540" w:name="_Toc524955525"/>
        <w:bookmarkStart w:id="1541" w:name="_Toc524959550"/>
        <w:bookmarkStart w:id="1542" w:name="_Toc524959658"/>
        <w:bookmarkStart w:id="1543" w:name="_Toc524959752"/>
        <w:bookmarkEnd w:id="1540"/>
        <w:bookmarkEnd w:id="1541"/>
        <w:bookmarkEnd w:id="1542"/>
        <w:bookmarkEnd w:id="1543"/>
      </w:del>
    </w:p>
    <w:p w14:paraId="22562A0A" w14:textId="221B4093" w:rsidR="003452AB" w:rsidRPr="0005586A" w:rsidDel="0092241B" w:rsidRDefault="003452AB" w:rsidP="0005586A">
      <w:pPr>
        <w:pStyle w:val="ListNumber2"/>
        <w:numPr>
          <w:ilvl w:val="0"/>
          <w:numId w:val="25"/>
        </w:numPr>
        <w:tabs>
          <w:tab w:val="clear" w:pos="720"/>
          <w:tab w:val="num" w:pos="2160"/>
        </w:tabs>
        <w:ind w:left="2160" w:hanging="720"/>
        <w:rPr>
          <w:del w:id="1544" w:author="Andrea Alfonsi" w:date="2018-09-16T11:53:00Z"/>
          <w:color w:val="FF0000"/>
        </w:rPr>
      </w:pPr>
      <w:del w:id="1545" w:author="Andrea Alfonsi" w:date="2018-09-16T11:53:00Z">
        <w:r w:rsidRPr="0005586A" w:rsidDel="0092241B">
          <w:rPr>
            <w:color w:val="FF0000"/>
          </w:rPr>
          <w:delText>Testing standards and practices</w:delText>
        </w:r>
        <w:bookmarkStart w:id="1546" w:name="_Toc524955526"/>
        <w:bookmarkStart w:id="1547" w:name="_Toc524959551"/>
        <w:bookmarkStart w:id="1548" w:name="_Toc524959659"/>
        <w:bookmarkStart w:id="1549" w:name="_Toc524959753"/>
        <w:bookmarkEnd w:id="1546"/>
        <w:bookmarkEnd w:id="1547"/>
        <w:bookmarkEnd w:id="1548"/>
        <w:bookmarkEnd w:id="1549"/>
      </w:del>
    </w:p>
    <w:p w14:paraId="5E97788E" w14:textId="74F53689" w:rsidR="003452AB" w:rsidRPr="0005586A" w:rsidDel="0092241B" w:rsidRDefault="003452AB" w:rsidP="0005586A">
      <w:pPr>
        <w:pStyle w:val="ListNumber2"/>
        <w:numPr>
          <w:ilvl w:val="0"/>
          <w:numId w:val="25"/>
        </w:numPr>
        <w:tabs>
          <w:tab w:val="clear" w:pos="720"/>
          <w:tab w:val="num" w:pos="2160"/>
        </w:tabs>
        <w:ind w:left="2160" w:hanging="720"/>
        <w:rPr>
          <w:del w:id="1550" w:author="Andrea Alfonsi" w:date="2018-09-16T11:53:00Z"/>
          <w:color w:val="FF0000"/>
        </w:rPr>
      </w:pPr>
      <w:del w:id="1551" w:author="Andrea Alfonsi" w:date="2018-09-16T11:53:00Z">
        <w:r w:rsidRPr="0005586A" w:rsidDel="0092241B">
          <w:rPr>
            <w:color w:val="FF0000"/>
          </w:rPr>
          <w:delText>Selected software quality assurance product and process metrics.]</w:delText>
        </w:r>
        <w:bookmarkStart w:id="1552" w:name="_Toc524955527"/>
        <w:bookmarkStart w:id="1553" w:name="_Toc524959552"/>
        <w:bookmarkStart w:id="1554" w:name="_Toc524959660"/>
        <w:bookmarkStart w:id="1555" w:name="_Toc524959754"/>
        <w:bookmarkEnd w:id="1552"/>
        <w:bookmarkEnd w:id="1553"/>
        <w:bookmarkEnd w:id="1554"/>
        <w:bookmarkEnd w:id="1555"/>
      </w:del>
    </w:p>
    <w:p w14:paraId="73F8BEE4" w14:textId="10617A27" w:rsidR="003452AB" w:rsidDel="0092241B" w:rsidRDefault="003452AB" w:rsidP="00D90435">
      <w:pPr>
        <w:pStyle w:val="H2bodytext"/>
        <w:rPr>
          <w:del w:id="1556" w:author="Andrea Alfonsi" w:date="2018-09-16T11:53:00Z"/>
          <w:color w:val="FF0000"/>
        </w:rPr>
      </w:pPr>
      <w:del w:id="1557" w:author="Andrea Alfonsi" w:date="2018-09-16T11:53:00Z">
        <w:r w:rsidRPr="006602D3" w:rsidDel="0092241B">
          <w:rPr>
            <w:color w:val="FF0000"/>
          </w:rPr>
          <w:delText>[</w:delText>
        </w:r>
        <w:r w:rsidDel="0092241B">
          <w:delText>Enter text here.</w:delText>
        </w:r>
        <w:r w:rsidRPr="006602D3" w:rsidDel="0092241B">
          <w:rPr>
            <w:color w:val="FF0000"/>
          </w:rPr>
          <w:delText>]</w:delText>
        </w:r>
        <w:bookmarkStart w:id="1558" w:name="_Toc524955528"/>
        <w:bookmarkStart w:id="1559" w:name="_Toc524959553"/>
        <w:bookmarkStart w:id="1560" w:name="_Toc524959661"/>
        <w:bookmarkStart w:id="1561" w:name="_Toc524959755"/>
        <w:bookmarkEnd w:id="1558"/>
        <w:bookmarkEnd w:id="1559"/>
        <w:bookmarkEnd w:id="1560"/>
        <w:bookmarkEnd w:id="1561"/>
      </w:del>
    </w:p>
    <w:p w14:paraId="28C032D5" w14:textId="77777777" w:rsidR="002612E0" w:rsidRPr="00F20702" w:rsidRDefault="002612E0" w:rsidP="0005586A">
      <w:pPr>
        <w:pStyle w:val="Heading1"/>
        <w:numPr>
          <w:ilvl w:val="0"/>
          <w:numId w:val="20"/>
        </w:numPr>
      </w:pPr>
      <w:bookmarkStart w:id="1562" w:name="_Toc524959756"/>
      <w:r>
        <w:t>SOFTWARE REVIEWS</w:t>
      </w:r>
      <w:bookmarkEnd w:id="1182"/>
      <w:bookmarkEnd w:id="1562"/>
    </w:p>
    <w:p w14:paraId="706ACE8C" w14:textId="77777777" w:rsidR="002612E0" w:rsidRDefault="002612E0" w:rsidP="0005586A">
      <w:pPr>
        <w:pStyle w:val="Heading2"/>
        <w:numPr>
          <w:ilvl w:val="1"/>
          <w:numId w:val="20"/>
        </w:numPr>
      </w:pPr>
      <w:bookmarkStart w:id="1563" w:name="_Toc365305490"/>
      <w:bookmarkStart w:id="1564" w:name="_Toc524959757"/>
      <w:r>
        <w:t>Purpose</w:t>
      </w:r>
      <w:bookmarkEnd w:id="1563"/>
      <w:bookmarkEnd w:id="1564"/>
    </w:p>
    <w:p w14:paraId="4C82C167" w14:textId="77777777" w:rsidR="00543969" w:rsidRDefault="00543969" w:rsidP="00D90435">
      <w:pPr>
        <w:pStyle w:val="H2bodytext"/>
      </w:pPr>
      <w:r>
        <w:t xml:space="preserve">Since RAVEN is a custom-developed software, it is required to have reviews to ensure compliance with NQA-1 standards.  </w:t>
      </w:r>
    </w:p>
    <w:p w14:paraId="4F425FAA" w14:textId="2275080D" w:rsidR="002612E0" w:rsidRDefault="00543969" w:rsidP="00D90435">
      <w:pPr>
        <w:pStyle w:val="H2bodytext"/>
      </w:pPr>
      <w:r>
        <w:t xml:space="preserve">Software reviews serve to assure appropriate progression to the next phase in the software lifecycle.  Software reviews provide an independent perspective from those directly involved in the software development process.  The independent reviewer will participate in the process of these reviews on a risk-based graded approach based on the RAVEN subject matter expert (SME) assessment to assure the requirements of LWP-13620 are being properly met. </w:t>
      </w:r>
      <w:del w:id="1565" w:author="Andrea Alfonsi" w:date="2018-09-16T17:02:00Z">
        <w:r w:rsidDel="001F27F3">
          <w:delText xml:space="preserve"> Low-risk changes will not require an independent review.</w:delText>
        </w:r>
      </w:del>
      <w:ins w:id="1566" w:author="Andrea Alfonsi" w:date="2018-09-16T17:02:00Z">
        <w:r w:rsidR="001F27F3">
          <w:t xml:space="preserve"> </w:t>
        </w:r>
      </w:ins>
      <w:ins w:id="1567" w:author="Andrea Alfonsi" w:date="2018-09-16T17:35:00Z">
        <w:r w:rsidR="00DE3830">
          <w:t>Any CC</w:t>
        </w:r>
      </w:ins>
      <w:ins w:id="1568" w:author="Andrea Alfonsi" w:date="2018-09-16T17:37:00Z">
        <w:r w:rsidR="00B37853">
          <w:t>B</w:t>
        </w:r>
      </w:ins>
      <w:ins w:id="1569" w:author="Andrea Alfonsi" w:date="2018-09-16T17:35:00Z">
        <w:r w:rsidR="00DE3830">
          <w:t xml:space="preserve"> member </w:t>
        </w:r>
        <w:r w:rsidR="00B37853">
          <w:t xml:space="preserve">is </w:t>
        </w:r>
      </w:ins>
      <w:del w:id="1570" w:author="Andrea Alfonsi" w:date="2018-09-16T17:02:00Z">
        <w:r w:rsidDel="001F27F3">
          <w:delText xml:space="preserve">  </w:delText>
        </w:r>
      </w:del>
      <w:del w:id="1571" w:author="Andrea Alfonsi" w:date="2018-09-16T17:35:00Z">
        <w:r w:rsidDel="00B37853">
          <w:delText>Personnel listed as “Mandatory Reviewers” in a</w:delText>
        </w:r>
      </w:del>
      <w:del w:id="1572" w:author="Andrea Alfonsi" w:date="2018-09-16T17:02:00Z">
        <w:r w:rsidDel="001F27F3">
          <w:delText xml:space="preserve">n electronic </w:delText>
        </w:r>
      </w:del>
      <w:del w:id="1573" w:author="Andrea Alfonsi" w:date="2018-09-16T17:35:00Z">
        <w:r w:rsidDel="00B37853">
          <w:delText>Change Request (</w:delText>
        </w:r>
      </w:del>
      <w:del w:id="1574" w:author="Andrea Alfonsi" w:date="2018-09-16T17:02:00Z">
        <w:r w:rsidDel="001F27F3">
          <w:delText>e</w:delText>
        </w:r>
      </w:del>
      <w:del w:id="1575" w:author="Andrea Alfonsi" w:date="2018-09-16T17:35:00Z">
        <w:r w:rsidDel="00B37853">
          <w:delText xml:space="preserve">CR) are </w:delText>
        </w:r>
      </w:del>
      <w:r>
        <w:t>considered independent reviewer</w:t>
      </w:r>
      <w:del w:id="1576" w:author="Andrea Alfonsi" w:date="2018-09-16T17:37:00Z">
        <w:r w:rsidDel="00B37853">
          <w:delText>s</w:delText>
        </w:r>
      </w:del>
      <w:r>
        <w:t xml:space="preserve"> for the documentation associated with the </w:t>
      </w:r>
      <w:del w:id="1577" w:author="Andrea Alfonsi" w:date="2018-09-16T17:02:00Z">
        <w:r w:rsidDel="001F27F3">
          <w:delText>e</w:delText>
        </w:r>
      </w:del>
      <w:r>
        <w:t>CR.</w:t>
      </w:r>
    </w:p>
    <w:p w14:paraId="405CCF08" w14:textId="77777777" w:rsidR="00992622" w:rsidRDefault="00992622" w:rsidP="00D90435">
      <w:pPr>
        <w:pStyle w:val="H2bodytext"/>
      </w:pPr>
      <w:r>
        <w:t>As the review process can be part of the overall configuration control, PLN-5553, explains the process of identifying, requesting, approving, implementing, and documenting changes.</w:t>
      </w:r>
    </w:p>
    <w:p w14:paraId="437F2A51" w14:textId="77777777" w:rsidR="002612E0" w:rsidRDefault="002612E0" w:rsidP="0005586A">
      <w:pPr>
        <w:pStyle w:val="Heading2"/>
        <w:numPr>
          <w:ilvl w:val="1"/>
          <w:numId w:val="20"/>
        </w:numPr>
      </w:pPr>
      <w:bookmarkStart w:id="1578" w:name="_Toc365305491"/>
      <w:bookmarkStart w:id="1579" w:name="_Toc524959758"/>
      <w:r>
        <w:t>Minimum Requirements</w:t>
      </w:r>
      <w:bookmarkEnd w:id="1578"/>
      <w:bookmarkEnd w:id="1579"/>
    </w:p>
    <w:p w14:paraId="6532114E" w14:textId="5C0F69D9" w:rsidR="003A5765" w:rsidRDefault="003A5765" w:rsidP="003A5765">
      <w:pPr>
        <w:pStyle w:val="H2bodytext"/>
        <w:rPr>
          <w:ins w:id="1580" w:author="Andrea Alfonsi" w:date="2018-09-16T17:03:00Z"/>
        </w:rPr>
        <w:pPrChange w:id="1581" w:author="Andrea Alfonsi" w:date="2018-09-16T17:03:00Z">
          <w:pPr>
            <w:pStyle w:val="H2bodytext"/>
          </w:pPr>
        </w:pPrChange>
      </w:pPr>
      <w:ins w:id="1582" w:author="Andrea Alfonsi" w:date="2018-09-16T17:03:00Z">
        <w:r w:rsidRPr="003A5765">
          <w:t xml:space="preserve">At a minimum, the following reviews </w:t>
        </w:r>
        <w:r>
          <w:t>will</w:t>
        </w:r>
        <w:r w:rsidRPr="003A5765">
          <w:t xml:space="preserve"> be conducted. All comments</w:t>
        </w:r>
        <w:r>
          <w:t>/change histories</w:t>
        </w:r>
        <w:r w:rsidRPr="003A5765">
          <w:t xml:space="preserve"> are retained in the </w:t>
        </w:r>
        <w:r w:rsidRPr="003A5765">
          <w:rPr>
            <w:i/>
            <w:iCs/>
          </w:rPr>
          <w:t xml:space="preserve">GitHub </w:t>
        </w:r>
        <w:r w:rsidRPr="003A5765">
          <w:t>system. Any design aspects that are not resolved at the time of the review are addressed in follow-</w:t>
        </w:r>
      </w:ins>
      <w:ins w:id="1583" w:author="Andrea Alfonsi" w:date="2018-09-16T17:29:00Z">
        <w:r w:rsidR="004D5598">
          <w:t>up</w:t>
        </w:r>
      </w:ins>
      <w:ins w:id="1584" w:author="Andrea Alfonsi" w:date="2018-09-16T17:03:00Z">
        <w:r w:rsidRPr="003A5765">
          <w:t xml:space="preserve"> </w:t>
        </w:r>
        <w:r w:rsidRPr="003A5765">
          <w:rPr>
            <w:i/>
            <w:iCs/>
          </w:rPr>
          <w:t xml:space="preserve">issues </w:t>
        </w:r>
        <w:r w:rsidRPr="003A5765">
          <w:t xml:space="preserve">(GitHub) (see def.). </w:t>
        </w:r>
      </w:ins>
    </w:p>
    <w:p w14:paraId="0087390D" w14:textId="3A9B1820" w:rsidR="002612E0" w:rsidRPr="002B7B11" w:rsidRDefault="002612E0" w:rsidP="002612E0">
      <w:pPr>
        <w:pStyle w:val="H2bodytext"/>
      </w:pPr>
      <w:r w:rsidRPr="002B7B11">
        <w:t xml:space="preserve">At a minimum, the following reviews </w:t>
      </w:r>
      <w:r w:rsidR="00830487">
        <w:t>will</w:t>
      </w:r>
      <w:r w:rsidRPr="002B7B11">
        <w:t xml:space="preserve"> be </w:t>
      </w:r>
      <w:r>
        <w:t>conducted</w:t>
      </w:r>
      <w:ins w:id="1585" w:author="Andrea Alfonsi" w:date="2018-09-16T17:40:00Z">
        <w:r w:rsidR="00937C90">
          <w:t xml:space="preserve"> (if applicable)</w:t>
        </w:r>
      </w:ins>
      <w:r w:rsidRPr="002B7B11">
        <w:t>:</w:t>
      </w:r>
    </w:p>
    <w:p w14:paraId="5EA4501C" w14:textId="77777777" w:rsidR="002612E0" w:rsidRDefault="002612E0" w:rsidP="0005586A">
      <w:pPr>
        <w:pStyle w:val="Heading3"/>
        <w:keepNext/>
        <w:numPr>
          <w:ilvl w:val="2"/>
          <w:numId w:val="20"/>
        </w:numPr>
      </w:pPr>
      <w:bookmarkStart w:id="1586" w:name="_Toc365305492"/>
      <w:bookmarkStart w:id="1587" w:name="_Toc524959759"/>
      <w:r>
        <w:t>Requirements Reviews</w:t>
      </w:r>
      <w:bookmarkEnd w:id="1586"/>
      <w:bookmarkEnd w:id="1587"/>
    </w:p>
    <w:p w14:paraId="60A21857" w14:textId="48716E77" w:rsidR="002612E0" w:rsidRDefault="00937C90" w:rsidP="00D90435">
      <w:pPr>
        <w:pStyle w:val="H3bodytext"/>
      </w:pPr>
      <w:ins w:id="1588" w:author="Andrea Alfonsi" w:date="2018-09-16T17:40:00Z">
        <w:r>
          <w:t xml:space="preserve">In case of CR that modifies and/or add new requirements for the RAVEN software, the CCB chair or designee </w:t>
        </w:r>
      </w:ins>
      <w:del w:id="1589" w:author="Andrea Alfonsi" w:date="2018-09-16T17:40:00Z">
        <w:r w:rsidR="009014FD" w:rsidDel="00937C90">
          <w:delText>A</w:delText>
        </w:r>
      </w:del>
      <w:del w:id="1590" w:author="Andrea Alfonsi" w:date="2018-09-16T17:38:00Z">
        <w:r w:rsidR="009014FD" w:rsidDel="00937C90">
          <w:delText xml:space="preserve">n </w:delText>
        </w:r>
      </w:del>
      <w:del w:id="1591" w:author="Andrea Alfonsi" w:date="2018-09-16T17:40:00Z">
        <w:r w:rsidR="009014FD" w:rsidDel="00937C90">
          <w:delText>independent</w:delText>
        </w:r>
        <w:r w:rsidR="00992622" w:rsidDel="00937C90">
          <w:delText xml:space="preserve"> reviewer </w:delText>
        </w:r>
      </w:del>
      <w:r w:rsidR="00992622">
        <w:t>shall perform a requirement</w:t>
      </w:r>
      <w:del w:id="1592" w:author="Andrea Alfonsi" w:date="2018-09-16T17:06:00Z">
        <w:r w:rsidR="00992622" w:rsidDel="003A5765">
          <w:delText>s</w:delText>
        </w:r>
      </w:del>
      <w:r w:rsidR="00992622">
        <w:t xml:space="preserve"> review during the initial stages of planning, before procurement and configuration of the IT asset.  The results will be document</w:t>
      </w:r>
      <w:r w:rsidR="00C91E5D">
        <w:t>ed</w:t>
      </w:r>
      <w:r w:rsidR="00992622">
        <w:t xml:space="preserve"> in </w:t>
      </w:r>
      <w:r w:rsidR="00C91E5D">
        <w:t>PLN-XXXX, “RAVEN Requirements Traceability</w:t>
      </w:r>
      <w:r w:rsidR="0019465D">
        <w:t xml:space="preserve"> </w:t>
      </w:r>
      <w:r w:rsidR="0019465D">
        <w:lastRenderedPageBreak/>
        <w:t>Matrix</w:t>
      </w:r>
      <w:r w:rsidR="00C91E5D">
        <w:t>.”</w:t>
      </w:r>
      <w:ins w:id="1593" w:author="Andrea Alfonsi" w:date="2018-09-16T17:41:00Z">
        <w:r w:rsidR="00E7058C">
          <w:t>. An additional record of the review will be retained in GitHub (see def.).</w:t>
        </w:r>
      </w:ins>
    </w:p>
    <w:p w14:paraId="458CA290" w14:textId="0A0BA14F" w:rsidR="002612E0" w:rsidRDefault="002612E0" w:rsidP="0005586A">
      <w:pPr>
        <w:pStyle w:val="Heading3"/>
        <w:numPr>
          <w:ilvl w:val="2"/>
          <w:numId w:val="20"/>
        </w:numPr>
      </w:pPr>
      <w:bookmarkStart w:id="1594" w:name="_Toc365305494"/>
      <w:del w:id="1595" w:author="Andrea Alfonsi" w:date="2018-09-16T17:42:00Z">
        <w:r w:rsidDel="00325E31">
          <w:delText xml:space="preserve">Detailed </w:delText>
        </w:r>
      </w:del>
      <w:bookmarkStart w:id="1596" w:name="_Toc524959760"/>
      <w:r>
        <w:t>Design</w:t>
      </w:r>
      <w:ins w:id="1597" w:author="Andrea Alfonsi" w:date="2018-09-17T08:31:00Z">
        <w:r w:rsidR="000A138B">
          <w:t xml:space="preserve"> </w:t>
        </w:r>
      </w:ins>
      <w:del w:id="1598" w:author="Andrea Alfonsi" w:date="2018-09-17T08:31:00Z">
        <w:r w:rsidDel="000A138B">
          <w:delText xml:space="preserve"> </w:delText>
        </w:r>
      </w:del>
      <w:r>
        <w:t>Reviews</w:t>
      </w:r>
      <w:bookmarkEnd w:id="1594"/>
      <w:bookmarkEnd w:id="1596"/>
    </w:p>
    <w:p w14:paraId="4EFD428E" w14:textId="0DB03A36" w:rsidR="00325E31" w:rsidRDefault="00325E31" w:rsidP="007E5886">
      <w:pPr>
        <w:ind w:left="2340"/>
        <w:rPr>
          <w:ins w:id="1599" w:author="Andrea Alfonsi" w:date="2018-09-17T14:59:00Z"/>
        </w:rPr>
        <w:pPrChange w:id="1600" w:author="Andrea Alfonsi" w:date="2018-09-17T14:58:00Z">
          <w:pPr>
            <w:pStyle w:val="Heading3"/>
            <w:numPr>
              <w:numId w:val="20"/>
            </w:numPr>
          </w:pPr>
        </w:pPrChange>
      </w:pPr>
      <w:ins w:id="1601" w:author="Andrea Alfonsi" w:date="2018-09-16T17:42:00Z">
        <w:r w:rsidRPr="007E5886">
          <w:rPr>
            <w:rPrChange w:id="1602" w:author="Andrea Alfonsi" w:date="2018-09-17T14:58:00Z">
              <w:rPr/>
            </w:rPrChange>
          </w:rPr>
          <w:t>One or more independent design reviews are required for all design</w:t>
        </w:r>
      </w:ins>
      <w:ins w:id="1603" w:author="Andrea Alfonsi" w:date="2018-09-17T08:29:00Z">
        <w:r w:rsidR="00AA6411" w:rsidRPr="007E5886">
          <w:rPr>
            <w:rPrChange w:id="1604" w:author="Andrea Alfonsi" w:date="2018-09-17T14:58:00Z">
              <w:rPr/>
            </w:rPrChange>
          </w:rPr>
          <w:t xml:space="preserve"> </w:t>
        </w:r>
      </w:ins>
      <w:ins w:id="1605" w:author="Andrea Alfonsi" w:date="2018-09-16T17:42:00Z">
        <w:r w:rsidRPr="007E5886">
          <w:rPr>
            <w:rPrChange w:id="1606" w:author="Andrea Alfonsi" w:date="2018-09-17T14:58:00Z">
              <w:rPr/>
            </w:rPrChange>
          </w:rPr>
          <w:t>changes to evaluate the technical adequacy of the design approach and ensure internal completeness, consistency, clarity, and correctness of the software design</w:t>
        </w:r>
      </w:ins>
      <w:ins w:id="1607" w:author="Andrea Alfonsi" w:date="2018-09-17T08:29:00Z">
        <w:r w:rsidR="00E416BF" w:rsidRPr="007E5886">
          <w:rPr>
            <w:rPrChange w:id="1608" w:author="Andrea Alfonsi" w:date="2018-09-17T14:58:00Z">
              <w:rPr/>
            </w:rPrChange>
          </w:rPr>
          <w:t>. In addition, it is required to</w:t>
        </w:r>
      </w:ins>
      <w:ins w:id="1609" w:author="Andrea Alfonsi" w:date="2018-09-16T17:42:00Z">
        <w:r w:rsidRPr="007E5886">
          <w:rPr>
            <w:rPrChange w:id="1610" w:author="Andrea Alfonsi" w:date="2018-09-17T14:58:00Z">
              <w:rPr/>
            </w:rPrChange>
          </w:rPr>
          <w:t xml:space="preserve"> demonstrate that software design is traceable to the software requirements. These reviews will include review of test results and be recorded, with identification of the </w:t>
        </w:r>
      </w:ins>
      <w:ins w:id="1611" w:author="Andrea Alfonsi" w:date="2018-09-17T08:29:00Z">
        <w:r w:rsidR="003730D8" w:rsidRPr="007E5886">
          <w:rPr>
            <w:rPrChange w:id="1612" w:author="Andrea Alfonsi" w:date="2018-09-17T14:58:00Z">
              <w:rPr/>
            </w:rPrChange>
          </w:rPr>
          <w:t>reviewer</w:t>
        </w:r>
      </w:ins>
      <w:ins w:id="1613" w:author="Andrea Alfonsi" w:date="2018-09-16T17:42:00Z">
        <w:r w:rsidRPr="007E5886">
          <w:rPr>
            <w:rPrChange w:id="1614" w:author="Andrea Alfonsi" w:date="2018-09-17T14:58:00Z">
              <w:rPr/>
            </w:rPrChange>
          </w:rPr>
          <w:t>, within the CR. This is implemented as a series of comment</w:t>
        </w:r>
      </w:ins>
      <w:ins w:id="1615" w:author="Andrea Alfonsi" w:date="2018-09-17T08:31:00Z">
        <w:r w:rsidR="000A138B" w:rsidRPr="007E5886">
          <w:rPr>
            <w:rPrChange w:id="1616" w:author="Andrea Alfonsi" w:date="2018-09-17T14:58:00Z">
              <w:rPr/>
            </w:rPrChange>
          </w:rPr>
          <w:t>s</w:t>
        </w:r>
      </w:ins>
      <w:ins w:id="1617" w:author="Andrea Alfonsi" w:date="2018-09-16T17:42:00Z">
        <w:r w:rsidRPr="007E5886">
          <w:rPr>
            <w:rPrChange w:id="1618" w:author="Andrea Alfonsi" w:date="2018-09-17T14:58:00Z">
              <w:rPr/>
            </w:rPrChange>
          </w:rPr>
          <w:t xml:space="preserve"> and date fields used by the </w:t>
        </w:r>
      </w:ins>
      <w:ins w:id="1619" w:author="Andrea Alfonsi" w:date="2018-09-16T17:45:00Z">
        <w:r w:rsidR="00ED5BD1" w:rsidRPr="007E5886">
          <w:rPr>
            <w:rPrChange w:id="1620" w:author="Andrea Alfonsi" w:date="2018-09-17T14:58:00Z">
              <w:rPr/>
            </w:rPrChange>
          </w:rPr>
          <w:t>RAVEN core team (being part of the CCB)</w:t>
        </w:r>
      </w:ins>
      <w:ins w:id="1621" w:author="Andrea Alfonsi" w:date="2018-09-16T17:42:00Z">
        <w:r w:rsidRPr="007E5886">
          <w:rPr>
            <w:rPrChange w:id="1622" w:author="Andrea Alfonsi" w:date="2018-09-17T14:58:00Z">
              <w:rPr/>
            </w:rPrChange>
          </w:rPr>
          <w:t xml:space="preserve"> to record the required reviews and approvals prior to acceptance for use. Any changes to source code, comments, or documentation within the code repository trigger automated testing. </w:t>
        </w:r>
      </w:ins>
    </w:p>
    <w:p w14:paraId="3CB5E363" w14:textId="77777777" w:rsidR="00316FC8" w:rsidRPr="007E5886" w:rsidRDefault="00316FC8" w:rsidP="007E5886">
      <w:pPr>
        <w:ind w:left="2340"/>
        <w:rPr>
          <w:ins w:id="1623" w:author="Andrea Alfonsi" w:date="2018-09-16T17:42:00Z"/>
          <w:rPrChange w:id="1624" w:author="Andrea Alfonsi" w:date="2018-09-17T14:58:00Z">
            <w:rPr>
              <w:ins w:id="1625" w:author="Andrea Alfonsi" w:date="2018-09-16T17:42:00Z"/>
            </w:rPr>
          </w:rPrChange>
        </w:rPr>
        <w:pPrChange w:id="1626" w:author="Andrea Alfonsi" w:date="2018-09-17T14:58:00Z">
          <w:pPr>
            <w:pStyle w:val="Heading3"/>
            <w:numPr>
              <w:numId w:val="20"/>
            </w:numPr>
          </w:pPr>
        </w:pPrChange>
      </w:pPr>
    </w:p>
    <w:p w14:paraId="3F4549CD" w14:textId="22CB1826" w:rsidR="002612E0" w:rsidDel="00325E31" w:rsidRDefault="002B738F" w:rsidP="00325E31">
      <w:pPr>
        <w:pStyle w:val="H3bodytext"/>
        <w:rPr>
          <w:del w:id="1627" w:author="Andrea Alfonsi" w:date="2018-09-16T17:42:00Z"/>
        </w:rPr>
      </w:pPr>
      <w:del w:id="1628" w:author="Andrea Alfonsi" w:date="2018-09-16T17:42:00Z">
        <w:r w:rsidDel="00325E31">
          <w:delText>When the design is finished, FRM-562.29, “Software Production Review Report and Checklist,” “Software Design Review Checklist” section must be filled out and submitted as a record in the IT Asset Portfolio in Enterprise Architecture.</w:delText>
        </w:r>
        <w:bookmarkStart w:id="1629" w:name="_Toc524955535"/>
        <w:bookmarkStart w:id="1630" w:name="_Toc524959560"/>
        <w:bookmarkStart w:id="1631" w:name="_Toc524959668"/>
        <w:bookmarkStart w:id="1632" w:name="_Toc524959761"/>
        <w:bookmarkEnd w:id="1629"/>
        <w:bookmarkEnd w:id="1630"/>
        <w:bookmarkEnd w:id="1631"/>
        <w:bookmarkEnd w:id="1632"/>
      </w:del>
    </w:p>
    <w:p w14:paraId="602D0EFE" w14:textId="6856969C" w:rsidR="002612E0" w:rsidRDefault="002612E0" w:rsidP="0005586A">
      <w:pPr>
        <w:pStyle w:val="Heading3"/>
        <w:numPr>
          <w:ilvl w:val="2"/>
          <w:numId w:val="20"/>
        </w:numPr>
      </w:pPr>
      <w:bookmarkStart w:id="1633" w:name="_Toc365305495"/>
      <w:del w:id="1634" w:author="Andrea Alfonsi" w:date="2018-09-17T08:34:00Z">
        <w:r w:rsidDel="0009502A">
          <w:delText>Implementation</w:delText>
        </w:r>
      </w:del>
      <w:bookmarkStart w:id="1635" w:name="_Toc524959762"/>
      <w:ins w:id="1636" w:author="Andrea Alfonsi" w:date="2018-09-17T08:34:00Z">
        <w:r w:rsidR="0009502A">
          <w:t>Acceptance</w:t>
        </w:r>
      </w:ins>
      <w:r>
        <w:t xml:space="preserve"> Review</w:t>
      </w:r>
      <w:bookmarkEnd w:id="1633"/>
      <w:bookmarkEnd w:id="1635"/>
    </w:p>
    <w:p w14:paraId="5BB7B7BE" w14:textId="0A479E1B" w:rsidR="00153FB4" w:rsidRDefault="00153FB4" w:rsidP="007E5886">
      <w:pPr>
        <w:ind w:left="2340"/>
        <w:rPr>
          <w:ins w:id="1637" w:author="Andrea Alfonsi" w:date="2018-09-17T14:59:00Z"/>
        </w:rPr>
        <w:pPrChange w:id="1638" w:author="Andrea Alfonsi" w:date="2018-09-17T14:59:00Z">
          <w:pPr>
            <w:pStyle w:val="Heading3"/>
          </w:pPr>
        </w:pPrChange>
      </w:pPr>
      <w:ins w:id="1639" w:author="Andrea Alfonsi" w:date="2018-09-16T17:46:00Z">
        <w:r w:rsidRPr="00316FC8">
          <w:rPr>
            <w:rPrChange w:id="1640" w:author="Andrea Alfonsi" w:date="2018-09-17T14:59:00Z">
              <w:rPr>
                <w:bCs/>
                <w:sz w:val="28"/>
                <w:szCs w:val="32"/>
              </w:rPr>
            </w:rPrChange>
          </w:rPr>
          <w:t xml:space="preserve">Review is performed by the Software </w:t>
        </w:r>
      </w:ins>
      <w:ins w:id="1641" w:author="Andrea Alfonsi" w:date="2018-09-17T08:31:00Z">
        <w:r w:rsidR="00182B8B" w:rsidRPr="00316FC8">
          <w:rPr>
            <w:rPrChange w:id="1642" w:author="Andrea Alfonsi" w:date="2018-09-17T14:59:00Z">
              <w:rPr/>
            </w:rPrChange>
          </w:rPr>
          <w:t>Technical Leader</w:t>
        </w:r>
      </w:ins>
      <w:ins w:id="1643" w:author="Andrea Alfonsi" w:date="2018-09-16T17:46:00Z">
        <w:r w:rsidRPr="00316FC8">
          <w:rPr>
            <w:rPrChange w:id="1644" w:author="Andrea Alfonsi" w:date="2018-09-17T14:59:00Z">
              <w:rPr>
                <w:bCs/>
                <w:sz w:val="28"/>
                <w:szCs w:val="32"/>
              </w:rPr>
            </w:rPrChange>
          </w:rPr>
          <w:t xml:space="preserve"> or Project Manager to ensure compliance with the approved software requirements. Automated </w:t>
        </w:r>
        <w:r w:rsidRPr="00316FC8">
          <w:rPr>
            <w:i/>
            <w:iCs/>
            <w:rPrChange w:id="1645" w:author="Andrea Alfonsi" w:date="2018-09-17T14:59:00Z">
              <w:rPr>
                <w:bCs/>
                <w:i/>
                <w:iCs/>
                <w:sz w:val="28"/>
                <w:szCs w:val="32"/>
              </w:rPr>
            </w:rPrChange>
          </w:rPr>
          <w:t>regression testing</w:t>
        </w:r>
        <w:r w:rsidRPr="00316FC8">
          <w:rPr>
            <w:rPrChange w:id="1646" w:author="Andrea Alfonsi" w:date="2018-09-17T14:59:00Z">
              <w:rPr>
                <w:bCs/>
                <w:sz w:val="28"/>
                <w:szCs w:val="32"/>
              </w:rPr>
            </w:rPrChange>
          </w:rPr>
          <w:t xml:space="preserve"> (see def.) system results are considered to be part of the acceptance review. </w:t>
        </w:r>
      </w:ins>
    </w:p>
    <w:p w14:paraId="78892249" w14:textId="77777777" w:rsidR="00316FC8" w:rsidRPr="00316FC8" w:rsidRDefault="00316FC8" w:rsidP="007E5886">
      <w:pPr>
        <w:ind w:left="2340"/>
        <w:rPr>
          <w:ins w:id="1647" w:author="Andrea Alfonsi" w:date="2018-09-17T08:32:00Z"/>
          <w:rPrChange w:id="1648" w:author="Andrea Alfonsi" w:date="2018-09-17T14:59:00Z">
            <w:rPr>
              <w:ins w:id="1649" w:author="Andrea Alfonsi" w:date="2018-09-17T08:32:00Z"/>
            </w:rPr>
          </w:rPrChange>
        </w:rPr>
        <w:pPrChange w:id="1650" w:author="Andrea Alfonsi" w:date="2018-09-17T14:59:00Z">
          <w:pPr>
            <w:pStyle w:val="Heading3"/>
          </w:pPr>
        </w:pPrChange>
      </w:pPr>
    </w:p>
    <w:p w14:paraId="308E5808" w14:textId="34FBDD98" w:rsidR="005934B8" w:rsidRDefault="005934B8" w:rsidP="005934B8">
      <w:pPr>
        <w:pStyle w:val="Heading3"/>
        <w:numPr>
          <w:ilvl w:val="2"/>
          <w:numId w:val="20"/>
        </w:numPr>
        <w:rPr>
          <w:ins w:id="1651" w:author="Andrea Alfonsi" w:date="2018-09-17T08:32:00Z"/>
        </w:rPr>
      </w:pPr>
      <w:bookmarkStart w:id="1652" w:name="_Toc524959763"/>
      <w:ins w:id="1653" w:author="Andrea Alfonsi" w:date="2018-09-17T08:32:00Z">
        <w:r>
          <w:t>Change Request Approval Check List</w:t>
        </w:r>
        <w:bookmarkEnd w:id="1652"/>
      </w:ins>
    </w:p>
    <w:p w14:paraId="2C5EF93F" w14:textId="6B35F835" w:rsidR="00153FB4" w:rsidRPr="004A4CDC" w:rsidRDefault="0009502A" w:rsidP="007E5886">
      <w:pPr>
        <w:ind w:left="2340"/>
        <w:rPr>
          <w:ins w:id="1654" w:author="Andrea Alfonsi" w:date="2018-09-16T17:46:00Z"/>
          <w:rPrChange w:id="1655" w:author="Andrea Alfonsi" w:date="2018-09-17T08:36:00Z">
            <w:rPr>
              <w:ins w:id="1656" w:author="Andrea Alfonsi" w:date="2018-09-16T17:46:00Z"/>
              <w:bCs/>
              <w:sz w:val="28"/>
              <w:szCs w:val="32"/>
            </w:rPr>
          </w:rPrChange>
        </w:rPr>
        <w:pPrChange w:id="1657" w:author="Andrea Alfonsi" w:date="2018-09-17T14:59:00Z">
          <w:pPr>
            <w:pStyle w:val="Heading3"/>
            <w:numPr>
              <w:numId w:val="20"/>
            </w:numPr>
          </w:pPr>
        </w:pPrChange>
      </w:pPr>
      <w:ins w:id="1658" w:author="Andrea Alfonsi" w:date="2018-09-17T08:32:00Z">
        <w:r>
          <w:t xml:space="preserve">In order to guide the review process of any CR in the RAVEN software, a PR (see def.) check list needs to be satisfied. If any of the required checks are not satisfied the CR developer and the reviewer(s) need to document the reason why a certain check is not applicable. </w:t>
        </w:r>
      </w:ins>
      <w:ins w:id="1659" w:author="Andrea Alfonsi" w:date="2018-09-17T08:34:00Z">
        <w:r>
          <w:t xml:space="preserve">The PR check list </w:t>
        </w:r>
      </w:ins>
      <w:ins w:id="1660" w:author="Andrea Alfonsi" w:date="2018-09-17T08:35:00Z">
        <w:r w:rsidR="004A4CDC" w:rsidRPr="004A4CDC">
          <w:rPr>
            <w:rPrChange w:id="1661" w:author="Andrea Alfonsi" w:date="2018-09-17T08:35:00Z">
              <w:rPr/>
            </w:rPrChange>
          </w:rPr>
          <w:t>is publicly maintained on the RAVEN GitHub repository wiki website (</w:t>
        </w:r>
      </w:ins>
      <w:ins w:id="1662" w:author="Andrea Alfonsi" w:date="2018-09-17T08:36:00Z">
        <w:r w:rsidR="004A4CDC" w:rsidRPr="004A4CDC">
          <w:t>https://github.com/idaholab/raven/wiki/development-checklists#peer-review-checklist-for-merge-requests</w:t>
        </w:r>
      </w:ins>
      <w:ins w:id="1663" w:author="Andrea Alfonsi" w:date="2018-09-17T08:35:00Z">
        <w:r w:rsidR="004A4CDC" w:rsidRPr="004A4CDC">
          <w:rPr>
            <w:rPrChange w:id="1664" w:author="Andrea Alfonsi" w:date="2018-09-17T08:35:00Z">
              <w:rPr/>
            </w:rPrChange>
          </w:rPr>
          <w:t>)</w:t>
        </w:r>
      </w:ins>
      <w:ins w:id="1665" w:author="Andrea Alfonsi" w:date="2018-09-17T08:36:00Z">
        <w:r w:rsidR="004A4CDC">
          <w:t>.</w:t>
        </w:r>
      </w:ins>
    </w:p>
    <w:p w14:paraId="3BA51817" w14:textId="528CB6A9" w:rsidR="002612E0" w:rsidDel="00153FB4" w:rsidRDefault="00153FB4" w:rsidP="00153FB4">
      <w:pPr>
        <w:pStyle w:val="H3bodytext"/>
        <w:rPr>
          <w:del w:id="1666" w:author="Andrea Alfonsi" w:date="2018-09-16T17:46:00Z"/>
        </w:rPr>
      </w:pPr>
      <w:ins w:id="1667" w:author="Andrea Alfonsi" w:date="2018-09-16T17:46:00Z">
        <w:r w:rsidRPr="00153FB4" w:rsidDel="00153FB4">
          <w:t xml:space="preserve"> </w:t>
        </w:r>
      </w:ins>
      <w:del w:id="1668" w:author="Andrea Alfonsi" w:date="2018-09-16T17:46:00Z">
        <w:r w:rsidR="00B11C2C" w:rsidDel="00153FB4">
          <w:delText>An implementation review is required before any new version (or new configuration) of RAVEN is implemented on the production server.  This includes the initial configuration and each implementation after a major change.  An implementation review is also required when any patch, or software upgrade (i.e., new version, etc) of RAVEN is applied.</w:delText>
        </w:r>
        <w:bookmarkStart w:id="1669" w:name="_Toc524955540"/>
        <w:bookmarkStart w:id="1670" w:name="_Toc524959565"/>
        <w:bookmarkStart w:id="1671" w:name="_Toc524959673"/>
        <w:bookmarkStart w:id="1672" w:name="_Toc524959764"/>
        <w:bookmarkEnd w:id="1669"/>
        <w:bookmarkEnd w:id="1670"/>
        <w:bookmarkEnd w:id="1671"/>
        <w:bookmarkEnd w:id="1672"/>
      </w:del>
    </w:p>
    <w:p w14:paraId="479A00D3" w14:textId="0E95363B" w:rsidR="002612E0" w:rsidDel="003A5765" w:rsidRDefault="002612E0" w:rsidP="0005586A">
      <w:pPr>
        <w:pStyle w:val="Heading3"/>
        <w:numPr>
          <w:ilvl w:val="2"/>
          <w:numId w:val="20"/>
        </w:numPr>
        <w:rPr>
          <w:del w:id="1673" w:author="Andrea Alfonsi" w:date="2018-09-16T17:05:00Z"/>
        </w:rPr>
      </w:pPr>
      <w:bookmarkStart w:id="1674" w:name="_Toc365305497"/>
      <w:del w:id="1675" w:author="Andrea Alfonsi" w:date="2018-09-16T17:05:00Z">
        <w:r w:rsidDel="003A5765">
          <w:delText>In-Process QA Inspection</w:delText>
        </w:r>
        <w:bookmarkStart w:id="1676" w:name="_Toc524955541"/>
        <w:bookmarkStart w:id="1677" w:name="_Toc524959566"/>
        <w:bookmarkStart w:id="1678" w:name="_Toc524959674"/>
        <w:bookmarkStart w:id="1679" w:name="_Toc524959765"/>
        <w:bookmarkEnd w:id="1674"/>
        <w:bookmarkEnd w:id="1676"/>
        <w:bookmarkEnd w:id="1677"/>
        <w:bookmarkEnd w:id="1678"/>
        <w:bookmarkEnd w:id="1679"/>
      </w:del>
    </w:p>
    <w:p w14:paraId="7A1E69A7" w14:textId="1CF1CC2C" w:rsidR="002612E0" w:rsidDel="003A5765" w:rsidRDefault="00007E3F" w:rsidP="002612E0">
      <w:pPr>
        <w:pStyle w:val="H3bodytext"/>
        <w:rPr>
          <w:del w:id="1680" w:author="Andrea Alfonsi" w:date="2018-09-16T17:05:00Z"/>
        </w:rPr>
      </w:pPr>
      <w:del w:id="1681" w:author="Andrea Alfonsi" w:date="2018-09-16T17:05:00Z">
        <w:r w:rsidDel="003A5765">
          <w:delText>The Biennial in-process QA inspection shall be initiated by the Assurance Portfolio and AssessmentWay (LabWay Assessment program) scheduled start date. It shall be performed by the QA Manager and shall verify all QA program requirements have been adequately implemented. It shall be complete when the assessment report has been approved.</w:delText>
        </w:r>
        <w:bookmarkStart w:id="1682" w:name="_Toc524955542"/>
        <w:bookmarkStart w:id="1683" w:name="_Toc524959567"/>
        <w:bookmarkStart w:id="1684" w:name="_Toc524959675"/>
        <w:bookmarkStart w:id="1685" w:name="_Toc524959766"/>
        <w:bookmarkEnd w:id="1682"/>
        <w:bookmarkEnd w:id="1683"/>
        <w:bookmarkEnd w:id="1684"/>
        <w:bookmarkEnd w:id="1685"/>
      </w:del>
    </w:p>
    <w:p w14:paraId="7BC8250C" w14:textId="77777777" w:rsidR="002612E0" w:rsidRDefault="002612E0" w:rsidP="0005586A">
      <w:pPr>
        <w:pStyle w:val="Heading1"/>
        <w:numPr>
          <w:ilvl w:val="0"/>
          <w:numId w:val="20"/>
        </w:numPr>
      </w:pPr>
      <w:bookmarkStart w:id="1686" w:name="_Toc365305498"/>
      <w:bookmarkStart w:id="1687" w:name="_Toc377364765"/>
      <w:bookmarkStart w:id="1688" w:name="_Toc524959767"/>
      <w:r>
        <w:t>TEST</w:t>
      </w:r>
      <w:bookmarkEnd w:id="1686"/>
      <w:bookmarkEnd w:id="1687"/>
      <w:bookmarkEnd w:id="1688"/>
    </w:p>
    <w:p w14:paraId="48424774" w14:textId="77777777" w:rsidR="00A05072" w:rsidDel="000F4604" w:rsidRDefault="00A05072" w:rsidP="002612E0">
      <w:pPr>
        <w:pStyle w:val="H3bodytext"/>
        <w:ind w:left="720"/>
        <w:rPr>
          <w:del w:id="1689" w:author="Andrea Alfonsi" w:date="2018-09-17T08:36:00Z"/>
        </w:rPr>
      </w:pPr>
      <w:r>
        <w:t xml:space="preserve">The software </w:t>
      </w:r>
      <w:r w:rsidRPr="008620E7">
        <w:rPr>
          <w:i/>
        </w:rPr>
        <w:t xml:space="preserve">verification </w:t>
      </w:r>
      <w:r>
        <w:t xml:space="preserve">(see def) and </w:t>
      </w:r>
      <w:r w:rsidRPr="008620E7">
        <w:rPr>
          <w:i/>
        </w:rPr>
        <w:t>validation</w:t>
      </w:r>
      <w:r>
        <w:t xml:space="preserve"> (see def) will be outlined in PLN-5555, “RAVEN Verification &amp; Validation.”  This plan will set forth the testing, reporting, and documentation standards for software testing.</w:t>
      </w:r>
    </w:p>
    <w:p w14:paraId="31BBFDFD" w14:textId="77777777" w:rsidR="00A05072" w:rsidRDefault="00A05072" w:rsidP="000F4604">
      <w:pPr>
        <w:pStyle w:val="H3bodytext"/>
        <w:ind w:left="720"/>
        <w:pPrChange w:id="1690" w:author="Andrea Alfonsi" w:date="2018-09-17T08:36:00Z">
          <w:pPr>
            <w:pStyle w:val="H3bodytext"/>
            <w:ind w:left="720"/>
          </w:pPr>
        </w:pPrChange>
      </w:pPr>
    </w:p>
    <w:p w14:paraId="140BAC61" w14:textId="77777777" w:rsidR="002612E0" w:rsidRDefault="00A05072" w:rsidP="00A05072">
      <w:pPr>
        <w:pStyle w:val="H3bodytext"/>
        <w:ind w:left="720"/>
      </w:pPr>
      <w:r>
        <w:t>The original software baseline will be tested according to PLN-5</w:t>
      </w:r>
      <w:r w:rsidR="004725D0">
        <w:t>554, “</w:t>
      </w:r>
      <w:r>
        <w:t>RAVEN Software Test Plan.”  This plan documents the test scripts and reporting procedures to validate the software baseline.</w:t>
      </w:r>
    </w:p>
    <w:p w14:paraId="1EE0B412" w14:textId="77777777" w:rsidR="002612E0" w:rsidRDefault="002612E0" w:rsidP="0005586A">
      <w:pPr>
        <w:pStyle w:val="Heading1"/>
        <w:numPr>
          <w:ilvl w:val="0"/>
          <w:numId w:val="20"/>
        </w:numPr>
      </w:pPr>
      <w:bookmarkStart w:id="1691" w:name="_Toc365305499"/>
      <w:bookmarkStart w:id="1692" w:name="_Toc377364766"/>
      <w:bookmarkStart w:id="1693" w:name="_Toc524959768"/>
      <w:r>
        <w:lastRenderedPageBreak/>
        <w:t>PROBLEM REPORTING AND CORRECTIVE ACTION</w:t>
      </w:r>
      <w:bookmarkEnd w:id="1691"/>
      <w:bookmarkEnd w:id="1692"/>
      <w:bookmarkEnd w:id="1693"/>
    </w:p>
    <w:p w14:paraId="2D68DE2C" w14:textId="31205CC4" w:rsidR="004725D0" w:rsidDel="006B24CC" w:rsidRDefault="004725D0" w:rsidP="00D90435">
      <w:pPr>
        <w:pStyle w:val="H1bodytext"/>
        <w:rPr>
          <w:del w:id="1694" w:author="Andrea Alfonsi" w:date="2018-09-17T10:33:00Z"/>
        </w:rPr>
      </w:pPr>
      <w:del w:id="1695" w:author="Andrea Alfonsi" w:date="2018-09-17T10:33:00Z">
        <w:r w:rsidDel="006B24CC">
          <w:delText xml:space="preserve">Problems and correctives actions within RAVEN’s scope use  </w:delText>
        </w:r>
        <w:r w:rsidRPr="004725D0" w:rsidDel="006B24CC">
          <w:rPr>
            <w:b/>
            <w:color w:val="FF0000"/>
          </w:rPr>
          <w:delText>WE NEED TO DOCUMENT PROBLEM RESOLVING PROCESS.</w:delText>
        </w:r>
      </w:del>
    </w:p>
    <w:p w14:paraId="5DA64E76" w14:textId="32B22BEC" w:rsidR="006F6709" w:rsidRPr="006F6709" w:rsidRDefault="004725D0" w:rsidP="006F6709">
      <w:pPr>
        <w:pStyle w:val="H1bodytext"/>
        <w:rPr>
          <w:ins w:id="1696" w:author="Andrea Alfonsi" w:date="2018-09-17T10:07:00Z"/>
          <w:szCs w:val="24"/>
          <w:rPrChange w:id="1697" w:author="Andrea Alfonsi" w:date="2018-09-17T10:07:00Z">
            <w:rPr>
              <w:ins w:id="1698" w:author="Andrea Alfonsi" w:date="2018-09-17T10:07:00Z"/>
            </w:rPr>
          </w:rPrChange>
        </w:rPr>
        <w:pPrChange w:id="1699" w:author="Andrea Alfonsi" w:date="2018-09-17T10:07:00Z">
          <w:pPr>
            <w:pStyle w:val="H1bodytext"/>
            <w:numPr>
              <w:numId w:val="45"/>
            </w:numPr>
            <w:tabs>
              <w:tab w:val="num" w:pos="720"/>
            </w:tabs>
            <w:ind w:hanging="360"/>
          </w:pPr>
        </w:pPrChange>
      </w:pPr>
      <w:del w:id="1700" w:author="Andrea Alfonsi" w:date="2018-09-17T10:33:00Z">
        <w:r w:rsidDel="006B24CC">
          <w:delText xml:space="preserve">If a problem relates to RAVEN and violates a requirement, the issue will be documented and managed in the INL Issues Management System, LabWay, per LWP-13840, “Issues Management.” </w:delText>
        </w:r>
      </w:del>
      <w:ins w:id="1701" w:author="Andrea Alfonsi" w:date="2018-09-17T10:26:00Z">
        <w:r w:rsidR="00806EFD">
          <w:rPr>
            <w:szCs w:val="24"/>
          </w:rPr>
          <w:t>Problems</w:t>
        </w:r>
      </w:ins>
      <w:ins w:id="1702" w:author="Andrea Alfonsi" w:date="2018-09-17T10:07:00Z">
        <w:r w:rsidR="006F6709" w:rsidRPr="006F6709">
          <w:rPr>
            <w:szCs w:val="24"/>
            <w:rPrChange w:id="1703" w:author="Andrea Alfonsi" w:date="2018-09-17T10:07:00Z">
              <w:rPr/>
            </w:rPrChange>
          </w:rPr>
          <w:t xml:space="preserve"> and corrective actions within the scope of the </w:t>
        </w:r>
      </w:ins>
      <w:ins w:id="1704" w:author="Andrea Alfonsi" w:date="2018-09-17T10:26:00Z">
        <w:r w:rsidR="00806EFD">
          <w:rPr>
            <w:szCs w:val="24"/>
          </w:rPr>
          <w:t>RAVEN</w:t>
        </w:r>
      </w:ins>
      <w:ins w:id="1705" w:author="Andrea Alfonsi" w:date="2018-09-17T10:07:00Z">
        <w:r w:rsidR="006F6709" w:rsidRPr="006F6709">
          <w:rPr>
            <w:szCs w:val="24"/>
            <w:rPrChange w:id="1706" w:author="Andrea Alfonsi" w:date="2018-09-17T10:07:00Z">
              <w:rPr/>
            </w:rPrChange>
          </w:rPr>
          <w:t xml:space="preserve"> </w:t>
        </w:r>
      </w:ins>
      <w:ins w:id="1707" w:author="Andrea Alfonsi" w:date="2018-09-17T10:26:00Z">
        <w:r w:rsidR="00806EFD">
          <w:rPr>
            <w:szCs w:val="24"/>
          </w:rPr>
          <w:t>software</w:t>
        </w:r>
      </w:ins>
      <w:ins w:id="1708" w:author="Andrea Alfonsi" w:date="2018-09-17T10:07:00Z">
        <w:r w:rsidR="006F6709" w:rsidRPr="006F6709">
          <w:rPr>
            <w:szCs w:val="24"/>
            <w:rPrChange w:id="1709" w:author="Andrea Alfonsi" w:date="2018-09-17T10:07:00Z">
              <w:rPr/>
            </w:rPrChange>
          </w:rPr>
          <w:t xml:space="preserve"> and </w:t>
        </w:r>
      </w:ins>
      <w:ins w:id="1710" w:author="Andrea Alfonsi" w:date="2018-09-17T10:26:00Z">
        <w:r w:rsidR="00806EFD">
          <w:rPr>
            <w:szCs w:val="24"/>
          </w:rPr>
          <w:t>RAVEN plug-ins</w:t>
        </w:r>
      </w:ins>
      <w:ins w:id="1711" w:author="Andrea Alfonsi" w:date="2018-09-17T10:07:00Z">
        <w:r w:rsidR="006F6709" w:rsidRPr="006F6709">
          <w:rPr>
            <w:szCs w:val="24"/>
            <w:rPrChange w:id="1712" w:author="Andrea Alfonsi" w:date="2018-09-17T10:07:00Z">
              <w:rPr/>
            </w:rPrChange>
          </w:rPr>
          <w:t xml:space="preserve"> are tracked using the CR process to report and resolve issues. For issues discovered during the verification process, resolution will be tracked on the original CR related to the software modification. </w:t>
        </w:r>
      </w:ins>
    </w:p>
    <w:p w14:paraId="501CDE1B" w14:textId="22D9AC9E" w:rsidR="006F6709" w:rsidRPr="006F6709" w:rsidRDefault="006F6709" w:rsidP="006F6709">
      <w:pPr>
        <w:pStyle w:val="H1bodytext"/>
        <w:rPr>
          <w:ins w:id="1713" w:author="Andrea Alfonsi" w:date="2018-09-17T10:07:00Z"/>
          <w:szCs w:val="24"/>
          <w:rPrChange w:id="1714" w:author="Andrea Alfonsi" w:date="2018-09-17T10:07:00Z">
            <w:rPr>
              <w:ins w:id="1715" w:author="Andrea Alfonsi" w:date="2018-09-17T10:07:00Z"/>
            </w:rPr>
          </w:rPrChange>
        </w:rPr>
      </w:pPr>
      <w:ins w:id="1716" w:author="Andrea Alfonsi" w:date="2018-09-17T10:07:00Z">
        <w:r w:rsidRPr="006F6709">
          <w:rPr>
            <w:szCs w:val="24"/>
            <w:rPrChange w:id="1717" w:author="Andrea Alfonsi" w:date="2018-09-17T10:07:00Z">
              <w:rPr/>
            </w:rPrChange>
          </w:rPr>
          <w:t xml:space="preserve">Any system user, internal or external, can report an issue in GitHub (for </w:t>
        </w:r>
      </w:ins>
      <w:ins w:id="1718" w:author="Andrea Alfonsi" w:date="2018-09-17T10:36:00Z">
        <w:r w:rsidR="00C141AC">
          <w:rPr>
            <w:szCs w:val="24"/>
          </w:rPr>
          <w:t>RAVEN software</w:t>
        </w:r>
      </w:ins>
      <w:ins w:id="1719" w:author="Andrea Alfonsi" w:date="2018-09-17T10:07:00Z">
        <w:r w:rsidRPr="006F6709">
          <w:rPr>
            <w:szCs w:val="24"/>
            <w:rPrChange w:id="1720" w:author="Andrea Alfonsi" w:date="2018-09-17T10:07:00Z">
              <w:rPr/>
            </w:rPrChange>
          </w:rPr>
          <w:t>)</w:t>
        </w:r>
      </w:ins>
      <w:ins w:id="1721" w:author="Andrea Alfonsi" w:date="2018-09-17T10:37:00Z">
        <w:r w:rsidR="00A63129">
          <w:rPr>
            <w:szCs w:val="24"/>
          </w:rPr>
          <w:t xml:space="preserve"> or GitLab (for RAVEN internal plug-ins)</w:t>
        </w:r>
      </w:ins>
      <w:ins w:id="1722" w:author="Andrea Alfonsi" w:date="2018-09-17T10:07:00Z">
        <w:r w:rsidRPr="006F6709">
          <w:rPr>
            <w:szCs w:val="24"/>
            <w:rPrChange w:id="1723" w:author="Andrea Alfonsi" w:date="2018-09-17T10:07:00Z">
              <w:rPr/>
            </w:rPrChange>
          </w:rPr>
          <w:t>. The issue is evaluated and categorized in the Git</w:t>
        </w:r>
      </w:ins>
      <w:ins w:id="1724" w:author="Andrea Alfonsi" w:date="2018-09-17T10:29:00Z">
        <w:r w:rsidR="002B0062">
          <w:rPr>
            <w:szCs w:val="24"/>
          </w:rPr>
          <w:t>Hub</w:t>
        </w:r>
      </w:ins>
      <w:ins w:id="1725" w:author="Andrea Alfonsi" w:date="2018-09-17T10:07:00Z">
        <w:r w:rsidRPr="006F6709">
          <w:rPr>
            <w:szCs w:val="24"/>
            <w:rPrChange w:id="1726" w:author="Andrea Alfonsi" w:date="2018-09-17T10:07:00Z">
              <w:rPr/>
            </w:rPrChange>
          </w:rPr>
          <w:t xml:space="preserve"> system as either a “Defect” - bug or “</w:t>
        </w:r>
      </w:ins>
      <w:ins w:id="1727" w:author="Andrea Alfonsi" w:date="2018-09-17T10:29:00Z">
        <w:r w:rsidR="002B0062">
          <w:rPr>
            <w:szCs w:val="24"/>
          </w:rPr>
          <w:t>Improvement</w:t>
        </w:r>
      </w:ins>
      <w:ins w:id="1728" w:author="Andrea Alfonsi" w:date="2018-09-17T10:07:00Z">
        <w:r w:rsidRPr="006F6709">
          <w:rPr>
            <w:szCs w:val="24"/>
            <w:rPrChange w:id="1729" w:author="Andrea Alfonsi" w:date="2018-09-17T10:07:00Z">
              <w:rPr/>
            </w:rPrChange>
          </w:rPr>
          <w:t xml:space="preserve">” - a non-critical task such as a feature enhancement; or the issue is closed without category if the issue was created accidentally or due to a </w:t>
        </w:r>
      </w:ins>
      <w:ins w:id="1730" w:author="Andrea Alfonsi" w:date="2018-09-17T10:30:00Z">
        <w:r w:rsidR="00CB3555">
          <w:rPr>
            <w:szCs w:val="24"/>
          </w:rPr>
          <w:t>not perfect knowledge</w:t>
        </w:r>
      </w:ins>
      <w:ins w:id="1731" w:author="Andrea Alfonsi" w:date="2018-09-17T10:38:00Z">
        <w:r w:rsidR="00204FBD">
          <w:rPr>
            <w:szCs w:val="24"/>
          </w:rPr>
          <w:t xml:space="preserve"> of the software by</w:t>
        </w:r>
      </w:ins>
      <w:ins w:id="1732" w:author="Andrea Alfonsi" w:date="2018-09-17T10:30:00Z">
        <w:r w:rsidR="00CB3555">
          <w:rPr>
            <w:szCs w:val="24"/>
          </w:rPr>
          <w:t xml:space="preserve"> the initiator of the Issue</w:t>
        </w:r>
      </w:ins>
      <w:ins w:id="1733" w:author="Andrea Alfonsi" w:date="2018-09-17T10:07:00Z">
        <w:r w:rsidRPr="006F6709">
          <w:rPr>
            <w:szCs w:val="24"/>
            <w:rPrChange w:id="1734" w:author="Andrea Alfonsi" w:date="2018-09-17T10:07:00Z">
              <w:rPr/>
            </w:rPrChange>
          </w:rPr>
          <w:t xml:space="preserve">. Any internal or external user can choose to work on a particular issue simply by associating the issue with a pull request in GitHub. A listing of all active issues is available through GitHub for all users to review. A similar system exists internally for the </w:t>
        </w:r>
      </w:ins>
      <w:ins w:id="1735" w:author="Andrea Alfonsi" w:date="2018-09-17T10:31:00Z">
        <w:r w:rsidR="00D05BC4">
          <w:rPr>
            <w:szCs w:val="24"/>
          </w:rPr>
          <w:t>RAVEN plugin-ins</w:t>
        </w:r>
      </w:ins>
      <w:ins w:id="1736" w:author="Andrea Alfonsi" w:date="2018-09-17T10:07:00Z">
        <w:r w:rsidRPr="006F6709">
          <w:rPr>
            <w:szCs w:val="24"/>
            <w:rPrChange w:id="1737" w:author="Andrea Alfonsi" w:date="2018-09-17T10:07:00Z">
              <w:rPr/>
            </w:rPrChange>
          </w:rPr>
          <w:t xml:space="preserve"> through GitLab. </w:t>
        </w:r>
      </w:ins>
    </w:p>
    <w:p w14:paraId="5E8736BB" w14:textId="4AA5AECB" w:rsidR="00CB1E60" w:rsidRDefault="00CB1E60" w:rsidP="00CB1E60">
      <w:pPr>
        <w:pStyle w:val="H1bodytext"/>
        <w:rPr>
          <w:ins w:id="1738" w:author="Andrea Alfonsi" w:date="2018-09-17T10:39:00Z"/>
        </w:rPr>
      </w:pPr>
      <w:ins w:id="1739" w:author="Andrea Alfonsi" w:date="2018-09-17T10:38:00Z">
        <w:r>
          <w:t>If a problem relates to RAVEN and violates a requirement, the issue will be documented and managed in the INL Issues Management System, per LWP-13840, “Issues Management.”</w:t>
        </w:r>
      </w:ins>
      <w:ins w:id="1740" w:author="Andrea Alfonsi" w:date="2018-09-17T10:39:00Z">
        <w:r>
          <w:t xml:space="preserve">. </w:t>
        </w:r>
      </w:ins>
    </w:p>
    <w:p w14:paraId="512F810E" w14:textId="7F158874" w:rsidR="00CB1E60" w:rsidRDefault="00CB1E60" w:rsidP="00CB1E60">
      <w:pPr>
        <w:pStyle w:val="H1bodytext"/>
        <w:rPr>
          <w:ins w:id="1741" w:author="Andrea Alfonsi" w:date="2018-09-17T13:27:00Z"/>
          <w:szCs w:val="24"/>
        </w:rPr>
      </w:pPr>
      <w:ins w:id="1742" w:author="Andrea Alfonsi" w:date="2018-09-17T10:39:00Z">
        <w:r>
          <w:t>Any Issue categorized as “Defect</w:t>
        </w:r>
      </w:ins>
      <w:ins w:id="1743" w:author="Andrea Alfonsi" w:date="2018-09-17T10:40:00Z">
        <w:r>
          <w:t xml:space="preserve">” will require a notification to the users </w:t>
        </w:r>
        <w:r w:rsidRPr="00450D9F">
          <w:rPr>
            <w:szCs w:val="24"/>
          </w:rPr>
          <w:t>(email or group notification through the Github/Gitlab software)</w:t>
        </w:r>
        <w:r>
          <w:rPr>
            <w:szCs w:val="24"/>
          </w:rPr>
          <w:t xml:space="preserve"> upon resolution.</w:t>
        </w:r>
      </w:ins>
    </w:p>
    <w:p w14:paraId="7820BB94" w14:textId="1EEB4943" w:rsidR="00705780" w:rsidRDefault="00705780" w:rsidP="00CB1E60">
      <w:pPr>
        <w:pStyle w:val="H1bodytext"/>
        <w:rPr>
          <w:ins w:id="1744" w:author="Andrea Alfonsi" w:date="2018-09-17T10:40:00Z"/>
        </w:rPr>
      </w:pPr>
      <w:ins w:id="1745" w:author="Andrea Alfonsi" w:date="2018-09-17T13:27:00Z">
        <w:r>
          <w:rPr>
            <w:szCs w:val="24"/>
          </w:rPr>
          <w:t xml:space="preserve">The </w:t>
        </w:r>
      </w:ins>
      <w:ins w:id="1746" w:author="Andrea Alfonsi" w:date="2018-09-17T13:28:00Z">
        <w:r w:rsidR="00A444E9">
          <w:rPr>
            <w:szCs w:val="24"/>
          </w:rPr>
          <w:t xml:space="preserve">process related to address problems/defects and consequential corrective actions are fully documented in PLN-5553, “RAVEN and RAVEN plug-ins Configuration </w:t>
        </w:r>
      </w:ins>
      <w:ins w:id="1747" w:author="Andrea Alfonsi" w:date="2018-09-17T13:29:00Z">
        <w:r w:rsidR="00A444E9">
          <w:rPr>
            <w:szCs w:val="24"/>
          </w:rPr>
          <w:t>Management</w:t>
        </w:r>
      </w:ins>
      <w:ins w:id="1748" w:author="Andrea Alfonsi" w:date="2018-09-17T13:28:00Z">
        <w:r w:rsidR="00A444E9">
          <w:rPr>
            <w:szCs w:val="24"/>
          </w:rPr>
          <w:t xml:space="preserve"> </w:t>
        </w:r>
      </w:ins>
      <w:ins w:id="1749" w:author="Andrea Alfonsi" w:date="2018-09-17T13:29:00Z">
        <w:r w:rsidR="00A444E9">
          <w:rPr>
            <w:szCs w:val="24"/>
          </w:rPr>
          <w:t>Plan”.</w:t>
        </w:r>
      </w:ins>
    </w:p>
    <w:p w14:paraId="0BF0F279" w14:textId="7C8E95C4" w:rsidR="006F6709" w:rsidRPr="00880072" w:rsidDel="00C804D6" w:rsidRDefault="006F6709" w:rsidP="00D90435">
      <w:pPr>
        <w:pStyle w:val="H1bodytext"/>
        <w:rPr>
          <w:del w:id="1750" w:author="Andrea Alfonsi" w:date="2018-09-17T13:29:00Z"/>
        </w:rPr>
      </w:pPr>
      <w:bookmarkStart w:id="1751" w:name="_Toc524955545"/>
      <w:bookmarkStart w:id="1752" w:name="_Toc524959570"/>
      <w:bookmarkStart w:id="1753" w:name="_Toc524959678"/>
      <w:bookmarkStart w:id="1754" w:name="_Toc524959769"/>
      <w:bookmarkEnd w:id="1751"/>
      <w:bookmarkEnd w:id="1752"/>
      <w:bookmarkEnd w:id="1753"/>
      <w:bookmarkEnd w:id="1754"/>
    </w:p>
    <w:p w14:paraId="0739629B" w14:textId="582EABC7" w:rsidR="002612E0" w:rsidRPr="00D90435" w:rsidDel="00C804D6" w:rsidRDefault="002612E0" w:rsidP="00D90435">
      <w:pPr>
        <w:pStyle w:val="H1bodytext"/>
        <w:rPr>
          <w:del w:id="1755" w:author="Andrea Alfonsi" w:date="2018-09-17T13:29:00Z"/>
          <w:b/>
          <w:color w:val="FF0000"/>
        </w:rPr>
      </w:pPr>
      <w:del w:id="1756" w:author="Andrea Alfonsi" w:date="2018-09-17T13:29:00Z">
        <w:r w:rsidRPr="00D90435" w:rsidDel="00C804D6">
          <w:rPr>
            <w:b/>
            <w:color w:val="FF0000"/>
          </w:rPr>
          <w:delText xml:space="preserve">Minimum </w:delText>
        </w:r>
        <w:r w:rsidR="007E5706" w:rsidRPr="00D90435" w:rsidDel="00C804D6">
          <w:rPr>
            <w:b/>
            <w:color w:val="FF0000"/>
          </w:rPr>
          <w:delText>Requirements</w:delText>
        </w:r>
        <w:r w:rsidRPr="00D90435" w:rsidDel="00C804D6">
          <w:rPr>
            <w:b/>
            <w:color w:val="FF0000"/>
          </w:rPr>
          <w:delText>:</w:delText>
        </w:r>
        <w:bookmarkStart w:id="1757" w:name="_Toc524955546"/>
        <w:bookmarkStart w:id="1758" w:name="_Toc524959571"/>
        <w:bookmarkStart w:id="1759" w:name="_Toc524959679"/>
        <w:bookmarkStart w:id="1760" w:name="_Toc524959770"/>
        <w:bookmarkEnd w:id="1757"/>
        <w:bookmarkEnd w:id="1758"/>
        <w:bookmarkEnd w:id="1759"/>
        <w:bookmarkEnd w:id="1760"/>
      </w:del>
    </w:p>
    <w:tbl>
      <w:tblPr>
        <w:tblStyle w:val="TableGrid"/>
        <w:tblW w:w="0" w:type="auto"/>
        <w:tblInd w:w="828" w:type="dxa"/>
        <w:tblLook w:val="04A0" w:firstRow="1" w:lastRow="0" w:firstColumn="1" w:lastColumn="0" w:noHBand="0" w:noVBand="1"/>
      </w:tblPr>
      <w:tblGrid>
        <w:gridCol w:w="8522"/>
      </w:tblGrid>
      <w:tr w:rsidR="002612E0" w:rsidDel="00C804D6" w14:paraId="75AB2638" w14:textId="471BF534" w:rsidTr="00BA2EC7">
        <w:trPr>
          <w:trHeight w:val="287"/>
          <w:del w:id="1761" w:author="Andrea Alfonsi" w:date="2018-09-17T13:29:00Z"/>
        </w:trPr>
        <w:tc>
          <w:tcPr>
            <w:tcW w:w="8640" w:type="dxa"/>
            <w:shd w:val="clear" w:color="auto" w:fill="DBE5F1" w:themeFill="accent1" w:themeFillTint="33"/>
            <w:vAlign w:val="center"/>
          </w:tcPr>
          <w:p w14:paraId="3F889439" w14:textId="282FA6BA" w:rsidR="002612E0" w:rsidRPr="00B52FDC" w:rsidDel="00C804D6" w:rsidRDefault="002612E0" w:rsidP="00BA2EC7">
            <w:pPr>
              <w:pStyle w:val="H3bodytext"/>
              <w:keepNext/>
              <w:spacing w:after="120"/>
              <w:ind w:left="0"/>
              <w:rPr>
                <w:del w:id="1762" w:author="Andrea Alfonsi" w:date="2018-09-17T13:29:00Z"/>
                <w:b/>
                <w:color w:val="FF0000"/>
              </w:rPr>
            </w:pPr>
            <w:del w:id="1763" w:author="Andrea Alfonsi" w:date="2018-09-17T13:29:00Z">
              <w:r w:rsidRPr="00B52FDC" w:rsidDel="00C804D6">
                <w:rPr>
                  <w:b/>
                  <w:color w:val="FF0000"/>
                </w:rPr>
                <w:delText>For QL-</w:delText>
              </w:r>
              <w:r w:rsidDel="00C804D6">
                <w:rPr>
                  <w:b/>
                  <w:color w:val="FF0000"/>
                </w:rPr>
                <w:delText>2</w:delText>
              </w:r>
              <w:r w:rsidRPr="00461A74" w:rsidDel="00C804D6">
                <w:rPr>
                  <w:b/>
                  <w:color w:val="FF0000"/>
                </w:rPr>
                <w:delText xml:space="preserve"> software</w:delText>
              </w:r>
              <w:r w:rsidDel="00C804D6">
                <w:rPr>
                  <w:b/>
                  <w:color w:val="FF0000"/>
                </w:rPr>
                <w:delText>,</w:delText>
              </w:r>
              <w:r w:rsidRPr="00B52FDC" w:rsidDel="00C804D6">
                <w:rPr>
                  <w:b/>
                  <w:color w:val="FF0000"/>
                </w:rPr>
                <w:delText xml:space="preserve"> </w:delText>
              </w:r>
              <w:r w:rsidDel="00C804D6">
                <w:rPr>
                  <w:b/>
                  <w:color w:val="FF0000"/>
                </w:rPr>
                <w:delText>problem reporting and corrective action methods shall include</w:delText>
              </w:r>
              <w:r w:rsidRPr="00B52FDC" w:rsidDel="00C804D6">
                <w:rPr>
                  <w:b/>
                  <w:color w:val="FF0000"/>
                </w:rPr>
                <w:delText>:</w:delText>
              </w:r>
              <w:bookmarkStart w:id="1764" w:name="_Toc524955547"/>
              <w:bookmarkStart w:id="1765" w:name="_Toc524959572"/>
              <w:bookmarkStart w:id="1766" w:name="_Toc524959680"/>
              <w:bookmarkStart w:id="1767" w:name="_Toc524959771"/>
              <w:bookmarkEnd w:id="1764"/>
              <w:bookmarkEnd w:id="1765"/>
              <w:bookmarkEnd w:id="1766"/>
              <w:bookmarkEnd w:id="1767"/>
            </w:del>
          </w:p>
        </w:tc>
        <w:bookmarkStart w:id="1768" w:name="_Toc524955548"/>
        <w:bookmarkStart w:id="1769" w:name="_Toc524959573"/>
        <w:bookmarkStart w:id="1770" w:name="_Toc524959681"/>
        <w:bookmarkStart w:id="1771" w:name="_Toc524959772"/>
        <w:bookmarkEnd w:id="1768"/>
        <w:bookmarkEnd w:id="1769"/>
        <w:bookmarkEnd w:id="1770"/>
        <w:bookmarkEnd w:id="1771"/>
      </w:tr>
      <w:tr w:rsidR="002612E0" w:rsidDel="00C804D6" w14:paraId="7A58305E" w14:textId="44CDEE40" w:rsidTr="00BA2EC7">
        <w:trPr>
          <w:trHeight w:val="602"/>
          <w:del w:id="1772" w:author="Andrea Alfonsi" w:date="2018-09-17T13:29:00Z"/>
        </w:trPr>
        <w:tc>
          <w:tcPr>
            <w:tcW w:w="8640" w:type="dxa"/>
          </w:tcPr>
          <w:p w14:paraId="41E6388A" w14:textId="42D4336C" w:rsidR="002612E0" w:rsidDel="00C804D6" w:rsidRDefault="002612E0" w:rsidP="00BA2EC7">
            <w:pPr>
              <w:pStyle w:val="H2bodytext"/>
              <w:spacing w:after="120"/>
              <w:ind w:left="0"/>
              <w:rPr>
                <w:del w:id="1773" w:author="Andrea Alfonsi" w:date="2018-09-17T13:29:00Z"/>
                <w:color w:val="FF0000"/>
              </w:rPr>
            </w:pPr>
            <w:del w:id="1774" w:author="Andrea Alfonsi" w:date="2018-09-17T13:29:00Z">
              <w:r w:rsidDel="00C804D6">
                <w:rPr>
                  <w:color w:val="FF0000"/>
                </w:rPr>
                <w:delText>A</w:delText>
              </w:r>
              <w:r w:rsidRPr="00880072" w:rsidDel="00C804D6">
                <w:rPr>
                  <w:color w:val="FF0000"/>
                </w:rPr>
                <w:delText xml:space="preserve"> description of the </w:delText>
              </w:r>
              <w:r w:rsidDel="00C804D6">
                <w:rPr>
                  <w:color w:val="FF0000"/>
                </w:rPr>
                <w:delText xml:space="preserve">process to submit, </w:delText>
              </w:r>
              <w:r w:rsidRPr="00880072" w:rsidDel="00C804D6">
                <w:rPr>
                  <w:color w:val="FF0000"/>
                </w:rPr>
                <w:delText>evaluat</w:delText>
              </w:r>
              <w:r w:rsidDel="00C804D6">
                <w:rPr>
                  <w:color w:val="FF0000"/>
                </w:rPr>
                <w:delText>e, document, and status problem reports.</w:delText>
              </w:r>
              <w:r w:rsidR="001C2CEC" w:rsidDel="00C804D6">
                <w:rPr>
                  <w:color w:val="FF0000"/>
                </w:rPr>
                <w:delText xml:space="preserve"> </w:delText>
              </w:r>
              <w:r w:rsidDel="00C804D6">
                <w:rPr>
                  <w:color w:val="FF0000"/>
                </w:rPr>
                <w:delText xml:space="preserve">This </w:delText>
              </w:r>
              <w:r w:rsidRPr="00880072" w:rsidDel="00C804D6">
                <w:rPr>
                  <w:color w:val="FF0000"/>
                </w:rPr>
                <w:delText xml:space="preserve">process </w:delText>
              </w:r>
              <w:r w:rsidDel="00C804D6">
                <w:rPr>
                  <w:color w:val="FF0000"/>
                </w:rPr>
                <w:delText>shall include:</w:delText>
              </w:r>
              <w:bookmarkStart w:id="1775" w:name="_Toc524955549"/>
              <w:bookmarkStart w:id="1776" w:name="_Toc524959574"/>
              <w:bookmarkStart w:id="1777" w:name="_Toc524959682"/>
              <w:bookmarkStart w:id="1778" w:name="_Toc524959773"/>
              <w:bookmarkEnd w:id="1775"/>
              <w:bookmarkEnd w:id="1776"/>
              <w:bookmarkEnd w:id="1777"/>
              <w:bookmarkEnd w:id="1778"/>
            </w:del>
          </w:p>
          <w:p w14:paraId="3813EC43" w14:textId="69EC1D29" w:rsidR="002612E0" w:rsidDel="00C804D6" w:rsidRDefault="00952F81" w:rsidP="0005586A">
            <w:pPr>
              <w:pStyle w:val="H2bodytext"/>
              <w:numPr>
                <w:ilvl w:val="0"/>
                <w:numId w:val="22"/>
              </w:numPr>
              <w:spacing w:after="120"/>
              <w:rPr>
                <w:del w:id="1779" w:author="Andrea Alfonsi" w:date="2018-09-17T13:29:00Z"/>
                <w:color w:val="FF0000"/>
              </w:rPr>
            </w:pPr>
            <w:del w:id="1780" w:author="Andrea Alfonsi" w:date="2018-09-17T13:29:00Z">
              <w:r w:rsidDel="00C804D6">
                <w:rPr>
                  <w:color w:val="FF0000"/>
                </w:rPr>
                <w:delText>A</w:delText>
              </w:r>
              <w:r w:rsidR="002612E0" w:rsidDel="00C804D6">
                <w:rPr>
                  <w:color w:val="FF0000"/>
                </w:rPr>
                <w:delText xml:space="preserve"> method </w:delText>
              </w:r>
              <w:r w:rsidR="002612E0" w:rsidRPr="00880072" w:rsidDel="00C804D6">
                <w:rPr>
                  <w:color w:val="FF0000"/>
                </w:rPr>
                <w:delText>for determining whether a reported problem is an error or other type of problem (e.g., user mistake)</w:delText>
              </w:r>
              <w:bookmarkStart w:id="1781" w:name="_Toc524955550"/>
              <w:bookmarkStart w:id="1782" w:name="_Toc524959575"/>
              <w:bookmarkStart w:id="1783" w:name="_Toc524959683"/>
              <w:bookmarkStart w:id="1784" w:name="_Toc524959774"/>
              <w:bookmarkEnd w:id="1781"/>
              <w:bookmarkEnd w:id="1782"/>
              <w:bookmarkEnd w:id="1783"/>
              <w:bookmarkEnd w:id="1784"/>
            </w:del>
          </w:p>
          <w:p w14:paraId="6F5B8FEB" w14:textId="32BE8875" w:rsidR="002612E0" w:rsidDel="00C804D6" w:rsidRDefault="00952F81" w:rsidP="0005586A">
            <w:pPr>
              <w:pStyle w:val="H2bodytext"/>
              <w:numPr>
                <w:ilvl w:val="0"/>
                <w:numId w:val="22"/>
              </w:numPr>
              <w:spacing w:after="120"/>
              <w:rPr>
                <w:del w:id="1785" w:author="Andrea Alfonsi" w:date="2018-09-17T13:29:00Z"/>
                <w:color w:val="FF0000"/>
              </w:rPr>
            </w:pPr>
            <w:del w:id="1786" w:author="Andrea Alfonsi" w:date="2018-09-17T13:29:00Z">
              <w:r w:rsidDel="00C804D6">
                <w:rPr>
                  <w:color w:val="FF0000"/>
                </w:rPr>
                <w:delText>T</w:delText>
              </w:r>
              <w:r w:rsidR="002612E0" w:rsidRPr="00880072" w:rsidDel="00C804D6">
                <w:rPr>
                  <w:color w:val="FF0000"/>
                </w:rPr>
                <w:delText>he roles and responsibilities for disposition of the problem reports including notification to the originator of the results of the evaluation</w:delText>
              </w:r>
              <w:bookmarkStart w:id="1787" w:name="_Toc524955551"/>
              <w:bookmarkStart w:id="1788" w:name="_Toc524959576"/>
              <w:bookmarkStart w:id="1789" w:name="_Toc524959684"/>
              <w:bookmarkStart w:id="1790" w:name="_Toc524959775"/>
              <w:bookmarkEnd w:id="1787"/>
              <w:bookmarkEnd w:id="1788"/>
              <w:bookmarkEnd w:id="1789"/>
              <w:bookmarkEnd w:id="1790"/>
            </w:del>
          </w:p>
          <w:p w14:paraId="26AD1273" w14:textId="2B276FAD" w:rsidR="002612E0" w:rsidDel="00C804D6" w:rsidRDefault="00952F81" w:rsidP="0005586A">
            <w:pPr>
              <w:pStyle w:val="H2bodytext"/>
              <w:numPr>
                <w:ilvl w:val="0"/>
                <w:numId w:val="22"/>
              </w:numPr>
              <w:spacing w:after="120"/>
              <w:rPr>
                <w:del w:id="1791" w:author="Andrea Alfonsi" w:date="2018-09-17T13:29:00Z"/>
                <w:color w:val="FF0000"/>
              </w:rPr>
            </w:pPr>
            <w:del w:id="1792" w:author="Andrea Alfonsi" w:date="2018-09-17T13:29:00Z">
              <w:r w:rsidDel="00C804D6">
                <w:rPr>
                  <w:color w:val="FF0000"/>
                </w:rPr>
                <w:delText>T</w:delText>
              </w:r>
              <w:r w:rsidR="002612E0" w:rsidDel="00C804D6">
                <w:rPr>
                  <w:color w:val="FF0000"/>
                </w:rPr>
                <w:delText>he requirements for originator and user notification timeliness</w:delText>
              </w:r>
              <w:bookmarkStart w:id="1793" w:name="_Toc524955552"/>
              <w:bookmarkStart w:id="1794" w:name="_Toc524959577"/>
              <w:bookmarkStart w:id="1795" w:name="_Toc524959685"/>
              <w:bookmarkStart w:id="1796" w:name="_Toc524959776"/>
              <w:bookmarkEnd w:id="1793"/>
              <w:bookmarkEnd w:id="1794"/>
              <w:bookmarkEnd w:id="1795"/>
              <w:bookmarkEnd w:id="1796"/>
            </w:del>
          </w:p>
          <w:p w14:paraId="58A984CA" w14:textId="4E0F877F" w:rsidR="002612E0" w:rsidDel="00C804D6" w:rsidRDefault="00952F81" w:rsidP="0005586A">
            <w:pPr>
              <w:pStyle w:val="H2bodytext"/>
              <w:numPr>
                <w:ilvl w:val="0"/>
                <w:numId w:val="22"/>
              </w:numPr>
              <w:spacing w:after="120"/>
              <w:rPr>
                <w:del w:id="1797" w:author="Andrea Alfonsi" w:date="2018-09-17T13:29:00Z"/>
                <w:color w:val="FF0000"/>
              </w:rPr>
            </w:pPr>
            <w:del w:id="1798" w:author="Andrea Alfonsi" w:date="2018-09-17T13:29:00Z">
              <w:r w:rsidDel="00C804D6">
                <w:rPr>
                  <w:color w:val="FF0000"/>
                </w:rPr>
                <w:delText>T</w:delText>
              </w:r>
              <w:r w:rsidR="002612E0" w:rsidRPr="00880072" w:rsidDel="00C804D6">
                <w:rPr>
                  <w:color w:val="FF0000"/>
                </w:rPr>
                <w:delText>he requirements and roles and responsibilities for supplier and purchaser notifications</w:delText>
              </w:r>
              <w:r w:rsidR="002612E0" w:rsidDel="00C804D6">
                <w:rPr>
                  <w:color w:val="FF0000"/>
                </w:rPr>
                <w:delText>.</w:delText>
              </w:r>
              <w:bookmarkStart w:id="1799" w:name="_Toc524955553"/>
              <w:bookmarkStart w:id="1800" w:name="_Toc524959578"/>
              <w:bookmarkStart w:id="1801" w:name="_Toc524959686"/>
              <w:bookmarkStart w:id="1802" w:name="_Toc524959777"/>
              <w:bookmarkEnd w:id="1799"/>
              <w:bookmarkEnd w:id="1800"/>
              <w:bookmarkEnd w:id="1801"/>
              <w:bookmarkEnd w:id="1802"/>
            </w:del>
          </w:p>
        </w:tc>
        <w:bookmarkStart w:id="1803" w:name="_Toc524955554"/>
        <w:bookmarkStart w:id="1804" w:name="_Toc524959579"/>
        <w:bookmarkStart w:id="1805" w:name="_Toc524959687"/>
        <w:bookmarkStart w:id="1806" w:name="_Toc524959778"/>
        <w:bookmarkEnd w:id="1803"/>
        <w:bookmarkEnd w:id="1804"/>
        <w:bookmarkEnd w:id="1805"/>
        <w:bookmarkEnd w:id="1806"/>
      </w:tr>
      <w:tr w:rsidR="002612E0" w:rsidDel="00C804D6" w14:paraId="70B2A12B" w14:textId="24BE61DD" w:rsidTr="00BA2EC7">
        <w:trPr>
          <w:trHeight w:val="332"/>
          <w:del w:id="1807" w:author="Andrea Alfonsi" w:date="2018-09-17T13:29:00Z"/>
        </w:trPr>
        <w:tc>
          <w:tcPr>
            <w:tcW w:w="8640" w:type="dxa"/>
          </w:tcPr>
          <w:p w14:paraId="24447113" w14:textId="23B9AA13" w:rsidR="002612E0" w:rsidRPr="00A92695" w:rsidDel="00C804D6" w:rsidRDefault="002612E0" w:rsidP="00952F81">
            <w:pPr>
              <w:pStyle w:val="H2bodytext"/>
              <w:spacing w:after="120"/>
              <w:ind w:left="0"/>
              <w:rPr>
                <w:del w:id="1808" w:author="Andrea Alfonsi" w:date="2018-09-17T13:29:00Z"/>
                <w:color w:val="FF0000"/>
              </w:rPr>
            </w:pPr>
            <w:del w:id="1809" w:author="Andrea Alfonsi" w:date="2018-09-17T13:29:00Z">
              <w:r w:rsidDel="00C804D6">
                <w:rPr>
                  <w:color w:val="FF0000"/>
                </w:rPr>
                <w:delText xml:space="preserve">The dissemination </w:delText>
              </w:r>
              <w:r w:rsidR="00952F81" w:rsidDel="00C804D6">
                <w:rPr>
                  <w:color w:val="FF0000"/>
                </w:rPr>
                <w:delText xml:space="preserve">of contact information </w:delText>
              </w:r>
              <w:r w:rsidDel="00C804D6">
                <w:rPr>
                  <w:color w:val="FF0000"/>
                </w:rPr>
                <w:delText>to users for reporting of problems.</w:delText>
              </w:r>
              <w:bookmarkStart w:id="1810" w:name="_Toc524955555"/>
              <w:bookmarkStart w:id="1811" w:name="_Toc524959580"/>
              <w:bookmarkStart w:id="1812" w:name="_Toc524959688"/>
              <w:bookmarkStart w:id="1813" w:name="_Toc524959779"/>
              <w:bookmarkEnd w:id="1810"/>
              <w:bookmarkEnd w:id="1811"/>
              <w:bookmarkEnd w:id="1812"/>
              <w:bookmarkEnd w:id="1813"/>
            </w:del>
          </w:p>
        </w:tc>
        <w:bookmarkStart w:id="1814" w:name="_Toc524955556"/>
        <w:bookmarkStart w:id="1815" w:name="_Toc524959581"/>
        <w:bookmarkStart w:id="1816" w:name="_Toc524959689"/>
        <w:bookmarkStart w:id="1817" w:name="_Toc524959780"/>
        <w:bookmarkEnd w:id="1814"/>
        <w:bookmarkEnd w:id="1815"/>
        <w:bookmarkEnd w:id="1816"/>
        <w:bookmarkEnd w:id="1817"/>
      </w:tr>
      <w:tr w:rsidR="002612E0" w:rsidDel="00C804D6" w14:paraId="36EDC1A4" w14:textId="2AD95658" w:rsidTr="00BA2EC7">
        <w:trPr>
          <w:trHeight w:val="602"/>
          <w:del w:id="1818" w:author="Andrea Alfonsi" w:date="2018-09-17T13:29:00Z"/>
        </w:trPr>
        <w:tc>
          <w:tcPr>
            <w:tcW w:w="8640" w:type="dxa"/>
          </w:tcPr>
          <w:p w14:paraId="0FDDE277" w14:textId="36BD0F49" w:rsidR="002612E0" w:rsidDel="00C804D6" w:rsidRDefault="002612E0" w:rsidP="00BA2EC7">
            <w:pPr>
              <w:pStyle w:val="H2bodytext"/>
              <w:spacing w:after="120"/>
              <w:ind w:left="0"/>
              <w:rPr>
                <w:del w:id="1819" w:author="Andrea Alfonsi" w:date="2018-09-17T13:29:00Z"/>
                <w:color w:val="FF0000"/>
              </w:rPr>
            </w:pPr>
            <w:del w:id="1820" w:author="Andrea Alfonsi" w:date="2018-09-17T13:29:00Z">
              <w:r w:rsidDel="00C804D6">
                <w:rPr>
                  <w:color w:val="FF0000"/>
                </w:rPr>
                <w:delText>Problem report documentation shall include:</w:delText>
              </w:r>
              <w:bookmarkStart w:id="1821" w:name="_Toc524955557"/>
              <w:bookmarkStart w:id="1822" w:name="_Toc524959582"/>
              <w:bookmarkStart w:id="1823" w:name="_Toc524959690"/>
              <w:bookmarkStart w:id="1824" w:name="_Toc524959781"/>
              <w:bookmarkEnd w:id="1821"/>
              <w:bookmarkEnd w:id="1822"/>
              <w:bookmarkEnd w:id="1823"/>
              <w:bookmarkEnd w:id="1824"/>
            </w:del>
          </w:p>
          <w:p w14:paraId="4E459BD0" w14:textId="3A950037" w:rsidR="002612E0" w:rsidDel="00C804D6" w:rsidRDefault="002612E0" w:rsidP="0005586A">
            <w:pPr>
              <w:pStyle w:val="H2bodytext"/>
              <w:numPr>
                <w:ilvl w:val="0"/>
                <w:numId w:val="21"/>
              </w:numPr>
              <w:spacing w:after="120"/>
              <w:rPr>
                <w:del w:id="1825" w:author="Andrea Alfonsi" w:date="2018-09-17T13:29:00Z"/>
                <w:color w:val="FF0000"/>
              </w:rPr>
            </w:pPr>
            <w:del w:id="1826" w:author="Andrea Alfonsi" w:date="2018-09-17T13:29:00Z">
              <w:r w:rsidDel="00C804D6">
                <w:rPr>
                  <w:color w:val="FF0000"/>
                </w:rPr>
                <w:delText>A description of the problem</w:delText>
              </w:r>
              <w:bookmarkStart w:id="1827" w:name="_Toc524955558"/>
              <w:bookmarkStart w:id="1828" w:name="_Toc524959583"/>
              <w:bookmarkStart w:id="1829" w:name="_Toc524959691"/>
              <w:bookmarkStart w:id="1830" w:name="_Toc524959782"/>
              <w:bookmarkEnd w:id="1827"/>
              <w:bookmarkEnd w:id="1828"/>
              <w:bookmarkEnd w:id="1829"/>
              <w:bookmarkEnd w:id="1830"/>
            </w:del>
          </w:p>
          <w:p w14:paraId="5F775752" w14:textId="01360ED5" w:rsidR="002612E0" w:rsidDel="00C804D6" w:rsidRDefault="002612E0" w:rsidP="0005586A">
            <w:pPr>
              <w:pStyle w:val="H2bodytext"/>
              <w:numPr>
                <w:ilvl w:val="0"/>
                <w:numId w:val="21"/>
              </w:numPr>
              <w:spacing w:after="120"/>
              <w:rPr>
                <w:del w:id="1831" w:author="Andrea Alfonsi" w:date="2018-09-17T13:29:00Z"/>
                <w:color w:val="FF0000"/>
              </w:rPr>
            </w:pPr>
            <w:del w:id="1832" w:author="Andrea Alfonsi" w:date="2018-09-17T13:29:00Z">
              <w:r w:rsidDel="00C804D6">
                <w:rPr>
                  <w:color w:val="FF0000"/>
                </w:rPr>
                <w:delText>Date the problem was reported</w:delText>
              </w:r>
              <w:bookmarkStart w:id="1833" w:name="_Toc524955559"/>
              <w:bookmarkStart w:id="1834" w:name="_Toc524959584"/>
              <w:bookmarkStart w:id="1835" w:name="_Toc524959692"/>
              <w:bookmarkStart w:id="1836" w:name="_Toc524959783"/>
              <w:bookmarkEnd w:id="1833"/>
              <w:bookmarkEnd w:id="1834"/>
              <w:bookmarkEnd w:id="1835"/>
              <w:bookmarkEnd w:id="1836"/>
            </w:del>
          </w:p>
          <w:p w14:paraId="005DE00D" w14:textId="11E3B47C" w:rsidR="002612E0" w:rsidDel="00C804D6" w:rsidRDefault="002612E0" w:rsidP="0005586A">
            <w:pPr>
              <w:pStyle w:val="H2bodytext"/>
              <w:numPr>
                <w:ilvl w:val="0"/>
                <w:numId w:val="21"/>
              </w:numPr>
              <w:spacing w:after="120"/>
              <w:rPr>
                <w:del w:id="1837" w:author="Andrea Alfonsi" w:date="2018-09-17T13:29:00Z"/>
                <w:color w:val="FF0000"/>
              </w:rPr>
            </w:pPr>
            <w:del w:id="1838" w:author="Andrea Alfonsi" w:date="2018-09-17T13:29:00Z">
              <w:r w:rsidDel="00C804D6">
                <w:rPr>
                  <w:color w:val="FF0000"/>
                </w:rPr>
                <w:delText>Contact information for reporting resolution of the problem</w:delText>
              </w:r>
              <w:bookmarkStart w:id="1839" w:name="_Toc524955560"/>
              <w:bookmarkStart w:id="1840" w:name="_Toc524959585"/>
              <w:bookmarkStart w:id="1841" w:name="_Toc524959693"/>
              <w:bookmarkStart w:id="1842" w:name="_Toc524959784"/>
              <w:bookmarkEnd w:id="1839"/>
              <w:bookmarkEnd w:id="1840"/>
              <w:bookmarkEnd w:id="1841"/>
              <w:bookmarkEnd w:id="1842"/>
            </w:del>
          </w:p>
          <w:p w14:paraId="2C68FE7B" w14:textId="5AA786F9" w:rsidR="002612E0" w:rsidDel="00C804D6" w:rsidRDefault="002612E0" w:rsidP="0005586A">
            <w:pPr>
              <w:pStyle w:val="H2bodytext"/>
              <w:numPr>
                <w:ilvl w:val="0"/>
                <w:numId w:val="21"/>
              </w:numPr>
              <w:spacing w:after="120"/>
              <w:rPr>
                <w:del w:id="1843" w:author="Andrea Alfonsi" w:date="2018-09-17T13:29:00Z"/>
                <w:color w:val="FF0000"/>
              </w:rPr>
            </w:pPr>
            <w:del w:id="1844" w:author="Andrea Alfonsi" w:date="2018-09-17T13:29:00Z">
              <w:r w:rsidDel="00C804D6">
                <w:rPr>
                  <w:color w:val="FF0000"/>
                </w:rPr>
                <w:delText>T</w:delText>
              </w:r>
              <w:r w:rsidRPr="00880072" w:rsidDel="00C804D6">
                <w:rPr>
                  <w:color w:val="FF0000"/>
                </w:rPr>
                <w:delText>he determination whether a reported problem is an error or other type of problem (e.g., user mistake)</w:delText>
              </w:r>
              <w:bookmarkStart w:id="1845" w:name="_Toc524955561"/>
              <w:bookmarkStart w:id="1846" w:name="_Toc524959586"/>
              <w:bookmarkStart w:id="1847" w:name="_Toc524959694"/>
              <w:bookmarkStart w:id="1848" w:name="_Toc524959785"/>
              <w:bookmarkEnd w:id="1845"/>
              <w:bookmarkEnd w:id="1846"/>
              <w:bookmarkEnd w:id="1847"/>
              <w:bookmarkEnd w:id="1848"/>
            </w:del>
          </w:p>
          <w:p w14:paraId="52F79185" w14:textId="46F4CB66" w:rsidR="002612E0" w:rsidDel="00C804D6" w:rsidRDefault="002612E0" w:rsidP="0005586A">
            <w:pPr>
              <w:pStyle w:val="H2bodytext"/>
              <w:numPr>
                <w:ilvl w:val="0"/>
                <w:numId w:val="21"/>
              </w:numPr>
              <w:spacing w:after="120"/>
              <w:rPr>
                <w:del w:id="1849" w:author="Andrea Alfonsi" w:date="2018-09-17T13:29:00Z"/>
                <w:color w:val="FF0000"/>
              </w:rPr>
            </w:pPr>
            <w:del w:id="1850" w:author="Andrea Alfonsi" w:date="2018-09-17T13:29:00Z">
              <w:r w:rsidDel="00C804D6">
                <w:rPr>
                  <w:color w:val="FF0000"/>
                </w:rPr>
                <w:delText>How the error relates to appropriate software engineering elements (e.g., requirements, design, user documentation, verification and validation, support software)</w:delText>
              </w:r>
              <w:bookmarkStart w:id="1851" w:name="_Toc524955562"/>
              <w:bookmarkStart w:id="1852" w:name="_Toc524959587"/>
              <w:bookmarkStart w:id="1853" w:name="_Toc524959695"/>
              <w:bookmarkStart w:id="1854" w:name="_Toc524959786"/>
              <w:bookmarkEnd w:id="1851"/>
              <w:bookmarkEnd w:id="1852"/>
              <w:bookmarkEnd w:id="1853"/>
              <w:bookmarkEnd w:id="1854"/>
            </w:del>
          </w:p>
          <w:p w14:paraId="7E968590" w14:textId="382BDBE6" w:rsidR="002612E0" w:rsidDel="00C804D6" w:rsidRDefault="002612E0" w:rsidP="0005586A">
            <w:pPr>
              <w:pStyle w:val="H2bodytext"/>
              <w:numPr>
                <w:ilvl w:val="0"/>
                <w:numId w:val="21"/>
              </w:numPr>
              <w:spacing w:after="120"/>
              <w:rPr>
                <w:del w:id="1855" w:author="Andrea Alfonsi" w:date="2018-09-17T13:29:00Z"/>
                <w:color w:val="FF0000"/>
              </w:rPr>
            </w:pPr>
            <w:del w:id="1856" w:author="Andrea Alfonsi" w:date="2018-09-17T13:29:00Z">
              <w:r w:rsidDel="00C804D6">
                <w:rPr>
                  <w:color w:val="FF0000"/>
                </w:rPr>
                <w:delText>Impact of error impacts past and present use of the computer program</w:delText>
              </w:r>
              <w:bookmarkStart w:id="1857" w:name="_Toc524955563"/>
              <w:bookmarkStart w:id="1858" w:name="_Toc524959588"/>
              <w:bookmarkStart w:id="1859" w:name="_Toc524959696"/>
              <w:bookmarkStart w:id="1860" w:name="_Toc524959787"/>
              <w:bookmarkEnd w:id="1857"/>
              <w:bookmarkEnd w:id="1858"/>
              <w:bookmarkEnd w:id="1859"/>
              <w:bookmarkEnd w:id="1860"/>
            </w:del>
          </w:p>
          <w:p w14:paraId="6F8ED4E1" w14:textId="059FEA37" w:rsidR="002612E0" w:rsidDel="00C804D6" w:rsidRDefault="002612E0" w:rsidP="0005586A">
            <w:pPr>
              <w:pStyle w:val="H2bodytext"/>
              <w:numPr>
                <w:ilvl w:val="0"/>
                <w:numId w:val="21"/>
              </w:numPr>
              <w:spacing w:after="120"/>
              <w:rPr>
                <w:del w:id="1861" w:author="Andrea Alfonsi" w:date="2018-09-17T13:29:00Z"/>
                <w:color w:val="FF0000"/>
              </w:rPr>
            </w:pPr>
            <w:del w:id="1862" w:author="Andrea Alfonsi" w:date="2018-09-17T13:29:00Z">
              <w:r w:rsidDel="00C804D6">
                <w:rPr>
                  <w:color w:val="FF0000"/>
                </w:rPr>
                <w:delText>A description of corrective action</w:delText>
              </w:r>
              <w:bookmarkStart w:id="1863" w:name="_Toc524955564"/>
              <w:bookmarkStart w:id="1864" w:name="_Toc524959589"/>
              <w:bookmarkStart w:id="1865" w:name="_Toc524959697"/>
              <w:bookmarkStart w:id="1866" w:name="_Toc524959788"/>
              <w:bookmarkEnd w:id="1863"/>
              <w:bookmarkEnd w:id="1864"/>
              <w:bookmarkEnd w:id="1865"/>
              <w:bookmarkEnd w:id="1866"/>
            </w:del>
          </w:p>
          <w:p w14:paraId="5589A769" w14:textId="1B697CDB" w:rsidR="002612E0" w:rsidDel="00C804D6" w:rsidRDefault="002612E0" w:rsidP="0005586A">
            <w:pPr>
              <w:pStyle w:val="H2bodytext"/>
              <w:numPr>
                <w:ilvl w:val="0"/>
                <w:numId w:val="21"/>
              </w:numPr>
              <w:spacing w:after="120"/>
              <w:rPr>
                <w:del w:id="1867" w:author="Andrea Alfonsi" w:date="2018-09-17T13:29:00Z"/>
                <w:color w:val="FF0000"/>
              </w:rPr>
            </w:pPr>
            <w:del w:id="1868" w:author="Andrea Alfonsi" w:date="2018-09-17T13:29:00Z">
              <w:r w:rsidDel="00C804D6">
                <w:rPr>
                  <w:color w:val="FF0000"/>
                </w:rPr>
                <w:delText>How corrective action impacts previous development</w:delText>
              </w:r>
              <w:bookmarkStart w:id="1869" w:name="_Toc524955565"/>
              <w:bookmarkStart w:id="1870" w:name="_Toc524959590"/>
              <w:bookmarkStart w:id="1871" w:name="_Toc524959698"/>
              <w:bookmarkStart w:id="1872" w:name="_Toc524959789"/>
              <w:bookmarkEnd w:id="1869"/>
              <w:bookmarkEnd w:id="1870"/>
              <w:bookmarkEnd w:id="1871"/>
              <w:bookmarkEnd w:id="1872"/>
            </w:del>
          </w:p>
          <w:p w14:paraId="1CE841BC" w14:textId="38E79023" w:rsidR="002612E0" w:rsidDel="00C804D6" w:rsidRDefault="002612E0" w:rsidP="0005586A">
            <w:pPr>
              <w:pStyle w:val="H2bodytext"/>
              <w:numPr>
                <w:ilvl w:val="0"/>
                <w:numId w:val="21"/>
              </w:numPr>
              <w:spacing w:after="120"/>
              <w:rPr>
                <w:del w:id="1873" w:author="Andrea Alfonsi" w:date="2018-09-17T13:29:00Z"/>
                <w:color w:val="FF0000"/>
              </w:rPr>
            </w:pPr>
            <w:del w:id="1874" w:author="Andrea Alfonsi" w:date="2018-09-17T13:29:00Z">
              <w:r w:rsidDel="00C804D6">
                <w:rPr>
                  <w:color w:val="FF0000"/>
                </w:rPr>
                <w:delText>Assigned personnel for completing corrective action</w:delText>
              </w:r>
              <w:bookmarkStart w:id="1875" w:name="_Toc524955566"/>
              <w:bookmarkStart w:id="1876" w:name="_Toc524959591"/>
              <w:bookmarkStart w:id="1877" w:name="_Toc524959699"/>
              <w:bookmarkStart w:id="1878" w:name="_Toc524959790"/>
              <w:bookmarkEnd w:id="1875"/>
              <w:bookmarkEnd w:id="1876"/>
              <w:bookmarkEnd w:id="1877"/>
              <w:bookmarkEnd w:id="1878"/>
            </w:del>
          </w:p>
          <w:p w14:paraId="152E93EE" w14:textId="31231B41" w:rsidR="002612E0" w:rsidRPr="00E45784" w:rsidDel="00C804D6" w:rsidRDefault="002612E0" w:rsidP="0005586A">
            <w:pPr>
              <w:pStyle w:val="H2bodytext"/>
              <w:numPr>
                <w:ilvl w:val="0"/>
                <w:numId w:val="21"/>
              </w:numPr>
              <w:spacing w:after="120"/>
              <w:rPr>
                <w:del w:id="1879" w:author="Andrea Alfonsi" w:date="2018-09-17T13:29:00Z"/>
                <w:color w:val="FF0000"/>
              </w:rPr>
            </w:pPr>
            <w:del w:id="1880" w:author="Andrea Alfonsi" w:date="2018-09-17T13:29:00Z">
              <w:r w:rsidDel="00C804D6">
                <w:rPr>
                  <w:color w:val="FF0000"/>
                </w:rPr>
                <w:delText>Status of problem resolution.</w:delText>
              </w:r>
              <w:bookmarkStart w:id="1881" w:name="_Toc524955567"/>
              <w:bookmarkStart w:id="1882" w:name="_Toc524959592"/>
              <w:bookmarkStart w:id="1883" w:name="_Toc524959700"/>
              <w:bookmarkStart w:id="1884" w:name="_Toc524959791"/>
              <w:bookmarkEnd w:id="1881"/>
              <w:bookmarkEnd w:id="1882"/>
              <w:bookmarkEnd w:id="1883"/>
              <w:bookmarkEnd w:id="1884"/>
            </w:del>
          </w:p>
        </w:tc>
        <w:bookmarkStart w:id="1885" w:name="_Toc524955568"/>
        <w:bookmarkStart w:id="1886" w:name="_Toc524959593"/>
        <w:bookmarkStart w:id="1887" w:name="_Toc524959701"/>
        <w:bookmarkStart w:id="1888" w:name="_Toc524959792"/>
        <w:bookmarkEnd w:id="1885"/>
        <w:bookmarkEnd w:id="1886"/>
        <w:bookmarkEnd w:id="1887"/>
        <w:bookmarkEnd w:id="1888"/>
      </w:tr>
    </w:tbl>
    <w:p w14:paraId="5A2A828C" w14:textId="6ED23D9D" w:rsidR="00806C0C" w:rsidDel="00C804D6" w:rsidRDefault="00806C0C" w:rsidP="00806C0C">
      <w:pPr>
        <w:pStyle w:val="Spacer"/>
        <w:rPr>
          <w:del w:id="1889" w:author="Andrea Alfonsi" w:date="2018-09-17T13:29:00Z"/>
        </w:rPr>
      </w:pPr>
      <w:bookmarkStart w:id="1890" w:name="_Toc524955569"/>
      <w:bookmarkStart w:id="1891" w:name="_Toc524959594"/>
      <w:bookmarkStart w:id="1892" w:name="_Toc524959702"/>
      <w:bookmarkStart w:id="1893" w:name="_Toc524959793"/>
      <w:bookmarkEnd w:id="1890"/>
      <w:bookmarkEnd w:id="1891"/>
      <w:bookmarkEnd w:id="1892"/>
      <w:bookmarkEnd w:id="1893"/>
    </w:p>
    <w:p w14:paraId="2BDF2A20" w14:textId="555FA14A" w:rsidR="002612E0" w:rsidDel="00C804D6" w:rsidRDefault="002612E0" w:rsidP="00D90435">
      <w:pPr>
        <w:pStyle w:val="H1bodytext"/>
        <w:rPr>
          <w:del w:id="1894" w:author="Andrea Alfonsi" w:date="2018-09-17T13:29:00Z"/>
        </w:rPr>
      </w:pPr>
      <w:del w:id="1895" w:author="Andrea Alfonsi" w:date="2018-09-17T13:29:00Z">
        <w:r w:rsidRPr="00D53F72" w:rsidDel="00C804D6">
          <w:rPr>
            <w:color w:val="FF0000"/>
          </w:rPr>
          <w:delText>[</w:delText>
        </w:r>
        <w:r w:rsidDel="00C804D6">
          <w:delText>Enter text here.</w:delText>
        </w:r>
        <w:r w:rsidRPr="00D53F72" w:rsidDel="00C804D6">
          <w:rPr>
            <w:color w:val="FF0000"/>
          </w:rPr>
          <w:delText>]</w:delText>
        </w:r>
        <w:bookmarkStart w:id="1896" w:name="_Toc524955570"/>
        <w:bookmarkStart w:id="1897" w:name="_Toc524959595"/>
        <w:bookmarkStart w:id="1898" w:name="_Toc524959703"/>
        <w:bookmarkStart w:id="1899" w:name="_Toc524959794"/>
        <w:bookmarkEnd w:id="1896"/>
        <w:bookmarkEnd w:id="1897"/>
        <w:bookmarkEnd w:id="1898"/>
        <w:bookmarkEnd w:id="1899"/>
      </w:del>
    </w:p>
    <w:p w14:paraId="2B5FCB5E" w14:textId="77777777" w:rsidR="002612E0" w:rsidRPr="00F20702" w:rsidRDefault="002612E0" w:rsidP="0005586A">
      <w:pPr>
        <w:pStyle w:val="Heading1"/>
        <w:numPr>
          <w:ilvl w:val="0"/>
          <w:numId w:val="20"/>
        </w:numPr>
      </w:pPr>
      <w:bookmarkStart w:id="1900" w:name="_Toc365305500"/>
      <w:bookmarkStart w:id="1901" w:name="_Toc377364767"/>
      <w:bookmarkStart w:id="1902" w:name="_Toc524959795"/>
      <w:r>
        <w:t>TOOLS, TECHNIQUES, AND METHODOLOGIES</w:t>
      </w:r>
      <w:bookmarkEnd w:id="1900"/>
      <w:bookmarkEnd w:id="1901"/>
      <w:bookmarkEnd w:id="1902"/>
    </w:p>
    <w:p w14:paraId="3703AA1D" w14:textId="19365FF8" w:rsidR="00480FF9" w:rsidRPr="00480FF9" w:rsidRDefault="00480FF9" w:rsidP="00D95E2F">
      <w:pPr>
        <w:pStyle w:val="H1bodytext"/>
        <w:rPr>
          <w:ins w:id="1903" w:author="Andrea Alfonsi" w:date="2018-09-17T13:35:00Z"/>
          <w:rPrChange w:id="1904" w:author="Andrea Alfonsi" w:date="2018-09-17T13:35:00Z">
            <w:rPr>
              <w:ins w:id="1905" w:author="Andrea Alfonsi" w:date="2018-09-17T13:35:00Z"/>
              <w:color w:val="FF0000"/>
            </w:rPr>
          </w:rPrChange>
        </w:rPr>
        <w:pPrChange w:id="1906" w:author="Andrea Alfonsi" w:date="2018-09-17T13:31:00Z">
          <w:pPr>
            <w:pStyle w:val="H1bodytext"/>
            <w:numPr>
              <w:numId w:val="47"/>
            </w:numPr>
            <w:tabs>
              <w:tab w:val="num" w:pos="720"/>
            </w:tabs>
            <w:ind w:hanging="360"/>
          </w:pPr>
        </w:pPrChange>
      </w:pPr>
      <w:ins w:id="1907" w:author="Andrea Alfonsi" w:date="2018-09-17T13:35:00Z">
        <w:r w:rsidRPr="00480FF9">
          <w:rPr>
            <w:rPrChange w:id="1908" w:author="Andrea Alfonsi" w:date="2018-09-17T13:35:00Z">
              <w:rPr>
                <w:color w:val="FF0000"/>
              </w:rPr>
            </w:rPrChange>
          </w:rPr>
          <w:t>The RAVEN</w:t>
        </w:r>
        <w:r>
          <w:t xml:space="preserve"> software and its supported plug-ins are in continuous evolution</w:t>
        </w:r>
      </w:ins>
      <w:ins w:id="1909" w:author="Andrea Alfonsi" w:date="2018-09-17T13:40:00Z">
        <w:r w:rsidR="00444EEC">
          <w:t>, via an Agile development process (see def.),</w:t>
        </w:r>
      </w:ins>
      <w:ins w:id="1910" w:author="Andrea Alfonsi" w:date="2018-09-17T13:35:00Z">
        <w:r>
          <w:t xml:space="preserve"> since new expansions and capabilities are needed by the different projects/programs</w:t>
        </w:r>
      </w:ins>
      <w:ins w:id="1911" w:author="Andrea Alfonsi" w:date="2018-09-17T13:39:00Z">
        <w:r w:rsidR="00444EEC">
          <w:t xml:space="preserve">. </w:t>
        </w:r>
      </w:ins>
      <w:ins w:id="1912" w:author="Andrea Alfonsi" w:date="2018-09-17T13:40:00Z">
        <w:r w:rsidR="0088495A">
          <w:t xml:space="preserve">In order to guarantee the SQA standards identified by this plan, </w:t>
        </w:r>
      </w:ins>
      <w:ins w:id="1913" w:author="Andrea Alfonsi" w:date="2018-09-17T13:41:00Z">
        <w:r w:rsidR="0088495A">
          <w:t>an articulated set of tools, techniques and methodologies are required</w:t>
        </w:r>
      </w:ins>
      <w:ins w:id="1914" w:author="Andrea Alfonsi" w:date="2018-09-17T13:45:00Z">
        <w:r w:rsidR="0013070B">
          <w:t>:</w:t>
        </w:r>
      </w:ins>
    </w:p>
    <w:p w14:paraId="1509A267" w14:textId="72E785C4" w:rsidR="002612E0" w:rsidRPr="00C467B9" w:rsidDel="00CD4D46" w:rsidRDefault="002612E0" w:rsidP="002612E0">
      <w:pPr>
        <w:pStyle w:val="H1bodytext"/>
        <w:rPr>
          <w:del w:id="1915" w:author="Andrea Alfonsi" w:date="2018-09-17T13:32:00Z"/>
          <w:color w:val="FF0000"/>
        </w:rPr>
      </w:pPr>
      <w:del w:id="1916" w:author="Andrea Alfonsi" w:date="2018-09-17T13:32:00Z">
        <w:r w:rsidRPr="009021C8" w:rsidDel="00CD4D46">
          <w:rPr>
            <w:color w:val="FF0000"/>
          </w:rPr>
          <w:delText>[</w:delText>
        </w:r>
        <w:r w:rsidRPr="000E233C" w:rsidDel="00CD4D46">
          <w:rPr>
            <w:color w:val="FF0000"/>
            <w:szCs w:val="24"/>
          </w:rPr>
          <w:delText>Describe what practices and tools will be used to perform and manage the QA activities.</w:delText>
        </w:r>
        <w:r w:rsidR="001C2CEC" w:rsidDel="00CD4D46">
          <w:rPr>
            <w:color w:val="FF0000"/>
            <w:szCs w:val="24"/>
          </w:rPr>
          <w:delText xml:space="preserve"> </w:delText>
        </w:r>
        <w:r w:rsidR="00FD58EC" w:rsidRPr="00C93C8D" w:rsidDel="00CD4D46">
          <w:rPr>
            <w:i/>
            <w:color w:val="FF0000"/>
          </w:rPr>
          <w:delText xml:space="preserve">If this information is adequately documented in the </w:delText>
        </w:r>
        <w:r w:rsidR="00FD58EC" w:rsidDel="00CD4D46">
          <w:rPr>
            <w:i/>
            <w:color w:val="FF0000"/>
          </w:rPr>
          <w:delText>IT project management plan or IT asset m</w:delText>
        </w:r>
        <w:r w:rsidR="00FD58EC" w:rsidRPr="00C93C8D" w:rsidDel="00CD4D46">
          <w:rPr>
            <w:i/>
            <w:color w:val="FF0000"/>
          </w:rPr>
          <w:delText xml:space="preserve">aintenance </w:delText>
        </w:r>
        <w:r w:rsidR="00FD58EC" w:rsidDel="00CD4D46">
          <w:rPr>
            <w:i/>
            <w:color w:val="FF0000"/>
          </w:rPr>
          <w:delText>p</w:delText>
        </w:r>
        <w:r w:rsidR="00FD58EC" w:rsidRPr="00C93C8D" w:rsidDel="00CD4D46">
          <w:rPr>
            <w:i/>
            <w:color w:val="FF0000"/>
          </w:rPr>
          <w:delText xml:space="preserve">lan, that </w:delText>
        </w:r>
        <w:r w:rsidR="00A760C7" w:rsidDel="00CD4D46">
          <w:rPr>
            <w:i/>
            <w:color w:val="FF0000"/>
          </w:rPr>
          <w:delText>p</w:delText>
        </w:r>
        <w:r w:rsidR="00FD58EC" w:rsidRPr="00C93C8D" w:rsidDel="00CD4D46">
          <w:rPr>
            <w:i/>
            <w:color w:val="FF0000"/>
          </w:rPr>
          <w:delText xml:space="preserve">lan </w:delText>
        </w:r>
        <w:r w:rsidR="00695373" w:rsidDel="00CD4D46">
          <w:rPr>
            <w:i/>
            <w:color w:val="FF0000"/>
          </w:rPr>
          <w:delText>may</w:delText>
        </w:r>
        <w:r w:rsidR="00FD58EC" w:rsidRPr="00C93C8D" w:rsidDel="00CD4D46">
          <w:rPr>
            <w:i/>
            <w:color w:val="FF0000"/>
          </w:rPr>
          <w:delText xml:space="preserve"> be referenced.</w:delText>
        </w:r>
        <w:r w:rsidR="00FD58EC" w:rsidDel="00CD4D46">
          <w:rPr>
            <w:color w:val="FF0000"/>
          </w:rPr>
          <w:delText>]</w:delText>
        </w:r>
      </w:del>
    </w:p>
    <w:p w14:paraId="5A247EE2" w14:textId="34CD481B" w:rsidR="00D95E2F" w:rsidRPr="00D95E2F" w:rsidRDefault="002612E0" w:rsidP="00D95E2F">
      <w:pPr>
        <w:pStyle w:val="H1bodytext"/>
        <w:rPr>
          <w:ins w:id="1917" w:author="Andrea Alfonsi" w:date="2018-09-17T13:31:00Z"/>
        </w:rPr>
      </w:pPr>
      <w:del w:id="1918" w:author="Andrea Alfonsi" w:date="2018-09-17T13:32:00Z">
        <w:r w:rsidRPr="00D53F72" w:rsidDel="00CD4D46">
          <w:rPr>
            <w:color w:val="FF0000"/>
          </w:rPr>
          <w:delText>[</w:delText>
        </w:r>
        <w:r w:rsidDel="00CD4D46">
          <w:delText>Enter text here.</w:delText>
        </w:r>
        <w:r w:rsidRPr="00D53F72" w:rsidDel="00CD4D46">
          <w:rPr>
            <w:color w:val="FF0000"/>
          </w:rPr>
          <w:delText>]</w:delText>
        </w:r>
      </w:del>
      <w:del w:id="1919" w:author="Andrea Alfonsi" w:date="2018-09-17T13:41:00Z">
        <w:r w:rsidR="00D95E2F" w:rsidRPr="00D95E2F" w:rsidDel="0088495A">
          <w:delText>s</w:delText>
        </w:r>
      </w:del>
      <w:ins w:id="1920" w:author="Andrea Alfonsi" w:date="2018-09-17T13:31:00Z">
        <w:r w:rsidR="00D95E2F" w:rsidRPr="00D95E2F">
          <w:t xml:space="preserve">Methods: </w:t>
        </w:r>
      </w:ins>
    </w:p>
    <w:p w14:paraId="45247E77" w14:textId="652AA5A0" w:rsidR="00D95E2F" w:rsidRPr="00D95E2F" w:rsidRDefault="00D95E2F" w:rsidP="00D95E2F">
      <w:pPr>
        <w:pStyle w:val="H1bodytext"/>
        <w:numPr>
          <w:ilvl w:val="1"/>
          <w:numId w:val="47"/>
        </w:numPr>
        <w:rPr>
          <w:ins w:id="1921" w:author="Andrea Alfonsi" w:date="2018-09-17T13:31:00Z"/>
        </w:rPr>
      </w:pPr>
      <w:ins w:id="1922" w:author="Andrea Alfonsi" w:date="2018-09-17T13:31:00Z">
        <w:r w:rsidRPr="00D95E2F">
          <w:t xml:space="preserve">Test </w:t>
        </w:r>
      </w:ins>
      <w:ins w:id="1923" w:author="Andrea Alfonsi" w:date="2018-09-17T13:42:00Z">
        <w:r w:rsidR="002A08BF">
          <w:t>and user</w:t>
        </w:r>
      </w:ins>
      <w:ins w:id="1924" w:author="Andrea Alfonsi" w:date="2018-09-17T13:45:00Z">
        <w:r w:rsidR="002A08BF">
          <w:t>-need</w:t>
        </w:r>
      </w:ins>
      <w:ins w:id="1925" w:author="Andrea Alfonsi" w:date="2018-09-17T13:42:00Z">
        <w:r w:rsidR="0088495A">
          <w:t xml:space="preserve"> </w:t>
        </w:r>
      </w:ins>
      <w:ins w:id="1926" w:author="Andrea Alfonsi" w:date="2018-09-17T13:31:00Z">
        <w:r w:rsidRPr="00D95E2F">
          <w:t xml:space="preserve">driven development </w:t>
        </w:r>
      </w:ins>
    </w:p>
    <w:p w14:paraId="24147752" w14:textId="77777777" w:rsidR="00D95E2F" w:rsidRPr="00D95E2F" w:rsidRDefault="00D95E2F" w:rsidP="00D95E2F">
      <w:pPr>
        <w:pStyle w:val="H1bodytext"/>
        <w:numPr>
          <w:ilvl w:val="1"/>
          <w:numId w:val="47"/>
        </w:numPr>
        <w:rPr>
          <w:ins w:id="1927" w:author="Andrea Alfonsi" w:date="2018-09-17T13:31:00Z"/>
        </w:rPr>
      </w:pPr>
      <w:ins w:id="1928" w:author="Andrea Alfonsi" w:date="2018-09-17T13:31:00Z">
        <w:r w:rsidRPr="00D95E2F">
          <w:t xml:space="preserve">Pull requests </w:t>
        </w:r>
      </w:ins>
    </w:p>
    <w:p w14:paraId="1C0C0565" w14:textId="77777777" w:rsidR="009165E2" w:rsidRDefault="00D95E2F" w:rsidP="00D95E2F">
      <w:pPr>
        <w:pStyle w:val="H1bodytext"/>
        <w:numPr>
          <w:ilvl w:val="1"/>
          <w:numId w:val="47"/>
        </w:numPr>
        <w:rPr>
          <w:ins w:id="1929" w:author="Andrea Alfonsi" w:date="2018-09-17T13:34:00Z"/>
        </w:rPr>
      </w:pPr>
      <w:ins w:id="1930" w:author="Andrea Alfonsi" w:date="2018-09-17T13:31:00Z">
        <w:r w:rsidRPr="00D95E2F">
          <w:t xml:space="preserve">Continuous integration. </w:t>
        </w:r>
      </w:ins>
    </w:p>
    <w:p w14:paraId="40324155" w14:textId="61DDFBA6" w:rsidR="00D95E2F" w:rsidRPr="00D95E2F" w:rsidRDefault="00D95E2F" w:rsidP="009165E2">
      <w:pPr>
        <w:pStyle w:val="H1bodytext"/>
        <w:rPr>
          <w:ins w:id="1931" w:author="Andrea Alfonsi" w:date="2018-09-17T13:31:00Z"/>
        </w:rPr>
        <w:pPrChange w:id="1932" w:author="Andrea Alfonsi" w:date="2018-09-17T13:34:00Z">
          <w:pPr>
            <w:pStyle w:val="H1bodytext"/>
            <w:numPr>
              <w:ilvl w:val="1"/>
              <w:numId w:val="47"/>
            </w:numPr>
            <w:tabs>
              <w:tab w:val="num" w:pos="1440"/>
            </w:tabs>
            <w:ind w:left="1440" w:hanging="360"/>
          </w:pPr>
        </w:pPrChange>
      </w:pPr>
      <w:ins w:id="1933" w:author="Andrea Alfonsi" w:date="2018-09-17T13:31:00Z">
        <w:r w:rsidRPr="00D95E2F">
          <w:t xml:space="preserve">Techniques: </w:t>
        </w:r>
      </w:ins>
    </w:p>
    <w:p w14:paraId="63012ABA" w14:textId="77777777" w:rsidR="00D95E2F" w:rsidRPr="00D95E2F" w:rsidRDefault="00D95E2F" w:rsidP="00D95E2F">
      <w:pPr>
        <w:pStyle w:val="H1bodytext"/>
        <w:numPr>
          <w:ilvl w:val="1"/>
          <w:numId w:val="47"/>
        </w:numPr>
        <w:rPr>
          <w:ins w:id="1934" w:author="Andrea Alfonsi" w:date="2018-09-17T13:31:00Z"/>
        </w:rPr>
      </w:pPr>
      <w:ins w:id="1935" w:author="Andrea Alfonsi" w:date="2018-09-17T13:31:00Z">
        <w:r w:rsidRPr="00D95E2F">
          <w:lastRenderedPageBreak/>
          <w:t xml:space="preserve">Code coverage analysis </w:t>
        </w:r>
      </w:ins>
    </w:p>
    <w:p w14:paraId="3ED0FB09" w14:textId="77777777" w:rsidR="00D95E2F" w:rsidRPr="00D95E2F" w:rsidRDefault="00D95E2F" w:rsidP="00D95E2F">
      <w:pPr>
        <w:pStyle w:val="H1bodytext"/>
        <w:numPr>
          <w:ilvl w:val="1"/>
          <w:numId w:val="47"/>
        </w:numPr>
        <w:rPr>
          <w:ins w:id="1936" w:author="Andrea Alfonsi" w:date="2018-09-17T13:31:00Z"/>
        </w:rPr>
      </w:pPr>
      <w:ins w:id="1937" w:author="Andrea Alfonsi" w:date="2018-09-17T13:31:00Z">
        <w:r w:rsidRPr="00D95E2F">
          <w:t xml:space="preserve">Regression testing </w:t>
        </w:r>
      </w:ins>
    </w:p>
    <w:p w14:paraId="723B5D76" w14:textId="7E9CC0C2" w:rsidR="00D95E2F" w:rsidRDefault="00D95E2F" w:rsidP="00D95E2F">
      <w:pPr>
        <w:pStyle w:val="H1bodytext"/>
        <w:numPr>
          <w:ilvl w:val="1"/>
          <w:numId w:val="47"/>
        </w:numPr>
        <w:rPr>
          <w:ins w:id="1938" w:author="Andrea Alfonsi" w:date="2018-09-17T13:31:00Z"/>
        </w:rPr>
      </w:pPr>
      <w:ins w:id="1939" w:author="Andrea Alfonsi" w:date="2018-09-17T13:31:00Z">
        <w:r w:rsidRPr="00D95E2F">
          <w:t xml:space="preserve">Expected error testing </w:t>
        </w:r>
      </w:ins>
    </w:p>
    <w:p w14:paraId="5B9F4942" w14:textId="4384C412" w:rsidR="00D95E2F" w:rsidRPr="00D95E2F" w:rsidRDefault="00D95E2F" w:rsidP="00D95E2F">
      <w:pPr>
        <w:pStyle w:val="H1bodytext"/>
        <w:numPr>
          <w:ilvl w:val="1"/>
          <w:numId w:val="47"/>
        </w:numPr>
        <w:rPr>
          <w:ins w:id="1940" w:author="Andrea Alfonsi" w:date="2018-09-17T13:31:00Z"/>
        </w:rPr>
      </w:pPr>
      <w:ins w:id="1941" w:author="Andrea Alfonsi" w:date="2018-09-17T13:31:00Z">
        <w:r w:rsidRPr="00D95E2F">
          <w:t xml:space="preserve">Unit testing </w:t>
        </w:r>
      </w:ins>
      <w:ins w:id="1942" w:author="Andrea Alfonsi" w:date="2018-09-17T13:42:00Z">
        <w:r w:rsidR="000B7428">
          <w:t>(when applicable)</w:t>
        </w:r>
      </w:ins>
    </w:p>
    <w:p w14:paraId="55DBF648" w14:textId="77777777" w:rsidR="00D95E2F" w:rsidRPr="00D95E2F" w:rsidRDefault="00D95E2F" w:rsidP="00D95E2F">
      <w:pPr>
        <w:pStyle w:val="H1bodytext"/>
        <w:numPr>
          <w:ilvl w:val="1"/>
          <w:numId w:val="47"/>
        </w:numPr>
        <w:rPr>
          <w:ins w:id="1943" w:author="Andrea Alfonsi" w:date="2018-09-17T13:31:00Z"/>
        </w:rPr>
      </w:pPr>
      <w:ins w:id="1944" w:author="Andrea Alfonsi" w:date="2018-09-17T13:31:00Z">
        <w:r w:rsidRPr="00D95E2F">
          <w:t xml:space="preserve">Cascading builds </w:t>
        </w:r>
      </w:ins>
    </w:p>
    <w:p w14:paraId="72840EBB" w14:textId="77777777" w:rsidR="00D95E2F" w:rsidRPr="00D95E2F" w:rsidRDefault="00D95E2F" w:rsidP="00D95E2F">
      <w:pPr>
        <w:pStyle w:val="H1bodytext"/>
        <w:numPr>
          <w:ilvl w:val="1"/>
          <w:numId w:val="47"/>
        </w:numPr>
        <w:rPr>
          <w:ins w:id="1945" w:author="Andrea Alfonsi" w:date="2018-09-17T13:31:00Z"/>
        </w:rPr>
      </w:pPr>
      <w:ins w:id="1946" w:author="Andrea Alfonsi" w:date="2018-09-17T13:31:00Z">
        <w:r w:rsidRPr="00D95E2F">
          <w:t xml:space="preserve">Agile development </w:t>
        </w:r>
      </w:ins>
    </w:p>
    <w:p w14:paraId="4F360F53" w14:textId="77777777" w:rsidR="00D95E2F" w:rsidRPr="00D95E2F" w:rsidRDefault="00D95E2F" w:rsidP="00D95E2F">
      <w:pPr>
        <w:pStyle w:val="H1bodytext"/>
        <w:numPr>
          <w:ilvl w:val="1"/>
          <w:numId w:val="47"/>
        </w:numPr>
        <w:rPr>
          <w:ins w:id="1947" w:author="Andrea Alfonsi" w:date="2018-09-17T13:31:00Z"/>
        </w:rPr>
      </w:pPr>
      <w:ins w:id="1948" w:author="Andrea Alfonsi" w:date="2018-09-17T13:31:00Z">
        <w:r w:rsidRPr="00D95E2F">
          <w:t xml:space="preserve">Peer reviews </w:t>
        </w:r>
      </w:ins>
    </w:p>
    <w:p w14:paraId="67F6B280" w14:textId="77777777" w:rsidR="00D95E2F" w:rsidRPr="00D95E2F" w:rsidRDefault="00D95E2F" w:rsidP="00D95E2F">
      <w:pPr>
        <w:pStyle w:val="H1bodytext"/>
        <w:numPr>
          <w:ilvl w:val="1"/>
          <w:numId w:val="47"/>
        </w:numPr>
        <w:rPr>
          <w:ins w:id="1949" w:author="Andrea Alfonsi" w:date="2018-09-17T13:31:00Z"/>
        </w:rPr>
      </w:pPr>
      <w:ins w:id="1950" w:author="Andrea Alfonsi" w:date="2018-09-17T13:31:00Z">
        <w:r w:rsidRPr="00D95E2F">
          <w:t xml:space="preserve">Performance testing </w:t>
        </w:r>
      </w:ins>
    </w:p>
    <w:p w14:paraId="7E2AC00C" w14:textId="10EBFF86" w:rsidR="00D95E2F" w:rsidRPr="00D95E2F" w:rsidRDefault="00D95E2F" w:rsidP="00D95E2F">
      <w:pPr>
        <w:pStyle w:val="H1bodytext"/>
        <w:numPr>
          <w:ilvl w:val="1"/>
          <w:numId w:val="47"/>
        </w:numPr>
        <w:rPr>
          <w:ins w:id="1951" w:author="Andrea Alfonsi" w:date="2018-09-17T13:31:00Z"/>
        </w:rPr>
      </w:pPr>
      <w:ins w:id="1952" w:author="Andrea Alfonsi" w:date="2018-09-17T13:31:00Z">
        <w:r w:rsidRPr="00D95E2F">
          <w:t xml:space="preserve">Shared repository </w:t>
        </w:r>
      </w:ins>
      <w:ins w:id="1953" w:author="Andrea Alfonsi" w:date="2018-09-17T13:45:00Z">
        <w:r w:rsidR="0065236C">
          <w:t>(GitHub)</w:t>
        </w:r>
      </w:ins>
    </w:p>
    <w:p w14:paraId="49168D9C" w14:textId="77777777" w:rsidR="00D95E2F" w:rsidRPr="00D95E2F" w:rsidRDefault="00D95E2F" w:rsidP="00D95E2F">
      <w:pPr>
        <w:pStyle w:val="H1bodytext"/>
        <w:numPr>
          <w:ilvl w:val="1"/>
          <w:numId w:val="47"/>
        </w:numPr>
        <w:rPr>
          <w:ins w:id="1954" w:author="Andrea Alfonsi" w:date="2018-09-17T13:31:00Z"/>
        </w:rPr>
      </w:pPr>
      <w:ins w:id="1955" w:author="Andrea Alfonsi" w:date="2018-09-17T13:31:00Z">
        <w:r w:rsidRPr="00D95E2F">
          <w:t xml:space="preserve">Decentralization. </w:t>
        </w:r>
      </w:ins>
    </w:p>
    <w:p w14:paraId="01438041" w14:textId="77777777" w:rsidR="00D95E2F" w:rsidRPr="00D95E2F" w:rsidRDefault="00D95E2F" w:rsidP="009165E2">
      <w:pPr>
        <w:pStyle w:val="H1bodytext"/>
        <w:rPr>
          <w:ins w:id="1956" w:author="Andrea Alfonsi" w:date="2018-09-17T13:31:00Z"/>
        </w:rPr>
        <w:pPrChange w:id="1957" w:author="Andrea Alfonsi" w:date="2018-09-17T13:35:00Z">
          <w:pPr>
            <w:pStyle w:val="H1bodytext"/>
            <w:numPr>
              <w:ilvl w:val="1"/>
              <w:numId w:val="47"/>
            </w:numPr>
            <w:tabs>
              <w:tab w:val="num" w:pos="1440"/>
            </w:tabs>
            <w:ind w:left="1440" w:hanging="360"/>
          </w:pPr>
        </w:pPrChange>
      </w:pPr>
      <w:ins w:id="1958" w:author="Andrea Alfonsi" w:date="2018-09-17T13:31:00Z">
        <w:r w:rsidRPr="00D95E2F">
          <w:t xml:space="preserve">Tools: </w:t>
        </w:r>
      </w:ins>
    </w:p>
    <w:p w14:paraId="159BE447" w14:textId="77777777" w:rsidR="00D95E2F" w:rsidRPr="00D95E2F" w:rsidRDefault="00D95E2F" w:rsidP="00D95E2F">
      <w:pPr>
        <w:pStyle w:val="H1bodytext"/>
        <w:numPr>
          <w:ilvl w:val="1"/>
          <w:numId w:val="47"/>
        </w:numPr>
        <w:rPr>
          <w:ins w:id="1959" w:author="Andrea Alfonsi" w:date="2018-09-17T13:31:00Z"/>
        </w:rPr>
      </w:pPr>
      <w:ins w:id="1960" w:author="Andrea Alfonsi" w:date="2018-09-17T13:31:00Z">
        <w:r w:rsidRPr="00D95E2F">
          <w:t xml:space="preserve">GitHub (Git) software code repository used outside the INL software network. </w:t>
        </w:r>
      </w:ins>
    </w:p>
    <w:p w14:paraId="18914725" w14:textId="5D988516" w:rsidR="00D95E2F" w:rsidRPr="00D95E2F" w:rsidRDefault="00D95E2F" w:rsidP="00D95E2F">
      <w:pPr>
        <w:pStyle w:val="H1bodytext"/>
        <w:numPr>
          <w:ilvl w:val="1"/>
          <w:numId w:val="47"/>
        </w:numPr>
        <w:rPr>
          <w:ins w:id="1961" w:author="Andrea Alfonsi" w:date="2018-09-17T13:31:00Z"/>
        </w:rPr>
      </w:pPr>
      <w:ins w:id="1962" w:author="Andrea Alfonsi" w:date="2018-09-17T13:31:00Z">
        <w:r w:rsidRPr="00D95E2F">
          <w:t xml:space="preserve">Python </w:t>
        </w:r>
      </w:ins>
      <w:ins w:id="1963" w:author="Andrea Alfonsi" w:date="2018-09-17T13:45:00Z">
        <w:r w:rsidR="00DF51C9" w:rsidRPr="00D95E2F">
          <w:t>software development language</w:t>
        </w:r>
      </w:ins>
    </w:p>
    <w:p w14:paraId="18632322" w14:textId="270ADE32" w:rsidR="00D95E2F" w:rsidRDefault="00D95E2F" w:rsidP="00D95E2F">
      <w:pPr>
        <w:pStyle w:val="H1bodytext"/>
        <w:numPr>
          <w:ilvl w:val="1"/>
          <w:numId w:val="47"/>
        </w:numPr>
        <w:rPr>
          <w:ins w:id="1964" w:author="Andrea Alfonsi" w:date="2018-09-17T13:44:00Z"/>
        </w:rPr>
      </w:pPr>
      <w:ins w:id="1965" w:author="Andrea Alfonsi" w:date="2018-09-17T13:31:00Z">
        <w:r w:rsidRPr="00D95E2F">
          <w:t>C++</w:t>
        </w:r>
      </w:ins>
      <w:ins w:id="1966" w:author="Andrea Alfonsi" w:date="2018-09-17T13:45:00Z">
        <w:r w:rsidR="00DF51C9">
          <w:t>/C</w:t>
        </w:r>
      </w:ins>
      <w:ins w:id="1967" w:author="Andrea Alfonsi" w:date="2018-09-17T13:31:00Z">
        <w:r w:rsidRPr="00D95E2F">
          <w:t xml:space="preserve"> </w:t>
        </w:r>
      </w:ins>
      <w:ins w:id="1968" w:author="Andrea Alfonsi" w:date="2018-09-17T13:45:00Z">
        <w:r w:rsidR="00DF51C9">
          <w:t xml:space="preserve">language </w:t>
        </w:r>
      </w:ins>
    </w:p>
    <w:p w14:paraId="7011FFD7" w14:textId="40143205" w:rsidR="00E018C2" w:rsidRPr="00D95E2F" w:rsidRDefault="00E018C2" w:rsidP="00D95E2F">
      <w:pPr>
        <w:pStyle w:val="H1bodytext"/>
        <w:numPr>
          <w:ilvl w:val="1"/>
          <w:numId w:val="47"/>
        </w:numPr>
        <w:rPr>
          <w:ins w:id="1969" w:author="Andrea Alfonsi" w:date="2018-09-17T13:31:00Z"/>
        </w:rPr>
      </w:pPr>
      <w:ins w:id="1970" w:author="Andrea Alfonsi" w:date="2018-09-17T13:44:00Z">
        <w:r>
          <w:t>Bash scripting</w:t>
        </w:r>
      </w:ins>
    </w:p>
    <w:p w14:paraId="2E479287" w14:textId="0A45FFB6" w:rsidR="00D95E2F" w:rsidRPr="00D95E2F" w:rsidRDefault="00D95E2F" w:rsidP="00D95E2F">
      <w:pPr>
        <w:pStyle w:val="H1bodytext"/>
        <w:numPr>
          <w:ilvl w:val="1"/>
          <w:numId w:val="47"/>
        </w:numPr>
        <w:rPr>
          <w:ins w:id="1971" w:author="Andrea Alfonsi" w:date="2018-09-17T13:31:00Z"/>
        </w:rPr>
      </w:pPr>
      <w:ins w:id="1972" w:author="Andrea Alfonsi" w:date="2018-09-17T13:31:00Z">
        <w:r w:rsidRPr="00D95E2F">
          <w:t xml:space="preserve">Wiki – </w:t>
        </w:r>
      </w:ins>
      <w:ins w:id="1973" w:author="Andrea Alfonsi" w:date="2018-09-17T13:44:00Z">
        <w:r w:rsidR="00E018C2">
          <w:t>RAVEN</w:t>
        </w:r>
      </w:ins>
      <w:ins w:id="1974" w:author="Andrea Alfonsi" w:date="2018-09-17T13:31:00Z">
        <w:r w:rsidRPr="00D95E2F">
          <w:t xml:space="preserve"> documentation </w:t>
        </w:r>
      </w:ins>
    </w:p>
    <w:p w14:paraId="0ACD0599" w14:textId="77777777" w:rsidR="00D95E2F" w:rsidRPr="00D95E2F" w:rsidRDefault="00D95E2F" w:rsidP="00D95E2F">
      <w:pPr>
        <w:pStyle w:val="H1bodytext"/>
        <w:numPr>
          <w:ilvl w:val="1"/>
          <w:numId w:val="47"/>
        </w:numPr>
        <w:rPr>
          <w:ins w:id="1975" w:author="Andrea Alfonsi" w:date="2018-09-17T13:31:00Z"/>
        </w:rPr>
      </w:pPr>
      <w:ins w:id="1976" w:author="Andrea Alfonsi" w:date="2018-09-17T13:31:00Z">
        <w:r w:rsidRPr="00D95E2F">
          <w:t xml:space="preserve">Doxygen – Software framework documentation generator </w:t>
        </w:r>
      </w:ins>
    </w:p>
    <w:p w14:paraId="765C716B" w14:textId="77777777" w:rsidR="00D95E2F" w:rsidRPr="00D95E2F" w:rsidRDefault="00D95E2F" w:rsidP="00D95E2F">
      <w:pPr>
        <w:pStyle w:val="H1bodytext"/>
        <w:numPr>
          <w:ilvl w:val="1"/>
          <w:numId w:val="47"/>
        </w:numPr>
        <w:rPr>
          <w:ins w:id="1977" w:author="Andrea Alfonsi" w:date="2018-09-17T13:31:00Z"/>
        </w:rPr>
      </w:pPr>
      <w:ins w:id="1978" w:author="Andrea Alfonsi" w:date="2018-09-17T13:31:00Z">
        <w:r w:rsidRPr="00D95E2F">
          <w:t xml:space="preserve">Enterprise Architecture (EA) </w:t>
        </w:r>
      </w:ins>
    </w:p>
    <w:p w14:paraId="53780C38" w14:textId="77777777" w:rsidR="00D95E2F" w:rsidRPr="00D95E2F" w:rsidRDefault="00D95E2F" w:rsidP="00D95E2F">
      <w:pPr>
        <w:pStyle w:val="H1bodytext"/>
        <w:numPr>
          <w:ilvl w:val="1"/>
          <w:numId w:val="47"/>
        </w:numPr>
        <w:rPr>
          <w:ins w:id="1979" w:author="Andrea Alfonsi" w:date="2018-09-17T13:31:00Z"/>
        </w:rPr>
      </w:pPr>
      <w:ins w:id="1980" w:author="Andrea Alfonsi" w:date="2018-09-17T13:31:00Z">
        <w:r w:rsidRPr="00D95E2F">
          <w:t xml:space="preserve">EDMS Safety Software Determination system </w:t>
        </w:r>
      </w:ins>
    </w:p>
    <w:p w14:paraId="3F79A99E" w14:textId="77777777" w:rsidR="00D95E2F" w:rsidRPr="00D95E2F" w:rsidRDefault="00D95E2F" w:rsidP="00D95E2F">
      <w:pPr>
        <w:pStyle w:val="H1bodytext"/>
        <w:numPr>
          <w:ilvl w:val="1"/>
          <w:numId w:val="47"/>
        </w:numPr>
        <w:rPr>
          <w:ins w:id="1981" w:author="Andrea Alfonsi" w:date="2018-09-17T13:31:00Z"/>
        </w:rPr>
      </w:pPr>
      <w:ins w:id="1982" w:author="Andrea Alfonsi" w:date="2018-09-17T13:31:00Z">
        <w:r w:rsidRPr="00D95E2F">
          <w:t xml:space="preserve">Quality Level Determination (QLD) system </w:t>
        </w:r>
      </w:ins>
    </w:p>
    <w:p w14:paraId="396CF41B" w14:textId="77777777" w:rsidR="00D95E2F" w:rsidRPr="00D95E2F" w:rsidRDefault="00D95E2F" w:rsidP="00D95E2F">
      <w:pPr>
        <w:pStyle w:val="H1bodytext"/>
        <w:numPr>
          <w:ilvl w:val="1"/>
          <w:numId w:val="47"/>
        </w:numPr>
        <w:rPr>
          <w:ins w:id="1983" w:author="Andrea Alfonsi" w:date="2018-09-17T13:31:00Z"/>
        </w:rPr>
      </w:pPr>
      <w:ins w:id="1984" w:author="Andrea Alfonsi" w:date="2018-09-17T13:31:00Z">
        <w:r w:rsidRPr="00D95E2F">
          <w:t xml:space="preserve">Form 562.29, “Software Product Review Report and Checklist” </w:t>
        </w:r>
      </w:ins>
    </w:p>
    <w:p w14:paraId="23DD8441" w14:textId="77777777" w:rsidR="00D95E2F" w:rsidRPr="00D95E2F" w:rsidRDefault="00D95E2F" w:rsidP="00D95E2F">
      <w:pPr>
        <w:pStyle w:val="H1bodytext"/>
        <w:numPr>
          <w:ilvl w:val="1"/>
          <w:numId w:val="47"/>
        </w:numPr>
        <w:rPr>
          <w:ins w:id="1985" w:author="Andrea Alfonsi" w:date="2018-09-17T13:31:00Z"/>
        </w:rPr>
      </w:pPr>
      <w:ins w:id="1986" w:author="Andrea Alfonsi" w:date="2018-09-17T13:31:00Z">
        <w:r w:rsidRPr="00D95E2F">
          <w:t xml:space="preserve">Form 562.33, “INL SQA Assessment Checklist” </w:t>
        </w:r>
      </w:ins>
    </w:p>
    <w:p w14:paraId="0427804B" w14:textId="77777777" w:rsidR="00D95E2F" w:rsidRPr="00D95E2F" w:rsidRDefault="00D95E2F" w:rsidP="00D95E2F">
      <w:pPr>
        <w:pStyle w:val="H1bodytext"/>
        <w:numPr>
          <w:ilvl w:val="1"/>
          <w:numId w:val="47"/>
        </w:numPr>
        <w:rPr>
          <w:ins w:id="1987" w:author="Andrea Alfonsi" w:date="2018-09-17T13:31:00Z"/>
        </w:rPr>
      </w:pPr>
      <w:ins w:id="1988" w:author="Andrea Alfonsi" w:date="2018-09-17T13:31:00Z">
        <w:r w:rsidRPr="00D95E2F">
          <w:t xml:space="preserve">Form 562.38, “Safety Software Training Documentation Form.” </w:t>
        </w:r>
      </w:ins>
    </w:p>
    <w:p w14:paraId="5E9BDE37" w14:textId="77777777" w:rsidR="00D95E2F" w:rsidRPr="00D95E2F" w:rsidRDefault="00D95E2F" w:rsidP="00FD2802">
      <w:pPr>
        <w:pStyle w:val="H1bodytext"/>
        <w:rPr>
          <w:ins w:id="1989" w:author="Andrea Alfonsi" w:date="2018-09-17T13:31:00Z"/>
        </w:rPr>
        <w:pPrChange w:id="1990" w:author="Andrea Alfonsi" w:date="2018-09-17T13:35:00Z">
          <w:pPr>
            <w:pStyle w:val="H1bodytext"/>
            <w:numPr>
              <w:ilvl w:val="1"/>
              <w:numId w:val="47"/>
            </w:numPr>
            <w:tabs>
              <w:tab w:val="num" w:pos="1440"/>
            </w:tabs>
            <w:ind w:left="1440" w:hanging="360"/>
          </w:pPr>
        </w:pPrChange>
      </w:pPr>
    </w:p>
    <w:p w14:paraId="774535F7" w14:textId="77777777" w:rsidR="00D95E2F" w:rsidRDefault="00D95E2F" w:rsidP="00D90435">
      <w:pPr>
        <w:pStyle w:val="H1bodytext"/>
      </w:pPr>
    </w:p>
    <w:p w14:paraId="222D3CE4" w14:textId="77777777" w:rsidR="002612E0" w:rsidRPr="00F20702" w:rsidRDefault="002612E0" w:rsidP="0005586A">
      <w:pPr>
        <w:pStyle w:val="Heading1"/>
        <w:numPr>
          <w:ilvl w:val="0"/>
          <w:numId w:val="20"/>
        </w:numPr>
      </w:pPr>
      <w:bookmarkStart w:id="1991" w:name="_Toc365305501"/>
      <w:bookmarkStart w:id="1992" w:name="_Toc377364768"/>
      <w:bookmarkStart w:id="1993" w:name="_Toc524959796"/>
      <w:r>
        <w:t>SUPPLIER CONTROL</w:t>
      </w:r>
      <w:bookmarkEnd w:id="1991"/>
      <w:bookmarkEnd w:id="1992"/>
      <w:bookmarkEnd w:id="1993"/>
    </w:p>
    <w:p w14:paraId="3C85AC7A" w14:textId="0CFE6565" w:rsidR="002612E0" w:rsidDel="00F50FDC" w:rsidRDefault="000508E6" w:rsidP="002612E0">
      <w:pPr>
        <w:pStyle w:val="H1bodytext"/>
        <w:rPr>
          <w:del w:id="1994" w:author="Andrea Alfonsi" w:date="2018-09-17T14:25:00Z"/>
          <w:color w:val="FF0000"/>
        </w:rPr>
      </w:pPr>
      <w:del w:id="1995" w:author="Andrea Alfonsi" w:date="2018-09-17T14:25:00Z">
        <w:r w:rsidDel="00F50FDC">
          <w:rPr>
            <w:color w:val="FF0000"/>
          </w:rPr>
          <w:delText>S</w:delText>
        </w:r>
        <w:r w:rsidR="002612E0" w:rsidRPr="00AD6DA5" w:rsidDel="00F50FDC">
          <w:rPr>
            <w:color w:val="FF0000"/>
          </w:rPr>
          <w:delText>tate the provisions for assuring that software provided by suppliers meets established</w:delText>
        </w:r>
        <w:r w:rsidR="002612E0" w:rsidDel="00F50FDC">
          <w:rPr>
            <w:color w:val="FF0000"/>
          </w:rPr>
          <w:delText xml:space="preserve"> </w:delText>
        </w:r>
        <w:r w:rsidR="002612E0" w:rsidRPr="00AD6DA5" w:rsidDel="00F50FDC">
          <w:rPr>
            <w:color w:val="FF0000"/>
          </w:rPr>
          <w:delText xml:space="preserve">requirements. In addition, this section </w:delText>
        </w:r>
        <w:r w:rsidR="00383C76" w:rsidDel="00F50FDC">
          <w:rPr>
            <w:color w:val="FF0000"/>
          </w:rPr>
          <w:delText>should</w:delText>
        </w:r>
        <w:r w:rsidR="002612E0" w:rsidRPr="00AD6DA5" w:rsidDel="00F50FDC">
          <w:rPr>
            <w:color w:val="FF0000"/>
          </w:rPr>
          <w:delText xml:space="preserve"> state the methods that will be used to assure that the software</w:delText>
        </w:r>
        <w:r w:rsidR="002612E0" w:rsidDel="00F50FDC">
          <w:rPr>
            <w:color w:val="FF0000"/>
          </w:rPr>
          <w:delText xml:space="preserve"> </w:delText>
        </w:r>
        <w:r w:rsidR="002612E0" w:rsidRPr="00AD6DA5" w:rsidDel="00F50FDC">
          <w:rPr>
            <w:color w:val="FF0000"/>
          </w:rPr>
          <w:delText xml:space="preserve">supplier receives adequate and complete requirements. For previously developed software, this section </w:delText>
        </w:r>
        <w:r w:rsidR="00383C76" w:rsidDel="00F50FDC">
          <w:rPr>
            <w:color w:val="FF0000"/>
          </w:rPr>
          <w:delText>should</w:delText>
        </w:r>
        <w:r w:rsidR="002612E0" w:rsidDel="00F50FDC">
          <w:rPr>
            <w:color w:val="FF0000"/>
          </w:rPr>
          <w:delText xml:space="preserve"> </w:delText>
        </w:r>
        <w:r w:rsidR="002612E0" w:rsidRPr="00AD6DA5" w:rsidDel="00F50FDC">
          <w:rPr>
            <w:color w:val="FF0000"/>
          </w:rPr>
          <w:delText>state the methods to be used to ensure the suitability of the product for use with the software items covered</w:delText>
        </w:r>
        <w:r w:rsidR="002612E0" w:rsidDel="00F50FDC">
          <w:rPr>
            <w:color w:val="FF0000"/>
          </w:rPr>
          <w:delText xml:space="preserve"> </w:delText>
        </w:r>
        <w:r w:rsidR="002612E0" w:rsidRPr="00AD6DA5" w:rsidDel="00F50FDC">
          <w:rPr>
            <w:color w:val="FF0000"/>
          </w:rPr>
          <w:delText>by the SQAP.</w:delText>
        </w:r>
        <w:r w:rsidR="002612E0" w:rsidDel="00F50FDC">
          <w:rPr>
            <w:color w:val="FF0000"/>
          </w:rPr>
          <w:delText xml:space="preserve"> Unless otherwise agreed upon contractually, f</w:delText>
        </w:r>
        <w:r w:rsidR="002612E0" w:rsidRPr="00AD6DA5" w:rsidDel="00F50FDC">
          <w:rPr>
            <w:color w:val="FF0000"/>
          </w:rPr>
          <w:delText xml:space="preserve">or software that is to be developed, the supplier </w:delText>
        </w:r>
        <w:r w:rsidR="00383C76" w:rsidDel="00F50FDC">
          <w:rPr>
            <w:color w:val="FF0000"/>
          </w:rPr>
          <w:delText>is</w:delText>
        </w:r>
        <w:r w:rsidR="002612E0" w:rsidRPr="00AD6DA5" w:rsidDel="00F50FDC">
          <w:rPr>
            <w:color w:val="FF0000"/>
          </w:rPr>
          <w:delText xml:space="preserve"> required to prepare and implement</w:delText>
        </w:r>
        <w:r w:rsidR="002612E0" w:rsidDel="00F50FDC">
          <w:rPr>
            <w:color w:val="FF0000"/>
          </w:rPr>
          <w:delText xml:space="preserve"> </w:delText>
        </w:r>
        <w:r w:rsidR="002612E0" w:rsidRPr="00AD6DA5" w:rsidDel="00F50FDC">
          <w:rPr>
            <w:color w:val="FF0000"/>
          </w:rPr>
          <w:delText xml:space="preserve">an SQAP in accordance with </w:delText>
        </w:r>
        <w:r w:rsidR="002612E0" w:rsidDel="00F50FDC">
          <w:rPr>
            <w:color w:val="FF0000"/>
          </w:rPr>
          <w:delText xml:space="preserve">the INL SQA </w:delText>
        </w:r>
        <w:r w:rsidR="00387FA6" w:rsidDel="00F50FDC">
          <w:rPr>
            <w:color w:val="FF0000"/>
          </w:rPr>
          <w:delText>p</w:delText>
        </w:r>
        <w:r w:rsidR="002612E0" w:rsidDel="00F50FDC">
          <w:rPr>
            <w:color w:val="FF0000"/>
          </w:rPr>
          <w:delText>rogram</w:delText>
        </w:r>
        <w:r w:rsidR="002612E0" w:rsidRPr="00AD6DA5" w:rsidDel="00F50FDC">
          <w:rPr>
            <w:color w:val="FF0000"/>
          </w:rPr>
          <w:delText>. This section sh</w:delText>
        </w:r>
        <w:r w:rsidR="00383C76" w:rsidDel="00F50FDC">
          <w:rPr>
            <w:color w:val="FF0000"/>
          </w:rPr>
          <w:delText>ould</w:delText>
        </w:r>
        <w:r w:rsidR="002612E0" w:rsidRPr="00AD6DA5" w:rsidDel="00F50FDC">
          <w:rPr>
            <w:color w:val="FF0000"/>
          </w:rPr>
          <w:delText xml:space="preserve"> also state the methods to be employed to assure</w:delText>
        </w:r>
        <w:r w:rsidR="002612E0" w:rsidDel="00F50FDC">
          <w:rPr>
            <w:color w:val="FF0000"/>
          </w:rPr>
          <w:delText xml:space="preserve"> </w:delText>
        </w:r>
        <w:r w:rsidR="002612E0" w:rsidRPr="00AD6DA5" w:rsidDel="00F50FDC">
          <w:rPr>
            <w:color w:val="FF0000"/>
          </w:rPr>
          <w:delText xml:space="preserve">that the suppliers comply with the requirements of </w:delText>
        </w:r>
        <w:r w:rsidR="002612E0" w:rsidDel="00F50FDC">
          <w:rPr>
            <w:color w:val="FF0000"/>
          </w:rPr>
          <w:delText xml:space="preserve">the INL QA </w:delText>
        </w:r>
        <w:r w:rsidR="00387FA6" w:rsidDel="00F50FDC">
          <w:rPr>
            <w:color w:val="FF0000"/>
          </w:rPr>
          <w:delText>p</w:delText>
        </w:r>
        <w:r w:rsidR="002612E0" w:rsidDel="00F50FDC">
          <w:rPr>
            <w:color w:val="FF0000"/>
          </w:rPr>
          <w:delText>rogram</w:delText>
        </w:r>
        <w:r w:rsidR="002612E0" w:rsidRPr="00AD6DA5" w:rsidDel="00F50FDC">
          <w:rPr>
            <w:color w:val="FF0000"/>
          </w:rPr>
          <w:delText>. If software is to be developed under</w:delText>
        </w:r>
        <w:r w:rsidR="002612E0" w:rsidDel="00F50FDC">
          <w:rPr>
            <w:color w:val="FF0000"/>
          </w:rPr>
          <w:delText xml:space="preserve"> </w:delText>
        </w:r>
        <w:r w:rsidR="002612E0" w:rsidRPr="00AD6DA5" w:rsidDel="00F50FDC">
          <w:rPr>
            <w:color w:val="FF0000"/>
          </w:rPr>
          <w:delText>contract, then the procedures for contract review and update sh</w:delText>
        </w:r>
        <w:r w:rsidR="00383C76" w:rsidDel="00F50FDC">
          <w:rPr>
            <w:color w:val="FF0000"/>
          </w:rPr>
          <w:delText>ould</w:delText>
        </w:r>
        <w:r w:rsidR="002612E0" w:rsidRPr="00AD6DA5" w:rsidDel="00F50FDC">
          <w:rPr>
            <w:color w:val="FF0000"/>
          </w:rPr>
          <w:delText xml:space="preserve"> be described.</w:delText>
        </w:r>
        <w:r w:rsidR="001C2CEC" w:rsidDel="00F50FDC">
          <w:rPr>
            <w:color w:val="FF0000"/>
          </w:rPr>
          <w:delText xml:space="preserve"> </w:delText>
        </w:r>
        <w:r w:rsidR="00FD58EC" w:rsidRPr="00C93C8D" w:rsidDel="00F50FDC">
          <w:rPr>
            <w:i/>
            <w:color w:val="FF0000"/>
          </w:rPr>
          <w:delText xml:space="preserve">If this information is adequately documented in the </w:delText>
        </w:r>
        <w:r w:rsidR="00FD58EC" w:rsidDel="00F50FDC">
          <w:rPr>
            <w:i/>
            <w:color w:val="FF0000"/>
          </w:rPr>
          <w:delText>IT project management plan or IT asset m</w:delText>
        </w:r>
        <w:r w:rsidR="00FD58EC" w:rsidRPr="00C93C8D" w:rsidDel="00F50FDC">
          <w:rPr>
            <w:i/>
            <w:color w:val="FF0000"/>
          </w:rPr>
          <w:delText xml:space="preserve">aintenance </w:delText>
        </w:r>
        <w:r w:rsidR="00FD58EC" w:rsidDel="00F50FDC">
          <w:rPr>
            <w:i/>
            <w:color w:val="FF0000"/>
          </w:rPr>
          <w:delText>p</w:delText>
        </w:r>
        <w:r w:rsidR="00FD58EC" w:rsidRPr="00C93C8D" w:rsidDel="00F50FDC">
          <w:rPr>
            <w:i/>
            <w:color w:val="FF0000"/>
          </w:rPr>
          <w:delText xml:space="preserve">lan, that </w:delText>
        </w:r>
        <w:r w:rsidR="00A760C7" w:rsidDel="00F50FDC">
          <w:rPr>
            <w:i/>
            <w:color w:val="FF0000"/>
          </w:rPr>
          <w:delText>p</w:delText>
        </w:r>
        <w:r w:rsidR="00FD58EC" w:rsidRPr="00C93C8D" w:rsidDel="00F50FDC">
          <w:rPr>
            <w:i/>
            <w:color w:val="FF0000"/>
          </w:rPr>
          <w:delText xml:space="preserve">lan </w:delText>
        </w:r>
        <w:r w:rsidR="003F7F8C" w:rsidDel="00F50FDC">
          <w:rPr>
            <w:i/>
            <w:color w:val="FF0000"/>
          </w:rPr>
          <w:delText>may</w:delText>
        </w:r>
        <w:r w:rsidR="00FD58EC" w:rsidRPr="00C93C8D" w:rsidDel="00F50FDC">
          <w:rPr>
            <w:i/>
            <w:color w:val="FF0000"/>
          </w:rPr>
          <w:delText xml:space="preserve"> be referenced.</w:delText>
        </w:r>
        <w:r w:rsidR="00FD58EC" w:rsidDel="00F50FDC">
          <w:rPr>
            <w:color w:val="FF0000"/>
          </w:rPr>
          <w:delText>]</w:delText>
        </w:r>
      </w:del>
    </w:p>
    <w:p w14:paraId="0CB4DB69" w14:textId="2638F43B" w:rsidR="00F50FDC" w:rsidRDefault="002612E0" w:rsidP="00F50FDC">
      <w:pPr>
        <w:pStyle w:val="H1bodytext"/>
        <w:rPr>
          <w:ins w:id="1996" w:author="Andrea Alfonsi" w:date="2018-09-17T14:25:00Z"/>
        </w:rPr>
      </w:pPr>
      <w:del w:id="1997" w:author="Andrea Alfonsi" w:date="2018-09-17T14:25:00Z">
        <w:r w:rsidRPr="00D53F72" w:rsidDel="00F50FDC">
          <w:rPr>
            <w:color w:val="FF0000"/>
          </w:rPr>
          <w:delText>[</w:delText>
        </w:r>
        <w:r w:rsidDel="007F3591">
          <w:delText>Enter text here</w:delText>
        </w:r>
      </w:del>
      <w:ins w:id="1998" w:author="Andrea Alfonsi" w:date="2018-09-17T14:25:00Z">
        <w:r w:rsidR="00F50FDC">
          <w:t xml:space="preserve">The IT asset owner, with support from the INL Procurement organization, will acquire materials and services that are necessary to support the </w:t>
        </w:r>
      </w:ins>
      <w:ins w:id="1999" w:author="Andrea Alfonsi" w:date="2018-09-17T14:26:00Z">
        <w:r w:rsidR="007F3591">
          <w:t>RAVEN</w:t>
        </w:r>
      </w:ins>
      <w:ins w:id="2000" w:author="Andrea Alfonsi" w:date="2018-09-17T14:25:00Z">
        <w:r w:rsidR="00F50FDC">
          <w:t xml:space="preserve"> software </w:t>
        </w:r>
      </w:ins>
      <w:ins w:id="2001" w:author="Andrea Alfonsi" w:date="2018-09-17T14:26:00Z">
        <w:r w:rsidR="007F3591">
          <w:t>and its supported plug-ins</w:t>
        </w:r>
      </w:ins>
      <w:ins w:id="2002" w:author="Andrea Alfonsi" w:date="2018-09-17T14:25:00Z">
        <w:r w:rsidR="00F50FDC">
          <w:t>. These acquisitions include otherwise acquired software (i.e., software that has not been previously approved under a program consistent with the INL Quality Assurance program including freeware, shareware, and firmware).</w:t>
        </w:r>
      </w:ins>
    </w:p>
    <w:p w14:paraId="11521494" w14:textId="77777777" w:rsidR="00F50FDC" w:rsidRDefault="00F50FDC" w:rsidP="00F50FDC">
      <w:pPr>
        <w:pStyle w:val="H1bodytext"/>
        <w:rPr>
          <w:ins w:id="2003" w:author="Andrea Alfonsi" w:date="2018-09-17T14:25:00Z"/>
        </w:rPr>
      </w:pPr>
      <w:ins w:id="2004" w:author="Andrea Alfonsi" w:date="2018-09-17T14:25:00Z">
        <w:r>
          <w:t>Subcontractor/vendor control activities incorporate items developed outside the control of this plan into the CIs. Included are IT assets developed by contract and IT assets acquired in their finished form. Special attention is directed to these CM activities due to the added organizational and legal relationships.</w:t>
        </w:r>
      </w:ins>
    </w:p>
    <w:p w14:paraId="14EC258B" w14:textId="75301D65" w:rsidR="00F50FDC" w:rsidRDefault="00F50FDC" w:rsidP="00F50FDC">
      <w:pPr>
        <w:pStyle w:val="H1bodytext"/>
        <w:rPr>
          <w:ins w:id="2005" w:author="Andrea Alfonsi" w:date="2018-09-17T14:25:00Z"/>
        </w:rPr>
      </w:pPr>
      <w:ins w:id="2006" w:author="Andrea Alfonsi" w:date="2018-09-17T14:25:00Z">
        <w:r>
          <w:t xml:space="preserve">Periodic changes and improvements will be made by the vendor to incorporate lessons learned from similar installations. These changes will be managed </w:t>
        </w:r>
      </w:ins>
      <w:ins w:id="2007" w:author="Andrea Alfonsi" w:date="2018-09-17T14:27:00Z">
        <w:r w:rsidR="003F0390">
          <w:t xml:space="preserve">per Software Change Control, documented in </w:t>
        </w:r>
        <w:r w:rsidR="003F0390" w:rsidRPr="003F0390">
          <w:t>PLN-5553, “RAVEN and RAVEN plug-ins Configuration Management Plan”.</w:t>
        </w:r>
      </w:ins>
    </w:p>
    <w:p w14:paraId="0BF5FC63" w14:textId="1E38B2F9" w:rsidR="00F50FDC" w:rsidRDefault="00F50FDC" w:rsidP="00F50FDC">
      <w:pPr>
        <w:pStyle w:val="H1bodytext"/>
        <w:rPr>
          <w:ins w:id="2008" w:author="Andrea Alfonsi" w:date="2018-09-17T14:25:00Z"/>
        </w:rPr>
        <w:pPrChange w:id="2009" w:author="Andrea Alfonsi" w:date="2018-09-17T14:25:00Z">
          <w:pPr>
            <w:pStyle w:val="H1bodytext"/>
          </w:pPr>
        </w:pPrChange>
      </w:pPr>
      <w:ins w:id="2010" w:author="Andrea Alfonsi" w:date="2018-09-17T14:25:00Z">
        <w:r>
          <w:t xml:space="preserve">Subcontractors </w:t>
        </w:r>
      </w:ins>
      <w:ins w:id="2011" w:author="Andrea Alfonsi" w:date="2018-09-17T14:28:00Z">
        <w:r w:rsidR="00880E30">
          <w:t>might</w:t>
        </w:r>
      </w:ins>
      <w:ins w:id="2012" w:author="Andrea Alfonsi" w:date="2018-09-17T14:25:00Z">
        <w:r>
          <w:t xml:space="preserve"> be used to implement CRs. When t</w:t>
        </w:r>
        <w:r w:rsidR="003909B3">
          <w:t>his occurs, the project manager</w:t>
        </w:r>
        <w:r>
          <w:t xml:space="preserve"> will be responsible for the procurement of their services. The </w:t>
        </w:r>
      </w:ins>
      <w:ins w:id="2013" w:author="Andrea Alfonsi" w:date="2018-09-17T14:28:00Z">
        <w:r w:rsidR="00CD3B8A">
          <w:t>Project</w:t>
        </w:r>
      </w:ins>
      <w:ins w:id="2014" w:author="Andrea Alfonsi" w:date="2018-09-17T14:25:00Z">
        <w:r>
          <w:t xml:space="preserve"> manager will be responsible for determining which tasks of a CR should be subcontracted out and funding the tasks</w:t>
        </w:r>
      </w:ins>
      <w:ins w:id="2015" w:author="Andrea Alfonsi" w:date="2018-09-17T14:28:00Z">
        <w:r w:rsidR="006F308C">
          <w:t>/improvements</w:t>
        </w:r>
      </w:ins>
      <w:ins w:id="2016" w:author="Andrea Alfonsi" w:date="2018-09-17T14:25:00Z">
        <w:r>
          <w:t>. When subcontractors are used to implement changes to CIs, the project manager or technical lead</w:t>
        </w:r>
      </w:ins>
      <w:ins w:id="2017" w:author="Andrea Alfonsi" w:date="2018-09-17T14:29:00Z">
        <w:r w:rsidR="00841849">
          <w:t>er</w:t>
        </w:r>
      </w:ins>
      <w:ins w:id="2018" w:author="Andrea Alfonsi" w:date="2018-09-17T14:25:00Z">
        <w:r>
          <w:t xml:space="preserve"> will deliver the CI to the subcontractor. The subcontractor will perform the changes and return the modified CI to the project manager or technical lead</w:t>
        </w:r>
      </w:ins>
      <w:ins w:id="2019" w:author="Andrea Alfonsi" w:date="2018-09-17T14:29:00Z">
        <w:r w:rsidR="00841849">
          <w:t>er</w:t>
        </w:r>
      </w:ins>
      <w:ins w:id="2020" w:author="Andrea Alfonsi" w:date="2018-09-17T14:25:00Z">
        <w:r>
          <w:t>. After the modified CI has been tested or reviewed and approved by the CCB, the technical lead</w:t>
        </w:r>
      </w:ins>
      <w:ins w:id="2021" w:author="Andrea Alfonsi" w:date="2018-09-17T14:29:00Z">
        <w:r w:rsidR="009D3055">
          <w:t>er</w:t>
        </w:r>
      </w:ins>
      <w:ins w:id="2022" w:author="Andrea Alfonsi" w:date="2018-09-17T14:25:00Z">
        <w:r>
          <w:t xml:space="preserve"> will baseline the modified CI and place it under configuration management.</w:t>
        </w:r>
      </w:ins>
    </w:p>
    <w:p w14:paraId="7A7C1988" w14:textId="77777777" w:rsidR="00A834DA" w:rsidRDefault="00A834DA" w:rsidP="00A834DA">
      <w:pPr>
        <w:pStyle w:val="H1bodytext"/>
        <w:rPr>
          <w:ins w:id="2023" w:author="Andrea Alfonsi" w:date="2018-09-17T14:25:00Z"/>
        </w:rPr>
      </w:pPr>
      <w:ins w:id="2024" w:author="Andrea Alfonsi" w:date="2018-09-17T14:25:00Z">
        <w:r>
          <w:t>Software updates and revisions will be available from the vendor through a maintenance support agreement with the vendor.</w:t>
        </w:r>
      </w:ins>
    </w:p>
    <w:p w14:paraId="05EC6887" w14:textId="77777777" w:rsidR="00A834DA" w:rsidRDefault="00A834DA" w:rsidP="00A834DA">
      <w:pPr>
        <w:pStyle w:val="H1bodytext"/>
        <w:rPr>
          <w:ins w:id="2025" w:author="Andrea Alfonsi" w:date="2018-09-17T14:25:00Z"/>
        </w:rPr>
      </w:pPr>
      <w:ins w:id="2026" w:author="Andrea Alfonsi" w:date="2018-09-17T14:25:00Z">
        <w:r>
          <w:t>The selection and management of subcontractors is performed by the associated project manager. When it is determined necessary to involve subcontractors, the project manager will be responsible for the procurement of their services and for determining what tasks they will perform.</w:t>
        </w:r>
      </w:ins>
    </w:p>
    <w:p w14:paraId="39F3CC92" w14:textId="77777777" w:rsidR="009B4C34" w:rsidRDefault="00A834DA" w:rsidP="009B4C34">
      <w:pPr>
        <w:pStyle w:val="H1bodytext"/>
        <w:rPr>
          <w:ins w:id="2027" w:author="Andrea Alfonsi" w:date="2018-09-17T14:29:00Z"/>
        </w:rPr>
        <w:pPrChange w:id="2028" w:author="Andrea Alfonsi" w:date="2018-09-17T14:29:00Z">
          <w:pPr>
            <w:pStyle w:val="H1bodytext"/>
          </w:pPr>
        </w:pPrChange>
      </w:pPr>
      <w:ins w:id="2029" w:author="Andrea Alfonsi" w:date="2018-09-17T14:25:00Z">
        <w:r>
          <w:t>Acquisitions must be handled in accordance</w:t>
        </w:r>
        <w:r w:rsidR="009B4C34">
          <w:t xml:space="preserve"> with the following procedures:</w:t>
        </w:r>
      </w:ins>
    </w:p>
    <w:p w14:paraId="4BED059C" w14:textId="77777777" w:rsidR="009B4C34" w:rsidRDefault="00A834DA" w:rsidP="0079491A">
      <w:pPr>
        <w:pStyle w:val="H1bodytext"/>
        <w:numPr>
          <w:ilvl w:val="0"/>
          <w:numId w:val="42"/>
        </w:numPr>
        <w:ind w:left="1350"/>
        <w:rPr>
          <w:ins w:id="2030" w:author="Andrea Alfonsi" w:date="2018-09-17T14:30:00Z"/>
        </w:rPr>
        <w:pPrChange w:id="2031" w:author="Andrea Alfonsi" w:date="2018-09-17T14:30:00Z">
          <w:pPr>
            <w:pStyle w:val="H1bodytext"/>
          </w:pPr>
        </w:pPrChange>
      </w:pPr>
      <w:ins w:id="2032" w:author="Andrea Alfonsi" w:date="2018-09-17T14:25:00Z">
        <w:r>
          <w:t>LWP-4001, “Acquisition of Materials and Services”</w:t>
        </w:r>
      </w:ins>
    </w:p>
    <w:p w14:paraId="4544F06B" w14:textId="51BFF37E" w:rsidR="00A834DA" w:rsidRDefault="00A834DA" w:rsidP="0079491A">
      <w:pPr>
        <w:pStyle w:val="H1bodytext"/>
        <w:numPr>
          <w:ilvl w:val="0"/>
          <w:numId w:val="42"/>
        </w:numPr>
        <w:ind w:left="1350"/>
        <w:rPr>
          <w:ins w:id="2033" w:author="Andrea Alfonsi" w:date="2018-09-17T14:25:00Z"/>
        </w:rPr>
        <w:pPrChange w:id="2034" w:author="Andrea Alfonsi" w:date="2018-09-17T14:30:00Z">
          <w:pPr>
            <w:pStyle w:val="H1bodytext"/>
          </w:pPr>
        </w:pPrChange>
      </w:pPr>
      <w:ins w:id="2035" w:author="Andrea Alfonsi" w:date="2018-09-17T14:25:00Z">
        <w:r>
          <w:t>LWP-1305, “Acquisition of Computer Hardware/Software Resources.”</w:t>
        </w:r>
      </w:ins>
    </w:p>
    <w:p w14:paraId="20D7C583" w14:textId="77777777" w:rsidR="009B4C34" w:rsidRDefault="00A834DA" w:rsidP="009B4C34">
      <w:pPr>
        <w:pStyle w:val="H1bodytext"/>
        <w:rPr>
          <w:ins w:id="2036" w:author="Andrea Alfonsi" w:date="2018-09-17T14:30:00Z"/>
        </w:rPr>
        <w:pPrChange w:id="2037" w:author="Andrea Alfonsi" w:date="2018-09-17T14:30:00Z">
          <w:pPr>
            <w:pStyle w:val="H1bodytext"/>
          </w:pPr>
        </w:pPrChange>
      </w:pPr>
      <w:ins w:id="2038" w:author="Andrea Alfonsi" w:date="2018-09-17T14:25:00Z">
        <w:r>
          <w:lastRenderedPageBreak/>
          <w:t>In addition, Quality Level-1 or Quality Level-2, acquisitions must be handled in accordance</w:t>
        </w:r>
        <w:r w:rsidR="009B4C34">
          <w:t xml:space="preserve"> with the following procedures:</w:t>
        </w:r>
      </w:ins>
    </w:p>
    <w:p w14:paraId="263E61F7" w14:textId="77777777" w:rsidR="009B4C34" w:rsidRDefault="00A834DA" w:rsidP="0079491A">
      <w:pPr>
        <w:pStyle w:val="H1bodytext"/>
        <w:numPr>
          <w:ilvl w:val="0"/>
          <w:numId w:val="42"/>
        </w:numPr>
        <w:ind w:left="1350"/>
        <w:rPr>
          <w:ins w:id="2039" w:author="Andrea Alfonsi" w:date="2018-09-17T14:30:00Z"/>
        </w:rPr>
        <w:pPrChange w:id="2040" w:author="Andrea Alfonsi" w:date="2018-09-17T14:30:00Z">
          <w:pPr>
            <w:pStyle w:val="H1bodytext"/>
          </w:pPr>
        </w:pPrChange>
      </w:pPr>
      <w:ins w:id="2041" w:author="Andrea Alfonsi" w:date="2018-09-17T14:25:00Z">
        <w:r>
          <w:t>LWP-4501, “Preparation and Control of Procurement Documents”</w:t>
        </w:r>
      </w:ins>
    </w:p>
    <w:p w14:paraId="347E835A" w14:textId="5B820673" w:rsidR="00A834DA" w:rsidRDefault="00A834DA" w:rsidP="0079491A">
      <w:pPr>
        <w:pStyle w:val="H1bodytext"/>
        <w:numPr>
          <w:ilvl w:val="0"/>
          <w:numId w:val="42"/>
        </w:numPr>
        <w:ind w:left="1350"/>
        <w:rPr>
          <w:ins w:id="2042" w:author="Andrea Alfonsi" w:date="2018-09-17T14:25:00Z"/>
        </w:rPr>
        <w:pPrChange w:id="2043" w:author="Andrea Alfonsi" w:date="2018-09-17T14:30:00Z">
          <w:pPr>
            <w:pStyle w:val="H1bodytext"/>
          </w:pPr>
        </w:pPrChange>
      </w:pPr>
      <w:ins w:id="2044" w:author="Andrea Alfonsi" w:date="2018-09-17T14:25:00Z">
        <w:r>
          <w:t>LWP-4503, “Supplier Evaluation and Qualification.”</w:t>
        </w:r>
      </w:ins>
    </w:p>
    <w:p w14:paraId="7481DA50" w14:textId="6FB75E2E" w:rsidR="00A834DA" w:rsidRDefault="00A834DA" w:rsidP="00A834DA">
      <w:pPr>
        <w:pStyle w:val="H1bodytext"/>
        <w:rPr>
          <w:ins w:id="2045" w:author="Andrea Alfonsi" w:date="2018-09-17T14:25:00Z"/>
        </w:rPr>
      </w:pPr>
      <w:ins w:id="2046" w:author="Andrea Alfonsi" w:date="2018-09-17T14:25:00Z">
        <w:r>
          <w:t xml:space="preserve">Procurement documents shall identify requirements for Supplier’s reporting of software errors to the </w:t>
        </w:r>
      </w:ins>
      <w:ins w:id="2047" w:author="Andrea Alfonsi" w:date="2018-09-17T14:30:00Z">
        <w:r w:rsidR="00A87DB4">
          <w:t xml:space="preserve">RAVEN core </w:t>
        </w:r>
      </w:ins>
      <w:ins w:id="2048" w:author="Andrea Alfonsi" w:date="2018-09-17T14:25:00Z">
        <w:r>
          <w:t>team and as appropriate, the team’s reporting of software errors to the Supplier.</w:t>
        </w:r>
      </w:ins>
    </w:p>
    <w:p w14:paraId="7FF94EB4" w14:textId="77777777" w:rsidR="00F41E83" w:rsidRDefault="00A834DA" w:rsidP="00F41E83">
      <w:pPr>
        <w:pStyle w:val="H1bodytext"/>
        <w:rPr>
          <w:ins w:id="2049" w:author="Andrea Alfonsi" w:date="2018-09-17T14:31:00Z"/>
        </w:rPr>
        <w:pPrChange w:id="2050" w:author="Andrea Alfonsi" w:date="2018-09-17T14:31:00Z">
          <w:pPr>
            <w:pStyle w:val="H1bodytext"/>
          </w:pPr>
        </w:pPrChange>
      </w:pPr>
      <w:ins w:id="2051" w:author="Andrea Alfonsi" w:date="2018-09-17T14:25:00Z">
        <w:r>
          <w:t>When acquiring application software (including upgrades), the follo</w:t>
        </w:r>
        <w:r w:rsidR="00F41E83">
          <w:t>wing documentation is required:</w:t>
        </w:r>
      </w:ins>
    </w:p>
    <w:p w14:paraId="3A66FFA4" w14:textId="77777777" w:rsidR="00F41E83" w:rsidRDefault="00A834DA" w:rsidP="00F41E83">
      <w:pPr>
        <w:pStyle w:val="H1bodytext"/>
        <w:numPr>
          <w:ilvl w:val="0"/>
          <w:numId w:val="49"/>
        </w:numPr>
        <w:rPr>
          <w:ins w:id="2052" w:author="Andrea Alfonsi" w:date="2018-09-17T14:31:00Z"/>
        </w:rPr>
        <w:pPrChange w:id="2053" w:author="Andrea Alfonsi" w:date="2018-09-17T14:31:00Z">
          <w:pPr>
            <w:pStyle w:val="H1bodytext"/>
          </w:pPr>
        </w:pPrChange>
      </w:pPr>
      <w:ins w:id="2054" w:author="Andrea Alfonsi" w:date="2018-09-17T14:25:00Z">
        <w:r>
          <w:t>Business requirements describing the capabilities and limitations.</w:t>
        </w:r>
      </w:ins>
    </w:p>
    <w:p w14:paraId="5869EF61" w14:textId="77777777" w:rsidR="00F41E83" w:rsidRDefault="00A834DA" w:rsidP="00F41E83">
      <w:pPr>
        <w:pStyle w:val="H1bodytext"/>
        <w:numPr>
          <w:ilvl w:val="0"/>
          <w:numId w:val="49"/>
        </w:numPr>
        <w:rPr>
          <w:ins w:id="2055" w:author="Andrea Alfonsi" w:date="2018-09-17T14:31:00Z"/>
        </w:rPr>
        <w:pPrChange w:id="2056" w:author="Andrea Alfonsi" w:date="2018-09-17T14:31:00Z">
          <w:pPr>
            <w:pStyle w:val="H1bodytext"/>
          </w:pPr>
        </w:pPrChange>
      </w:pPr>
      <w:ins w:id="2057" w:author="Andrea Alfonsi" w:date="2018-09-17T14:25:00Z">
        <w:r>
          <w:t>Test plans and test cases that will be used to validate the capability of the system for its specific application.</w:t>
        </w:r>
      </w:ins>
    </w:p>
    <w:p w14:paraId="62B56EB0" w14:textId="1E5906E3" w:rsidR="00A834DA" w:rsidRDefault="00A834DA" w:rsidP="00F41E83">
      <w:pPr>
        <w:pStyle w:val="H1bodytext"/>
        <w:numPr>
          <w:ilvl w:val="0"/>
          <w:numId w:val="49"/>
        </w:numPr>
        <w:rPr>
          <w:ins w:id="2058" w:author="Andrea Alfonsi" w:date="2018-09-17T14:25:00Z"/>
        </w:rPr>
        <w:pPrChange w:id="2059" w:author="Andrea Alfonsi" w:date="2018-09-17T14:31:00Z">
          <w:pPr>
            <w:pStyle w:val="H1bodytext"/>
          </w:pPr>
        </w:pPrChange>
      </w:pPr>
      <w:ins w:id="2060" w:author="Andrea Alfonsi" w:date="2018-09-17T14:25:00Z">
        <w:r>
          <w:t>Instructions for use.</w:t>
        </w:r>
      </w:ins>
    </w:p>
    <w:p w14:paraId="6F36A041" w14:textId="0A5609CB" w:rsidR="002612E0" w:rsidRDefault="00A834DA" w:rsidP="00786F74">
      <w:pPr>
        <w:pStyle w:val="H1bodytext"/>
        <w:pPrChange w:id="2061" w:author="Andrea Alfonsi" w:date="2018-09-17T14:31:00Z">
          <w:pPr>
            <w:pStyle w:val="H1bodytext"/>
          </w:pPr>
        </w:pPrChange>
      </w:pPr>
      <w:ins w:id="2062" w:author="Andrea Alfonsi" w:date="2018-09-17T14:25:00Z">
        <w:r>
          <w:t xml:space="preserve">The resulting documentation and associated software </w:t>
        </w:r>
      </w:ins>
      <w:ins w:id="2063" w:author="Andrea Alfonsi" w:date="2018-09-17T14:31:00Z">
        <w:r w:rsidR="00F41E83">
          <w:t>will</w:t>
        </w:r>
      </w:ins>
      <w:ins w:id="2064" w:author="Andrea Alfonsi" w:date="2018-09-17T14:25:00Z">
        <w:r>
          <w:t xml:space="preserve"> establish the current baseline.</w:t>
        </w:r>
      </w:ins>
      <w:del w:id="2065" w:author="Andrea Alfonsi" w:date="2018-09-17T14:25:00Z">
        <w:r w:rsidR="002612E0" w:rsidDel="00F50FDC">
          <w:delText>.</w:delText>
        </w:r>
        <w:r w:rsidR="002612E0" w:rsidRPr="00D53F72" w:rsidDel="00F50FDC">
          <w:rPr>
            <w:color w:val="FF0000"/>
          </w:rPr>
          <w:delText>]</w:delText>
        </w:r>
      </w:del>
    </w:p>
    <w:p w14:paraId="1DAED8F3" w14:textId="77777777" w:rsidR="002612E0" w:rsidRPr="00F20702" w:rsidRDefault="002612E0" w:rsidP="0005586A">
      <w:pPr>
        <w:pStyle w:val="Heading1"/>
        <w:numPr>
          <w:ilvl w:val="0"/>
          <w:numId w:val="20"/>
        </w:numPr>
      </w:pPr>
      <w:bookmarkStart w:id="2066" w:name="_Toc365305502"/>
      <w:bookmarkStart w:id="2067" w:name="_Toc377364769"/>
      <w:bookmarkStart w:id="2068" w:name="_Ref524598446"/>
      <w:bookmarkStart w:id="2069" w:name="_Ref524598681"/>
      <w:bookmarkStart w:id="2070" w:name="_Ref524598713"/>
      <w:bookmarkStart w:id="2071" w:name="_Ref524598723"/>
      <w:bookmarkStart w:id="2072" w:name="_Toc524959797"/>
      <w:r>
        <w:t xml:space="preserve">RECORDS COLLECTION, MAINTENANCE, AND </w:t>
      </w:r>
      <w:bookmarkEnd w:id="2066"/>
      <w:r w:rsidR="00D46029">
        <w:t>RETENTION</w:t>
      </w:r>
      <w:bookmarkEnd w:id="2067"/>
      <w:bookmarkEnd w:id="2068"/>
      <w:bookmarkEnd w:id="2069"/>
      <w:bookmarkEnd w:id="2070"/>
      <w:bookmarkEnd w:id="2071"/>
      <w:bookmarkEnd w:id="2072"/>
    </w:p>
    <w:p w14:paraId="57C59527" w14:textId="2A673102" w:rsidR="002612E0" w:rsidRPr="00C467B9" w:rsidDel="006A6717" w:rsidRDefault="002612E0" w:rsidP="002612E0">
      <w:pPr>
        <w:pStyle w:val="H1bodytext"/>
        <w:rPr>
          <w:del w:id="2073" w:author="Andrea Alfonsi" w:date="2018-09-17T14:36:00Z"/>
          <w:color w:val="FF0000"/>
        </w:rPr>
      </w:pPr>
      <w:del w:id="2074" w:author="Andrea Alfonsi" w:date="2018-09-17T14:36:00Z">
        <w:r w:rsidRPr="00C467B9" w:rsidDel="006A6717">
          <w:rPr>
            <w:color w:val="FF0000"/>
          </w:rPr>
          <w:delText>[</w:delText>
        </w:r>
        <w:r w:rsidR="000508E6" w:rsidDel="006A6717">
          <w:rPr>
            <w:color w:val="FF0000"/>
          </w:rPr>
          <w:delText>I</w:delText>
        </w:r>
        <w:r w:rsidRPr="00C467B9" w:rsidDel="006A6717">
          <w:rPr>
            <w:color w:val="FF0000"/>
          </w:rPr>
          <w:delText>dentify the SQA documentation to be retained, the methods and facilities to be</w:delText>
        </w:r>
        <w:r w:rsidDel="006A6717">
          <w:rPr>
            <w:color w:val="FF0000"/>
          </w:rPr>
          <w:delText xml:space="preserve"> </w:delText>
        </w:r>
        <w:r w:rsidRPr="00C467B9" w:rsidDel="006A6717">
          <w:rPr>
            <w:color w:val="FF0000"/>
          </w:rPr>
          <w:delText>used to assemble, file, safeguard, and maintain this documentation, and designate the retention period.</w:delText>
        </w:r>
        <w:r w:rsidR="001C2CEC" w:rsidDel="006A6717">
          <w:rPr>
            <w:color w:val="FF0000"/>
          </w:rPr>
          <w:delText xml:space="preserve"> </w:delText>
        </w:r>
        <w:r w:rsidR="00FD58EC" w:rsidRPr="00C93C8D" w:rsidDel="006A6717">
          <w:rPr>
            <w:i/>
            <w:color w:val="FF0000"/>
          </w:rPr>
          <w:delText xml:space="preserve">If this information is adequately documented in the </w:delText>
        </w:r>
        <w:r w:rsidR="00FD58EC" w:rsidDel="006A6717">
          <w:rPr>
            <w:i/>
            <w:color w:val="FF0000"/>
          </w:rPr>
          <w:delText>IT project management plan or IT asset m</w:delText>
        </w:r>
        <w:r w:rsidR="00FD58EC" w:rsidRPr="00C93C8D" w:rsidDel="006A6717">
          <w:rPr>
            <w:i/>
            <w:color w:val="FF0000"/>
          </w:rPr>
          <w:delText xml:space="preserve">aintenance </w:delText>
        </w:r>
        <w:r w:rsidR="00FD58EC" w:rsidDel="006A6717">
          <w:rPr>
            <w:i/>
            <w:color w:val="FF0000"/>
          </w:rPr>
          <w:delText>p</w:delText>
        </w:r>
        <w:r w:rsidR="00FD58EC" w:rsidRPr="00C93C8D" w:rsidDel="006A6717">
          <w:rPr>
            <w:i/>
            <w:color w:val="FF0000"/>
          </w:rPr>
          <w:delText xml:space="preserve">lan, that </w:delText>
        </w:r>
        <w:r w:rsidR="00387FA6" w:rsidDel="006A6717">
          <w:rPr>
            <w:i/>
            <w:color w:val="FF0000"/>
          </w:rPr>
          <w:delText>p</w:delText>
        </w:r>
        <w:r w:rsidR="00FD58EC" w:rsidRPr="00C93C8D" w:rsidDel="006A6717">
          <w:rPr>
            <w:i/>
            <w:color w:val="FF0000"/>
          </w:rPr>
          <w:delText xml:space="preserve">lan </w:delText>
        </w:r>
        <w:r w:rsidR="00695373" w:rsidDel="006A6717">
          <w:rPr>
            <w:i/>
            <w:color w:val="FF0000"/>
          </w:rPr>
          <w:delText>may</w:delText>
        </w:r>
        <w:r w:rsidR="00FD58EC" w:rsidRPr="00C93C8D" w:rsidDel="006A6717">
          <w:rPr>
            <w:i/>
            <w:color w:val="FF0000"/>
          </w:rPr>
          <w:delText xml:space="preserve"> be referenced.</w:delText>
        </w:r>
        <w:r w:rsidR="00FD58EC" w:rsidDel="006A6717">
          <w:rPr>
            <w:color w:val="FF0000"/>
          </w:rPr>
          <w:delText>]</w:delText>
        </w:r>
      </w:del>
    </w:p>
    <w:p w14:paraId="51F7DFD2" w14:textId="091F2EA9" w:rsidR="002612E0" w:rsidRDefault="002612E0" w:rsidP="002612E0">
      <w:pPr>
        <w:pStyle w:val="H1bodytext"/>
      </w:pPr>
      <w:r>
        <w:t>T</w:t>
      </w:r>
      <w:r w:rsidRPr="009252DD">
        <w:t xml:space="preserve">he primary quality </w:t>
      </w:r>
      <w:r>
        <w:t xml:space="preserve">assurance (QA) </w:t>
      </w:r>
      <w:r w:rsidRPr="009252DD">
        <w:t xml:space="preserve">records </w:t>
      </w:r>
      <w:r>
        <w:t>include:</w:t>
      </w:r>
    </w:p>
    <w:p w14:paraId="2D524F49" w14:textId="77777777" w:rsidR="002612E0" w:rsidRDefault="002612E0" w:rsidP="00D90435">
      <w:pPr>
        <w:pStyle w:val="ListBullet"/>
      </w:pPr>
      <w:r>
        <w:t>Mana</w:t>
      </w:r>
      <w:r w:rsidR="00FD58EC">
        <w:t>gement p</w:t>
      </w:r>
      <w:r>
        <w:t>lans</w:t>
      </w:r>
    </w:p>
    <w:p w14:paraId="49B86EBF" w14:textId="77777777" w:rsidR="002612E0" w:rsidRDefault="002612E0" w:rsidP="00D90435">
      <w:pPr>
        <w:pStyle w:val="ListBullet"/>
      </w:pPr>
      <w:r>
        <w:t>Business and technical requirements</w:t>
      </w:r>
    </w:p>
    <w:p w14:paraId="437D7D50" w14:textId="77777777" w:rsidR="002612E0" w:rsidRDefault="002612E0" w:rsidP="00D90435">
      <w:pPr>
        <w:pStyle w:val="ListBullet"/>
      </w:pPr>
      <w:r>
        <w:t>Design documentation</w:t>
      </w:r>
    </w:p>
    <w:p w14:paraId="403D3D6E" w14:textId="77777777" w:rsidR="002612E0" w:rsidRDefault="002612E0" w:rsidP="00D90435">
      <w:pPr>
        <w:pStyle w:val="ListBullet"/>
      </w:pPr>
      <w:r>
        <w:t>Independent review documentation</w:t>
      </w:r>
    </w:p>
    <w:p w14:paraId="086A76DC" w14:textId="77777777" w:rsidR="002612E0" w:rsidRDefault="002612E0" w:rsidP="00D90435">
      <w:pPr>
        <w:pStyle w:val="ListBullet"/>
      </w:pPr>
      <w:r>
        <w:t>Verification and validation results</w:t>
      </w:r>
    </w:p>
    <w:p w14:paraId="775E9DDA" w14:textId="77777777" w:rsidR="002612E0" w:rsidRDefault="002612E0" w:rsidP="00D90435">
      <w:pPr>
        <w:pStyle w:val="ListBullet"/>
      </w:pPr>
      <w:r>
        <w:t>Change control and configuration management documentation</w:t>
      </w:r>
    </w:p>
    <w:p w14:paraId="03DA9C6D" w14:textId="77777777" w:rsidR="002612E0" w:rsidRDefault="002612E0" w:rsidP="00D90435">
      <w:pPr>
        <w:pStyle w:val="ListBullet"/>
      </w:pPr>
      <w:r>
        <w:t>Assessment reports.</w:t>
      </w:r>
    </w:p>
    <w:p w14:paraId="74AFA82F" w14:textId="70ABF18A" w:rsidR="002612E0" w:rsidRDefault="002612E0" w:rsidP="002612E0">
      <w:pPr>
        <w:pStyle w:val="H1bodytext"/>
      </w:pPr>
      <w:r>
        <w:t xml:space="preserve">All </w:t>
      </w:r>
      <w:ins w:id="2075" w:author="Andrea Alfonsi" w:date="2018-09-17T14:35:00Z">
        <w:r w:rsidR="00F2292E">
          <w:t xml:space="preserve">RAVEN and RAVEN plug-ins </w:t>
        </w:r>
      </w:ins>
      <w:r>
        <w:t xml:space="preserve">QA records are </w:t>
      </w:r>
      <w:del w:id="2076" w:author="Andrea Alfonsi" w:date="2018-09-17T14:36:00Z">
        <w:r w:rsidDel="006A6717">
          <w:delText>managed</w:delText>
        </w:r>
      </w:del>
      <w:ins w:id="2077" w:author="Andrea Alfonsi" w:date="2018-09-17T14:36:00Z">
        <w:r w:rsidR="006A6717">
          <w:t>managed,</w:t>
        </w:r>
      </w:ins>
      <w:r>
        <w:t xml:space="preserve"> and retention periods set per </w:t>
      </w:r>
      <w:r w:rsidR="00AC1706">
        <w:t xml:space="preserve">PLN-4653, “INL Records Management Plan.” </w:t>
      </w:r>
      <w:r>
        <w:t>Retention periods for electronic records</w:t>
      </w:r>
      <w:ins w:id="2078" w:author="Andrea Alfonsi" w:date="2018-09-17T14:36:00Z">
        <w:r w:rsidR="002947FF">
          <w:t xml:space="preserve"> (e.g. GitHub)</w:t>
        </w:r>
      </w:ins>
      <w:r>
        <w:t xml:space="preserve"> are identified and tracked in the IT Asset Portfolio </w:t>
      </w:r>
      <w:r w:rsidR="00C51F64" w:rsidRPr="009252DD">
        <w:t xml:space="preserve">per </w:t>
      </w:r>
      <w:r w:rsidR="00C51F64">
        <w:t>LWP</w:t>
      </w:r>
      <w:r w:rsidR="00C51F64">
        <w:noBreakHyphen/>
      </w:r>
      <w:r w:rsidR="00C51F64" w:rsidRPr="009252DD">
        <w:t xml:space="preserve">1202, </w:t>
      </w:r>
      <w:r w:rsidR="00C51F64">
        <w:t>“</w:t>
      </w:r>
      <w:r w:rsidR="00C51F64" w:rsidRPr="009252DD">
        <w:t>Records Management</w:t>
      </w:r>
      <w:r w:rsidR="00C51F64">
        <w:t>.”</w:t>
      </w:r>
    </w:p>
    <w:p w14:paraId="11D401D2" w14:textId="77777777" w:rsidR="002612E0" w:rsidRPr="00F20702" w:rsidRDefault="002612E0" w:rsidP="0005586A">
      <w:pPr>
        <w:pStyle w:val="Heading1"/>
        <w:numPr>
          <w:ilvl w:val="0"/>
          <w:numId w:val="20"/>
        </w:numPr>
      </w:pPr>
      <w:bookmarkStart w:id="2079" w:name="_Toc365305503"/>
      <w:bookmarkStart w:id="2080" w:name="_Toc377364770"/>
      <w:bookmarkStart w:id="2081" w:name="_Toc524959798"/>
      <w:r>
        <w:lastRenderedPageBreak/>
        <w:t>TRAINING</w:t>
      </w:r>
      <w:bookmarkEnd w:id="2079"/>
      <w:bookmarkEnd w:id="2080"/>
      <w:bookmarkEnd w:id="2081"/>
    </w:p>
    <w:p w14:paraId="0D569AC0" w14:textId="67F5828B" w:rsidR="002612E0" w:rsidRPr="00C972BD" w:rsidDel="00C972BD" w:rsidRDefault="002612E0" w:rsidP="00FD58EC">
      <w:pPr>
        <w:pStyle w:val="H1bodytext"/>
        <w:rPr>
          <w:del w:id="2082" w:author="Andrea Alfonsi" w:date="2018-09-17T14:37:00Z"/>
          <w:rPrChange w:id="2083" w:author="Andrea Alfonsi" w:date="2018-09-17T14:37:00Z">
            <w:rPr>
              <w:del w:id="2084" w:author="Andrea Alfonsi" w:date="2018-09-17T14:37:00Z"/>
            </w:rPr>
          </w:rPrChange>
        </w:rPr>
      </w:pPr>
      <w:del w:id="2085" w:author="Andrea Alfonsi" w:date="2018-09-17T14:37:00Z">
        <w:r w:rsidRPr="00C972BD" w:rsidDel="00C972BD">
          <w:rPr>
            <w:rPrChange w:id="2086" w:author="Andrea Alfonsi" w:date="2018-09-17T14:37:00Z">
              <w:rPr>
                <w:color w:val="FF0000"/>
              </w:rPr>
            </w:rPrChange>
          </w:rPr>
          <w:delText>[</w:delText>
        </w:r>
        <w:r w:rsidR="00383C76" w:rsidRPr="00C972BD" w:rsidDel="00C972BD">
          <w:rPr>
            <w:rPrChange w:id="2087" w:author="Andrea Alfonsi" w:date="2018-09-17T14:37:00Z">
              <w:rPr>
                <w:color w:val="FF0000"/>
              </w:rPr>
            </w:rPrChange>
          </w:rPr>
          <w:delText>I</w:delText>
        </w:r>
        <w:r w:rsidRPr="00C972BD" w:rsidDel="00C972BD">
          <w:rPr>
            <w:rPrChange w:id="2088" w:author="Andrea Alfonsi" w:date="2018-09-17T14:37:00Z">
              <w:rPr>
                <w:color w:val="FF0000"/>
              </w:rPr>
            </w:rPrChange>
          </w:rPr>
          <w:delText>dentify the training activities necessary to meet the needs of the SQAP</w:delText>
        </w:r>
        <w:r w:rsidRPr="00C972BD" w:rsidDel="00C972BD">
          <w:rPr>
            <w:szCs w:val="24"/>
            <w:rPrChange w:id="2089" w:author="Andrea Alfonsi" w:date="2018-09-17T14:37:00Z">
              <w:rPr>
                <w:color w:val="FF0000"/>
                <w:szCs w:val="24"/>
              </w:rPr>
            </w:rPrChange>
          </w:rPr>
          <w:delText>.</w:delText>
        </w:r>
        <w:r w:rsidR="001C2CEC" w:rsidRPr="00C972BD" w:rsidDel="00C972BD">
          <w:rPr>
            <w:szCs w:val="24"/>
            <w:rPrChange w:id="2090" w:author="Andrea Alfonsi" w:date="2018-09-17T14:37:00Z">
              <w:rPr>
                <w:color w:val="FF0000"/>
                <w:szCs w:val="24"/>
              </w:rPr>
            </w:rPrChange>
          </w:rPr>
          <w:delText xml:space="preserve"> </w:delText>
        </w:r>
        <w:r w:rsidR="00FD58EC" w:rsidRPr="00C972BD" w:rsidDel="00C972BD">
          <w:rPr>
            <w:i/>
            <w:rPrChange w:id="2091" w:author="Andrea Alfonsi" w:date="2018-09-17T14:37:00Z">
              <w:rPr>
                <w:i/>
                <w:color w:val="FF0000"/>
              </w:rPr>
            </w:rPrChange>
          </w:rPr>
          <w:delText xml:space="preserve">If this information is adequately documented in the IT project management plan or IT asset maintenance plan, that </w:delText>
        </w:r>
        <w:r w:rsidR="00387FA6" w:rsidRPr="00C972BD" w:rsidDel="00C972BD">
          <w:rPr>
            <w:i/>
            <w:rPrChange w:id="2092" w:author="Andrea Alfonsi" w:date="2018-09-17T14:37:00Z">
              <w:rPr>
                <w:i/>
                <w:color w:val="FF0000"/>
              </w:rPr>
            </w:rPrChange>
          </w:rPr>
          <w:delText>p</w:delText>
        </w:r>
        <w:r w:rsidR="00695373" w:rsidRPr="00C972BD" w:rsidDel="00C972BD">
          <w:rPr>
            <w:i/>
            <w:rPrChange w:id="2093" w:author="Andrea Alfonsi" w:date="2018-09-17T14:37:00Z">
              <w:rPr>
                <w:i/>
                <w:color w:val="FF0000"/>
              </w:rPr>
            </w:rPrChange>
          </w:rPr>
          <w:delText>lan may</w:delText>
        </w:r>
        <w:r w:rsidR="00FD58EC" w:rsidRPr="00C972BD" w:rsidDel="00C972BD">
          <w:rPr>
            <w:i/>
            <w:rPrChange w:id="2094" w:author="Andrea Alfonsi" w:date="2018-09-17T14:37:00Z">
              <w:rPr>
                <w:i/>
                <w:color w:val="FF0000"/>
              </w:rPr>
            </w:rPrChange>
          </w:rPr>
          <w:delText xml:space="preserve"> be referenced.</w:delText>
        </w:r>
        <w:r w:rsidR="00FD58EC" w:rsidRPr="00C972BD" w:rsidDel="00C972BD">
          <w:rPr>
            <w:rPrChange w:id="2095" w:author="Andrea Alfonsi" w:date="2018-09-17T14:37:00Z">
              <w:rPr>
                <w:color w:val="FF0000"/>
              </w:rPr>
            </w:rPrChange>
          </w:rPr>
          <w:delText xml:space="preserve">] </w:delText>
        </w:r>
        <w:r w:rsidRPr="00C972BD" w:rsidDel="00C972BD">
          <w:rPr>
            <w:rPrChange w:id="2096" w:author="Andrea Alfonsi" w:date="2018-09-17T14:37:00Z">
              <w:rPr>
                <w:color w:val="FF0000"/>
              </w:rPr>
            </w:rPrChange>
          </w:rPr>
          <w:delText>[</w:delText>
        </w:r>
        <w:r w:rsidRPr="00C972BD" w:rsidDel="00C972BD">
          <w:rPr>
            <w:rPrChange w:id="2097" w:author="Andrea Alfonsi" w:date="2018-09-17T14:37:00Z">
              <w:rPr/>
            </w:rPrChange>
          </w:rPr>
          <w:delText xml:space="preserve">Enter text here. </w:delText>
        </w:r>
        <w:r w:rsidRPr="00C972BD" w:rsidDel="00C972BD">
          <w:rPr>
            <w:rPrChange w:id="2098" w:author="Andrea Alfonsi" w:date="2018-09-17T14:37:00Z">
              <w:rPr>
                <w:color w:val="FF0000"/>
              </w:rPr>
            </w:rPrChange>
          </w:rPr>
          <w:delText>Add or revise for your specific activities.</w:delText>
        </w:r>
      </w:del>
    </w:p>
    <w:p w14:paraId="3340534D" w14:textId="7CCE3E11" w:rsidR="00C972BD" w:rsidRPr="00C972BD" w:rsidRDefault="002612E0" w:rsidP="00C972BD">
      <w:pPr>
        <w:pStyle w:val="H1bodytext"/>
        <w:rPr>
          <w:ins w:id="2099" w:author="Andrea Alfonsi" w:date="2018-09-17T14:37:00Z"/>
          <w:rPrChange w:id="2100" w:author="Andrea Alfonsi" w:date="2018-09-17T14:37:00Z">
            <w:rPr>
              <w:ins w:id="2101" w:author="Andrea Alfonsi" w:date="2018-09-17T14:37:00Z"/>
              <w:color w:val="FF0000"/>
            </w:rPr>
          </w:rPrChange>
        </w:rPr>
      </w:pPr>
      <w:del w:id="2102" w:author="Andrea Alfonsi" w:date="2018-09-17T14:37:00Z">
        <w:r w:rsidRPr="00C972BD" w:rsidDel="00C972BD">
          <w:rPr>
            <w:rPrChange w:id="2103" w:author="Andrea Alfonsi" w:date="2018-09-17T14:37:00Z">
              <w:rPr/>
            </w:rPrChange>
          </w:rPr>
          <w:delText xml:space="preserve">See </w:delText>
        </w:r>
        <w:r w:rsidRPr="00C972BD" w:rsidDel="00C972BD">
          <w:rPr>
            <w:rPrChange w:id="2104" w:author="Andrea Alfonsi" w:date="2018-09-17T14:37:00Z">
              <w:rPr>
                <w:color w:val="FF0000"/>
              </w:rPr>
            </w:rPrChange>
          </w:rPr>
          <w:delText xml:space="preserve">[reference </w:delText>
        </w:r>
        <w:r w:rsidR="00FD58EC" w:rsidRPr="00C972BD" w:rsidDel="00C972BD">
          <w:rPr>
            <w:rPrChange w:id="2105" w:author="Andrea Alfonsi" w:date="2018-09-17T14:37:00Z">
              <w:rPr>
                <w:color w:val="FF0000"/>
              </w:rPr>
            </w:rPrChange>
          </w:rPr>
          <w:delText>IT p</w:delText>
        </w:r>
        <w:r w:rsidRPr="00C972BD" w:rsidDel="00C972BD">
          <w:rPr>
            <w:rPrChange w:id="2106" w:author="Andrea Alfonsi" w:date="2018-09-17T14:37:00Z">
              <w:rPr>
                <w:color w:val="FF0000"/>
              </w:rPr>
            </w:rPrChange>
          </w:rPr>
          <w:delText xml:space="preserve">roject </w:delText>
        </w:r>
        <w:r w:rsidR="00FD58EC" w:rsidRPr="00C972BD" w:rsidDel="00C972BD">
          <w:rPr>
            <w:rPrChange w:id="2107" w:author="Andrea Alfonsi" w:date="2018-09-17T14:37:00Z">
              <w:rPr>
                <w:color w:val="FF0000"/>
              </w:rPr>
            </w:rPrChange>
          </w:rPr>
          <w:delText>management p</w:delText>
        </w:r>
        <w:r w:rsidRPr="00C972BD" w:rsidDel="00C972BD">
          <w:rPr>
            <w:rPrChange w:id="2108" w:author="Andrea Alfonsi" w:date="2018-09-17T14:37:00Z">
              <w:rPr>
                <w:color w:val="FF0000"/>
              </w:rPr>
            </w:rPrChange>
          </w:rPr>
          <w:delText xml:space="preserve">lan or IT </w:delText>
        </w:r>
        <w:r w:rsidR="00FD58EC" w:rsidRPr="00C972BD" w:rsidDel="00C972BD">
          <w:rPr>
            <w:rPrChange w:id="2109" w:author="Andrea Alfonsi" w:date="2018-09-17T14:37:00Z">
              <w:rPr>
                <w:color w:val="FF0000"/>
              </w:rPr>
            </w:rPrChange>
          </w:rPr>
          <w:delText>as</w:delText>
        </w:r>
        <w:r w:rsidRPr="00C972BD" w:rsidDel="00C972BD">
          <w:rPr>
            <w:rPrChange w:id="2110" w:author="Andrea Alfonsi" w:date="2018-09-17T14:37:00Z">
              <w:rPr>
                <w:color w:val="FF0000"/>
              </w:rPr>
            </w:rPrChange>
          </w:rPr>
          <w:delText xml:space="preserve">set </w:delText>
        </w:r>
        <w:r w:rsidR="00FD58EC" w:rsidRPr="00C972BD" w:rsidDel="00C972BD">
          <w:rPr>
            <w:rPrChange w:id="2111" w:author="Andrea Alfonsi" w:date="2018-09-17T14:37:00Z">
              <w:rPr>
                <w:color w:val="FF0000"/>
              </w:rPr>
            </w:rPrChange>
          </w:rPr>
          <w:delText>m</w:delText>
        </w:r>
        <w:r w:rsidRPr="00C972BD" w:rsidDel="00C972BD">
          <w:rPr>
            <w:rPrChange w:id="2112" w:author="Andrea Alfonsi" w:date="2018-09-17T14:37:00Z">
              <w:rPr>
                <w:color w:val="FF0000"/>
              </w:rPr>
            </w:rPrChange>
          </w:rPr>
          <w:delText xml:space="preserve">aintenance </w:delText>
        </w:r>
        <w:r w:rsidR="00FD58EC" w:rsidRPr="00C972BD" w:rsidDel="00C972BD">
          <w:rPr>
            <w:rPrChange w:id="2113" w:author="Andrea Alfonsi" w:date="2018-09-17T14:37:00Z">
              <w:rPr>
                <w:color w:val="FF0000"/>
              </w:rPr>
            </w:rPrChange>
          </w:rPr>
          <w:delText>p</w:delText>
        </w:r>
        <w:r w:rsidRPr="00C972BD" w:rsidDel="00C972BD">
          <w:rPr>
            <w:rPrChange w:id="2114" w:author="Andrea Alfonsi" w:date="2018-09-17T14:37:00Z">
              <w:rPr>
                <w:color w:val="FF0000"/>
              </w:rPr>
            </w:rPrChange>
          </w:rPr>
          <w:delText>lan]</w:delText>
        </w:r>
        <w:r w:rsidRPr="00C972BD" w:rsidDel="00C972BD">
          <w:rPr>
            <w:rPrChange w:id="2115" w:author="Andrea Alfonsi" w:date="2018-09-17T14:37:00Z">
              <w:rPr/>
            </w:rPrChange>
          </w:rPr>
          <w:delText xml:space="preserve"> for training plan.</w:delText>
        </w:r>
        <w:r w:rsidRPr="00C972BD" w:rsidDel="00C972BD">
          <w:rPr>
            <w:rPrChange w:id="2116" w:author="Andrea Alfonsi" w:date="2018-09-17T14:37:00Z">
              <w:rPr>
                <w:color w:val="FF0000"/>
              </w:rPr>
            </w:rPrChange>
          </w:rPr>
          <w:delText>]</w:delText>
        </w:r>
      </w:del>
      <w:ins w:id="2117" w:author="Andrea Alfonsi" w:date="2018-09-17T14:46:00Z">
        <w:r w:rsidR="00B64BC1">
          <w:t xml:space="preserve">Project </w:t>
        </w:r>
      </w:ins>
      <w:ins w:id="2118" w:author="Andrea Alfonsi" w:date="2018-09-17T14:47:00Z">
        <w:r w:rsidR="00B64BC1">
          <w:t>manager</w:t>
        </w:r>
      </w:ins>
      <w:ins w:id="2119" w:author="Andrea Alfonsi" w:date="2018-09-17T14:46:00Z">
        <w:r w:rsidR="00B64BC1">
          <w:t xml:space="preserve"> </w:t>
        </w:r>
      </w:ins>
      <w:ins w:id="2120" w:author="Andrea Alfonsi" w:date="2018-09-17T14:47:00Z">
        <w:r w:rsidR="009E7712">
          <w:t>is</w:t>
        </w:r>
      </w:ins>
      <w:ins w:id="2121" w:author="Andrea Alfonsi" w:date="2018-09-17T14:37:00Z">
        <w:r w:rsidR="00C972BD" w:rsidRPr="00C972BD">
          <w:rPr>
            <w:rPrChange w:id="2122" w:author="Andrea Alfonsi" w:date="2018-09-17T14:37:00Z">
              <w:rPr>
                <w:color w:val="FF0000"/>
              </w:rPr>
            </w:rPrChange>
          </w:rPr>
          <w:t xml:space="preserve"> responsible for ensuring implementation of the required SQA and training.</w:t>
        </w:r>
      </w:ins>
    </w:p>
    <w:p w14:paraId="45C86E30" w14:textId="1CC299C4" w:rsidR="00C972BD" w:rsidRPr="00C972BD" w:rsidRDefault="00A35EAA" w:rsidP="00C972BD">
      <w:pPr>
        <w:pStyle w:val="H1bodytext"/>
        <w:rPr>
          <w:ins w:id="2123" w:author="Andrea Alfonsi" w:date="2018-09-17T14:37:00Z"/>
          <w:rPrChange w:id="2124" w:author="Andrea Alfonsi" w:date="2018-09-17T14:37:00Z">
            <w:rPr>
              <w:ins w:id="2125" w:author="Andrea Alfonsi" w:date="2018-09-17T14:37:00Z"/>
              <w:color w:val="FF0000"/>
            </w:rPr>
          </w:rPrChange>
        </w:rPr>
      </w:pPr>
      <w:ins w:id="2126" w:author="Andrea Alfonsi" w:date="2018-09-17T14:37:00Z">
        <w:r>
          <w:t>The RAVEN core</w:t>
        </w:r>
        <w:r w:rsidR="00C972BD" w:rsidRPr="00C972BD">
          <w:rPr>
            <w:rPrChange w:id="2127" w:author="Andrea Alfonsi" w:date="2018-09-17T14:37:00Z">
              <w:rPr>
                <w:color w:val="FF0000"/>
              </w:rPr>
            </w:rPrChange>
          </w:rPr>
          <w:t xml:space="preserve"> team personnel have been selected based on the expertise required for </w:t>
        </w:r>
      </w:ins>
      <w:ins w:id="2128" w:author="Andrea Alfonsi" w:date="2018-09-17T14:38:00Z">
        <w:r>
          <w:t>RAVEN software</w:t>
        </w:r>
      </w:ins>
      <w:ins w:id="2129" w:author="Andrea Alfonsi" w:date="2018-09-17T14:37:00Z">
        <w:r w:rsidR="00C972BD" w:rsidRPr="00C972BD">
          <w:rPr>
            <w:rPrChange w:id="2130" w:author="Andrea Alfonsi" w:date="2018-09-17T14:37:00Z">
              <w:rPr>
                <w:color w:val="FF0000"/>
              </w:rPr>
            </w:rPrChange>
          </w:rPr>
          <w:t xml:space="preserve"> development.</w:t>
        </w:r>
      </w:ins>
    </w:p>
    <w:p w14:paraId="353810A3" w14:textId="30A53929" w:rsidR="00C972BD" w:rsidRPr="00C972BD" w:rsidRDefault="00C972BD" w:rsidP="00C972BD">
      <w:pPr>
        <w:pStyle w:val="H1bodytext"/>
        <w:rPr>
          <w:ins w:id="2131" w:author="Andrea Alfonsi" w:date="2018-09-17T14:37:00Z"/>
          <w:rPrChange w:id="2132" w:author="Andrea Alfonsi" w:date="2018-09-17T14:37:00Z">
            <w:rPr>
              <w:ins w:id="2133" w:author="Andrea Alfonsi" w:date="2018-09-17T14:37:00Z"/>
              <w:color w:val="FF0000"/>
            </w:rPr>
          </w:rPrChange>
        </w:rPr>
      </w:pPr>
      <w:ins w:id="2134" w:author="Andrea Alfonsi" w:date="2018-09-17T14:37:00Z">
        <w:r w:rsidRPr="00C972BD">
          <w:rPr>
            <w:rPrChange w:id="2135" w:author="Andrea Alfonsi" w:date="2018-09-17T14:37:00Z">
              <w:rPr>
                <w:color w:val="FF0000"/>
              </w:rPr>
            </w:rPrChange>
          </w:rPr>
          <w:t xml:space="preserve">Personnel assigned to any of the roles supporting the </w:t>
        </w:r>
      </w:ins>
      <w:ins w:id="2136" w:author="Andrea Alfonsi" w:date="2018-09-17T14:47:00Z">
        <w:r w:rsidR="00586E24">
          <w:t>RAVEN</w:t>
        </w:r>
      </w:ins>
      <w:ins w:id="2137" w:author="Andrea Alfonsi" w:date="2018-09-17T14:37:00Z">
        <w:r w:rsidRPr="00C972BD">
          <w:rPr>
            <w:rPrChange w:id="2138" w:author="Andrea Alfonsi" w:date="2018-09-17T14:37:00Z">
              <w:rPr>
                <w:color w:val="FF0000"/>
              </w:rPr>
            </w:rPrChange>
          </w:rPr>
          <w:t xml:space="preserve"> software shall be assigned Training Records and Information Network (TRAIN) job code </w:t>
        </w:r>
      </w:ins>
      <w:commentRangeStart w:id="2139"/>
      <w:ins w:id="2140" w:author="Andrea Alfonsi" w:date="2018-09-17T14:47:00Z">
        <w:r w:rsidR="00786FD5">
          <w:t>XXXXXX</w:t>
        </w:r>
        <w:commentRangeEnd w:id="2139"/>
        <w:r w:rsidR="00786FD5">
          <w:rPr>
            <w:rStyle w:val="CommentReference"/>
          </w:rPr>
          <w:commentReference w:id="2139"/>
        </w:r>
      </w:ins>
      <w:ins w:id="2141" w:author="Andrea Alfonsi" w:date="2018-09-17T14:37:00Z">
        <w:r w:rsidRPr="00C972BD">
          <w:rPr>
            <w:rPrChange w:id="2142" w:author="Andrea Alfonsi" w:date="2018-09-17T14:37:00Z">
              <w:rPr>
                <w:color w:val="FF0000"/>
              </w:rPr>
            </w:rPrChange>
          </w:rPr>
          <w:t>, IT Asset Management, on their employee training plan.</w:t>
        </w:r>
      </w:ins>
    </w:p>
    <w:p w14:paraId="42E317F4" w14:textId="77777777" w:rsidR="00C972BD" w:rsidRPr="00C972BD" w:rsidRDefault="00C972BD" w:rsidP="00C972BD">
      <w:pPr>
        <w:pStyle w:val="H1bodytext"/>
        <w:rPr>
          <w:ins w:id="2143" w:author="Andrea Alfonsi" w:date="2018-09-17T14:37:00Z"/>
          <w:rPrChange w:id="2144" w:author="Andrea Alfonsi" w:date="2018-09-17T14:37:00Z">
            <w:rPr>
              <w:ins w:id="2145" w:author="Andrea Alfonsi" w:date="2018-09-17T14:37:00Z"/>
              <w:color w:val="FF0000"/>
            </w:rPr>
          </w:rPrChange>
        </w:rPr>
      </w:pPr>
      <w:ins w:id="2146" w:author="Andrea Alfonsi" w:date="2018-09-17T14:37:00Z">
        <w:r w:rsidRPr="00C972BD">
          <w:rPr>
            <w:rPrChange w:id="2147" w:author="Andrea Alfonsi" w:date="2018-09-17T14:37:00Z">
              <w:rPr>
                <w:color w:val="FF0000"/>
              </w:rPr>
            </w:rPrChange>
          </w:rPr>
          <w:t>Training includes the following activities, all of which will be documented on the employee’s individual training plan within the TRAIN system:</w:t>
        </w:r>
      </w:ins>
    </w:p>
    <w:p w14:paraId="6E4255BD" w14:textId="77777777" w:rsidR="00A05809" w:rsidRDefault="00C972BD" w:rsidP="00A05809">
      <w:pPr>
        <w:pStyle w:val="H1bodytext"/>
        <w:numPr>
          <w:ilvl w:val="0"/>
          <w:numId w:val="50"/>
        </w:numPr>
        <w:rPr>
          <w:ins w:id="2148" w:author="Andrea Alfonsi" w:date="2018-09-17T14:48:00Z"/>
        </w:rPr>
        <w:pPrChange w:id="2149" w:author="Andrea Alfonsi" w:date="2018-09-17T14:48:00Z">
          <w:pPr>
            <w:pStyle w:val="H1bodytext"/>
          </w:pPr>
        </w:pPrChange>
      </w:pPr>
      <w:ins w:id="2150" w:author="Andrea Alfonsi" w:date="2018-09-17T14:37:00Z">
        <w:r w:rsidRPr="00C972BD">
          <w:rPr>
            <w:rPrChange w:id="2151" w:author="Andrea Alfonsi" w:date="2018-09-17T14:37:00Z">
              <w:rPr>
                <w:color w:val="FF0000"/>
              </w:rPr>
            </w:rPrChange>
          </w:rPr>
          <w:t>Complete laboratory IT Asset Management training course 0INL1631, “Introduction to IT Asset Management,” as required by LWP-13620, “Managing Information Assets.”</w:t>
        </w:r>
      </w:ins>
    </w:p>
    <w:p w14:paraId="752F8536" w14:textId="77777777" w:rsidR="00282767" w:rsidRDefault="00C972BD" w:rsidP="00282767">
      <w:pPr>
        <w:pStyle w:val="H1bodytext"/>
        <w:numPr>
          <w:ilvl w:val="0"/>
          <w:numId w:val="50"/>
        </w:numPr>
        <w:rPr>
          <w:ins w:id="2152" w:author="Andrea Alfonsi" w:date="2018-09-17T14:49:00Z"/>
        </w:rPr>
        <w:pPrChange w:id="2153" w:author="Andrea Alfonsi" w:date="2018-09-17T14:49:00Z">
          <w:pPr>
            <w:pStyle w:val="H1bodytext"/>
          </w:pPr>
        </w:pPrChange>
      </w:pPr>
      <w:ins w:id="2154" w:author="Andrea Alfonsi" w:date="2018-09-17T14:37:00Z">
        <w:r w:rsidRPr="00C972BD">
          <w:rPr>
            <w:rPrChange w:id="2155" w:author="Andrea Alfonsi" w:date="2018-09-17T14:37:00Z">
              <w:rPr>
                <w:color w:val="FF0000"/>
              </w:rPr>
            </w:rPrChange>
          </w:rPr>
          <w:t xml:space="preserve">Orientation for this plan will be given to every staff member by the </w:t>
        </w:r>
      </w:ins>
      <w:ins w:id="2156" w:author="Andrea Alfonsi" w:date="2018-09-17T14:48:00Z">
        <w:r w:rsidR="00A05809">
          <w:t>RAVEN core team</w:t>
        </w:r>
      </w:ins>
      <w:ins w:id="2157" w:author="Andrea Alfonsi" w:date="2018-09-17T14:37:00Z">
        <w:r w:rsidRPr="00C972BD">
          <w:rPr>
            <w:rPrChange w:id="2158" w:author="Andrea Alfonsi" w:date="2018-09-17T14:37:00Z">
              <w:rPr>
                <w:color w:val="FF0000"/>
              </w:rPr>
            </w:rPrChange>
          </w:rPr>
          <w:t>’s project manager or designee.</w:t>
        </w:r>
      </w:ins>
    </w:p>
    <w:p w14:paraId="224ADB8F" w14:textId="59364493" w:rsidR="00C972BD" w:rsidRPr="00C972BD" w:rsidRDefault="00C972BD" w:rsidP="00282767">
      <w:pPr>
        <w:pStyle w:val="H1bodytext"/>
        <w:numPr>
          <w:ilvl w:val="0"/>
          <w:numId w:val="50"/>
        </w:numPr>
        <w:rPr>
          <w:ins w:id="2159" w:author="Andrea Alfonsi" w:date="2018-09-17T14:37:00Z"/>
          <w:rPrChange w:id="2160" w:author="Andrea Alfonsi" w:date="2018-09-17T14:37:00Z">
            <w:rPr>
              <w:ins w:id="2161" w:author="Andrea Alfonsi" w:date="2018-09-17T14:37:00Z"/>
              <w:color w:val="FF0000"/>
            </w:rPr>
          </w:rPrChange>
        </w:rPr>
        <w:pPrChange w:id="2162" w:author="Andrea Alfonsi" w:date="2018-09-17T14:49:00Z">
          <w:pPr>
            <w:pStyle w:val="H1bodytext"/>
          </w:pPr>
        </w:pPrChange>
      </w:pPr>
      <w:ins w:id="2163" w:author="Andrea Alfonsi" w:date="2018-09-17T14:37:00Z">
        <w:r w:rsidRPr="00C972BD">
          <w:rPr>
            <w:rPrChange w:id="2164" w:author="Andrea Alfonsi" w:date="2018-09-17T14:37:00Z">
              <w:rPr>
                <w:color w:val="FF0000"/>
              </w:rPr>
            </w:rPrChange>
          </w:rPr>
          <w:t xml:space="preserve">Team members will also be trained in the use of Git, GitHub, GitLab, coding, and commentary standards through study of </w:t>
        </w:r>
      </w:ins>
      <w:ins w:id="2165" w:author="Andrea Alfonsi" w:date="2018-09-17T14:50:00Z">
        <w:r w:rsidR="00FA72EE">
          <w:t>the RAVEN Developer Guide webpage (</w:t>
        </w:r>
        <w:r w:rsidR="00FA72EE" w:rsidRPr="00FA72EE">
          <w:t>https://github.com/idaholab/raven/wiki/Developer_Information</w:t>
        </w:r>
        <w:r w:rsidR="00FA72EE">
          <w:t>)</w:t>
        </w:r>
      </w:ins>
      <w:ins w:id="2166" w:author="Andrea Alfonsi" w:date="2018-09-17T14:51:00Z">
        <w:r w:rsidR="006F590F">
          <w:t>.</w:t>
        </w:r>
      </w:ins>
    </w:p>
    <w:p w14:paraId="4E7B79D6" w14:textId="2CD5B7D8" w:rsidR="002612E0" w:rsidRPr="00C972BD" w:rsidRDefault="00C972BD" w:rsidP="00C972BD">
      <w:pPr>
        <w:pStyle w:val="H1bodytext"/>
        <w:rPr>
          <w:i/>
          <w:szCs w:val="24"/>
          <w:rPrChange w:id="2167" w:author="Andrea Alfonsi" w:date="2018-09-17T14:37:00Z">
            <w:rPr>
              <w:i/>
              <w:szCs w:val="24"/>
            </w:rPr>
          </w:rPrChange>
        </w:rPr>
      </w:pPr>
      <w:ins w:id="2168" w:author="Andrea Alfonsi" w:date="2018-09-17T14:37:00Z">
        <w:r w:rsidRPr="00C972BD">
          <w:rPr>
            <w:rPrChange w:id="2169" w:author="Andrea Alfonsi" w:date="2018-09-17T14:37:00Z">
              <w:rPr>
                <w:color w:val="FF0000"/>
              </w:rPr>
            </w:rPrChange>
          </w:rPr>
          <w:t>Required training shall be implemented as described in PDD-13610, “Software Quality Assurance Program.”</w:t>
        </w:r>
      </w:ins>
    </w:p>
    <w:p w14:paraId="71FDE885" w14:textId="77777777" w:rsidR="002612E0" w:rsidRPr="00F20702" w:rsidRDefault="002612E0" w:rsidP="0005586A">
      <w:pPr>
        <w:pStyle w:val="Heading1"/>
        <w:numPr>
          <w:ilvl w:val="0"/>
          <w:numId w:val="20"/>
        </w:numPr>
      </w:pPr>
      <w:bookmarkStart w:id="2170" w:name="_Toc365305504"/>
      <w:bookmarkStart w:id="2171" w:name="_Toc377364771"/>
      <w:bookmarkStart w:id="2172" w:name="_Toc524959799"/>
      <w:r>
        <w:t>RISK MANAGEMENT</w:t>
      </w:r>
      <w:bookmarkEnd w:id="2170"/>
      <w:bookmarkEnd w:id="2171"/>
      <w:bookmarkEnd w:id="2172"/>
    </w:p>
    <w:p w14:paraId="34CE3818" w14:textId="108100CD" w:rsidR="00C21BF2" w:rsidRPr="00FA7C58" w:rsidDel="006F590F" w:rsidRDefault="00C21BF2" w:rsidP="006F590F">
      <w:pPr>
        <w:pStyle w:val="H1bodytext"/>
        <w:rPr>
          <w:del w:id="2173" w:author="Andrea Alfonsi" w:date="2018-09-17T14:51:00Z"/>
          <w:color w:val="FF0000"/>
        </w:rPr>
        <w:pPrChange w:id="2174" w:author="Andrea Alfonsi" w:date="2018-09-17T14:51:00Z">
          <w:pPr>
            <w:pStyle w:val="H1bodytext"/>
          </w:pPr>
        </w:pPrChange>
      </w:pPr>
      <w:del w:id="2175" w:author="Andrea Alfonsi" w:date="2018-09-17T14:51:00Z">
        <w:r w:rsidDel="006F590F">
          <w:rPr>
            <w:color w:val="FF0000"/>
          </w:rPr>
          <w:delText>[S</w:delText>
        </w:r>
        <w:r w:rsidRPr="00FA7C58" w:rsidDel="006F590F">
          <w:rPr>
            <w:color w:val="FF0000"/>
          </w:rPr>
          <w:delText>pecify the methods and procedures employed to identify, assess, monitor, and control</w:delText>
        </w:r>
        <w:r w:rsidDel="006F590F">
          <w:rPr>
            <w:color w:val="FF0000"/>
          </w:rPr>
          <w:delText xml:space="preserve"> </w:delText>
        </w:r>
        <w:r w:rsidRPr="00FA7C58" w:rsidDel="006F590F">
          <w:rPr>
            <w:color w:val="FF0000"/>
          </w:rPr>
          <w:delText>areas of risk arising during the portion of the software life cycle covered by the SQAP</w:delText>
        </w:r>
        <w:r w:rsidDel="006F590F">
          <w:rPr>
            <w:color w:val="FF0000"/>
          </w:rPr>
          <w:delText>. This risk should specifically address the product risk (i.e., probability and consequence of failure of the product).</w:delText>
        </w:r>
        <w:r w:rsidR="001C2CEC" w:rsidDel="006F590F">
          <w:rPr>
            <w:color w:val="FF0000"/>
          </w:rPr>
          <w:delText xml:space="preserve"> </w:delText>
        </w:r>
        <w:r w:rsidDel="006F590F">
          <w:rPr>
            <w:color w:val="FF0000"/>
          </w:rPr>
          <w:delText>The Safety Software Determination and Quality Level Determination should be referenced for this section.</w:delText>
        </w:r>
        <w:r w:rsidR="007E5706" w:rsidDel="006F590F">
          <w:rPr>
            <w:color w:val="FF0000"/>
          </w:rPr>
          <w:delText xml:space="preserve"> </w:delText>
        </w:r>
        <w:r w:rsidRPr="00C93C8D" w:rsidDel="006F590F">
          <w:rPr>
            <w:i/>
            <w:color w:val="FF0000"/>
          </w:rPr>
          <w:delText xml:space="preserve">If this information is adequately documented in the </w:delText>
        </w:r>
        <w:r w:rsidDel="006F590F">
          <w:rPr>
            <w:i/>
            <w:color w:val="FF0000"/>
          </w:rPr>
          <w:delText>IT project management plan or IT asset m</w:delText>
        </w:r>
        <w:r w:rsidRPr="00C93C8D" w:rsidDel="006F590F">
          <w:rPr>
            <w:i/>
            <w:color w:val="FF0000"/>
          </w:rPr>
          <w:delText xml:space="preserve">aintenance </w:delText>
        </w:r>
        <w:r w:rsidDel="006F590F">
          <w:rPr>
            <w:i/>
            <w:color w:val="FF0000"/>
          </w:rPr>
          <w:delText>p</w:delText>
        </w:r>
        <w:r w:rsidRPr="00C93C8D" w:rsidDel="006F590F">
          <w:rPr>
            <w:i/>
            <w:color w:val="FF0000"/>
          </w:rPr>
          <w:delText xml:space="preserve">lan, that </w:delText>
        </w:r>
        <w:r w:rsidR="001F4680" w:rsidDel="006F590F">
          <w:rPr>
            <w:i/>
            <w:color w:val="FF0000"/>
          </w:rPr>
          <w:delText>p</w:delText>
        </w:r>
        <w:r w:rsidRPr="00C93C8D" w:rsidDel="006F590F">
          <w:rPr>
            <w:i/>
            <w:color w:val="FF0000"/>
          </w:rPr>
          <w:delText xml:space="preserve">lan </w:delText>
        </w:r>
        <w:r w:rsidDel="006F590F">
          <w:rPr>
            <w:i/>
            <w:color w:val="FF0000"/>
          </w:rPr>
          <w:delText xml:space="preserve">may </w:delText>
        </w:r>
        <w:r w:rsidRPr="00C93C8D" w:rsidDel="006F590F">
          <w:rPr>
            <w:i/>
            <w:color w:val="FF0000"/>
          </w:rPr>
          <w:delText>be referenced.</w:delText>
        </w:r>
        <w:r w:rsidDel="006F590F">
          <w:rPr>
            <w:color w:val="FF0000"/>
          </w:rPr>
          <w:delText>]</w:delText>
        </w:r>
      </w:del>
    </w:p>
    <w:p w14:paraId="7EE8FCDB" w14:textId="2F746C5B" w:rsidR="00076BD6" w:rsidRDefault="002612E0" w:rsidP="006F590F">
      <w:pPr>
        <w:pStyle w:val="H1bodytext"/>
        <w:rPr>
          <w:ins w:id="2176" w:author="Andrea Alfonsi" w:date="2018-09-17T14:40:00Z"/>
        </w:rPr>
        <w:pPrChange w:id="2177" w:author="Andrea Alfonsi" w:date="2018-09-17T14:51:00Z">
          <w:pPr>
            <w:pStyle w:val="H1bodytext"/>
            <w:ind w:firstLine="720"/>
          </w:pPr>
        </w:pPrChange>
      </w:pPr>
      <w:del w:id="2178" w:author="Andrea Alfonsi" w:date="2018-09-17T14:40:00Z">
        <w:r w:rsidRPr="00D53F72" w:rsidDel="00076BD6">
          <w:rPr>
            <w:color w:val="FF0000"/>
          </w:rPr>
          <w:delText>[</w:delText>
        </w:r>
      </w:del>
      <w:del w:id="2179" w:author="Andrea Alfonsi" w:date="2018-09-17T14:51:00Z">
        <w:r w:rsidRPr="00EA5863" w:rsidDel="006F590F">
          <w:delText>Enter text here</w:delText>
        </w:r>
      </w:del>
      <w:ins w:id="2180" w:author="Andrea Alfonsi" w:date="2018-09-17T14:40:00Z">
        <w:r w:rsidR="00076BD6">
          <w:t xml:space="preserve">The </w:t>
        </w:r>
      </w:ins>
      <w:ins w:id="2181" w:author="Andrea Alfonsi" w:date="2018-09-17T14:51:00Z">
        <w:r w:rsidR="006F590F">
          <w:t xml:space="preserve">RAVEN software and RAVEN </w:t>
        </w:r>
      </w:ins>
      <w:ins w:id="2182" w:author="Andrea Alfonsi" w:date="2018-09-17T14:52:00Z">
        <w:r w:rsidR="00F30402">
          <w:t xml:space="preserve">supported </w:t>
        </w:r>
      </w:ins>
      <w:ins w:id="2183" w:author="Andrea Alfonsi" w:date="2018-09-17T14:51:00Z">
        <w:r w:rsidR="006F590F">
          <w:t>plug-ins</w:t>
        </w:r>
      </w:ins>
      <w:ins w:id="2184" w:author="Andrea Alfonsi" w:date="2018-09-17T14:40:00Z">
        <w:r w:rsidR="00076BD6">
          <w:t xml:space="preserve"> must be managed in accordance with the requirements outlined in LWP-13620. The risk analysis for each application is documented on the safety software determination (SSD) and quality level determination (QLD). The SSD and QLD are identified in the EA repository for each individual application. Risks associated with the </w:t>
        </w:r>
      </w:ins>
      <w:ins w:id="2185" w:author="Andrea Alfonsi" w:date="2018-09-17T14:52:00Z">
        <w:r w:rsidR="00F30402">
          <w:t xml:space="preserve">RAVEN software and RAVEN </w:t>
        </w:r>
      </w:ins>
      <w:ins w:id="2186" w:author="Andrea Alfonsi" w:date="2018-09-17T14:53:00Z">
        <w:r w:rsidR="002F4C7C">
          <w:t xml:space="preserve">supported </w:t>
        </w:r>
      </w:ins>
      <w:ins w:id="2187" w:author="Andrea Alfonsi" w:date="2018-09-17T14:52:00Z">
        <w:r w:rsidR="00F30402">
          <w:t>plug-ins</w:t>
        </w:r>
      </w:ins>
      <w:ins w:id="2188" w:author="Andrea Alfonsi" w:date="2018-09-17T14:40:00Z">
        <w:r w:rsidR="00076BD6">
          <w:t xml:space="preserve"> are controlled via the rigor implemented in requirements identification, testing, verification and validation, and change control processes.</w:t>
        </w:r>
      </w:ins>
    </w:p>
    <w:p w14:paraId="4B394ABB" w14:textId="02D005AC" w:rsidR="00076BD6" w:rsidRDefault="00076BD6" w:rsidP="00530D1F">
      <w:pPr>
        <w:pStyle w:val="Heading2"/>
        <w:rPr>
          <w:ins w:id="2189" w:author="Andrea Alfonsi" w:date="2018-09-17T14:40:00Z"/>
        </w:rPr>
        <w:pPrChange w:id="2190" w:author="Andrea Alfonsi" w:date="2018-09-17T14:53:00Z">
          <w:pPr>
            <w:pStyle w:val="H1bodytext"/>
            <w:ind w:firstLine="720"/>
          </w:pPr>
        </w:pPrChange>
      </w:pPr>
      <w:bookmarkStart w:id="2191" w:name="_Toc524959800"/>
      <w:ins w:id="2192" w:author="Andrea Alfonsi" w:date="2018-09-17T14:40:00Z">
        <w:r>
          <w:t>Safety Software Determination</w:t>
        </w:r>
        <w:bookmarkEnd w:id="2191"/>
      </w:ins>
    </w:p>
    <w:p w14:paraId="6FF4B46F" w14:textId="77777777" w:rsidR="00076BD6" w:rsidRDefault="00076BD6" w:rsidP="00076BD6">
      <w:pPr>
        <w:pStyle w:val="H1bodytext"/>
        <w:ind w:firstLine="720"/>
        <w:rPr>
          <w:ins w:id="2193" w:author="Andrea Alfonsi" w:date="2018-09-17T14:40:00Z"/>
        </w:rPr>
      </w:pPr>
      <w:ins w:id="2194" w:author="Andrea Alfonsi" w:date="2018-09-17T14:40:00Z">
        <w:r>
          <w:t>The SSD documents the decision basis as to why a software application is or is not safety software. The record copy is maintained within the company approved electronic document management system in accordance with LWP-13014, “Determining Quality Levels.”.</w:t>
        </w:r>
      </w:ins>
    </w:p>
    <w:p w14:paraId="19BAF1A0" w14:textId="2C3CCAC4" w:rsidR="00076BD6" w:rsidRDefault="00076BD6" w:rsidP="00A448C4">
      <w:pPr>
        <w:pStyle w:val="H1bodytext"/>
        <w:rPr>
          <w:ins w:id="2195" w:author="Andrea Alfonsi" w:date="2018-09-17T14:40:00Z"/>
        </w:rPr>
        <w:pPrChange w:id="2196" w:author="Andrea Alfonsi" w:date="2018-09-17T14:54:00Z">
          <w:pPr>
            <w:pStyle w:val="H1bodytext"/>
            <w:ind w:firstLine="720"/>
          </w:pPr>
        </w:pPrChange>
      </w:pPr>
      <w:ins w:id="2197" w:author="Andrea Alfonsi" w:date="2018-09-17T14:40:00Z">
        <w:r>
          <w:lastRenderedPageBreak/>
          <w:t xml:space="preserve">The </w:t>
        </w:r>
      </w:ins>
      <w:ins w:id="2198" w:author="Andrea Alfonsi" w:date="2018-09-17T14:53:00Z">
        <w:r w:rsidR="00530D1F">
          <w:t xml:space="preserve">RAVEN software and RAVEN supported plug-ins </w:t>
        </w:r>
      </w:ins>
      <w:ins w:id="2199" w:author="Andrea Alfonsi" w:date="2018-09-17T14:40:00Z">
        <w:r>
          <w:t xml:space="preserve">will be required to have a documented SSD. </w:t>
        </w:r>
      </w:ins>
      <w:ins w:id="2200" w:author="Andrea Alfonsi" w:date="2018-09-17T14:54:00Z">
        <w:r w:rsidR="00530D1F">
          <w:t>The</w:t>
        </w:r>
      </w:ins>
      <w:ins w:id="2201" w:author="Andrea Alfonsi" w:date="2018-09-17T14:40:00Z">
        <w:r w:rsidR="00530D1F">
          <w:t xml:space="preserve"> SSD </w:t>
        </w:r>
      </w:ins>
      <w:ins w:id="2202" w:author="Andrea Alfonsi" w:date="2018-09-17T14:54:00Z">
        <w:r w:rsidR="00530D1F">
          <w:t xml:space="preserve">for RAVEN supported plug-ins </w:t>
        </w:r>
      </w:ins>
      <w:ins w:id="2203" w:author="Andrea Alfonsi" w:date="2018-09-17T14:40:00Z">
        <w:r w:rsidR="00530D1F">
          <w:t>will be re-evaluated</w:t>
        </w:r>
      </w:ins>
      <w:ins w:id="2204" w:author="Andrea Alfonsi" w:date="2018-09-17T14:54:00Z">
        <w:r w:rsidR="00530D1F">
          <w:t xml:space="preserve"> in case of moving to operation.</w:t>
        </w:r>
      </w:ins>
    </w:p>
    <w:p w14:paraId="33D43ECC" w14:textId="5257D3C8" w:rsidR="00076BD6" w:rsidRDefault="00076BD6" w:rsidP="00A448C4">
      <w:pPr>
        <w:pStyle w:val="Heading2"/>
        <w:rPr>
          <w:ins w:id="2205" w:author="Andrea Alfonsi" w:date="2018-09-17T14:40:00Z"/>
        </w:rPr>
        <w:pPrChange w:id="2206" w:author="Andrea Alfonsi" w:date="2018-09-17T14:54:00Z">
          <w:pPr>
            <w:pStyle w:val="H1bodytext"/>
            <w:ind w:firstLine="720"/>
          </w:pPr>
        </w:pPrChange>
      </w:pPr>
      <w:bookmarkStart w:id="2207" w:name="_Toc524959801"/>
      <w:ins w:id="2208" w:author="Andrea Alfonsi" w:date="2018-09-17T14:40:00Z">
        <w:r>
          <w:t>Quality Level Determination</w:t>
        </w:r>
        <w:bookmarkEnd w:id="2207"/>
      </w:ins>
    </w:p>
    <w:p w14:paraId="664ABB45" w14:textId="2BC1039E" w:rsidR="002612E0" w:rsidRPr="00A448C4" w:rsidRDefault="00076BD6" w:rsidP="00A448C4">
      <w:pPr>
        <w:pStyle w:val="H1bodytext"/>
        <w:rPr>
          <w:rPrChange w:id="2209" w:author="Andrea Alfonsi" w:date="2018-09-17T14:54:00Z">
            <w:rPr>
              <w:color w:val="FF0000"/>
            </w:rPr>
          </w:rPrChange>
        </w:rPr>
        <w:pPrChange w:id="2210" w:author="Andrea Alfonsi" w:date="2018-09-17T14:54:00Z">
          <w:pPr>
            <w:pStyle w:val="H1bodytext"/>
            <w:ind w:left="0" w:firstLine="720"/>
          </w:pPr>
        </w:pPrChange>
      </w:pPr>
      <w:ins w:id="2211" w:author="Andrea Alfonsi" w:date="2018-09-17T14:40:00Z">
        <w:r>
          <w:t>The QLD documents the risk analysis in accordance with LWP</w:t>
        </w:r>
        <w:r>
          <w:rPr>
            <w:rFonts w:ascii="Cambria Math" w:hAnsi="Cambria Math" w:cs="Cambria Math"/>
          </w:rPr>
          <w:t>‐</w:t>
        </w:r>
        <w:r>
          <w:t>13014, “Determining Quality Levels”, based on the</w:t>
        </w:r>
      </w:ins>
      <w:ins w:id="2212" w:author="Andrea Alfonsi" w:date="2018-09-17T14:55:00Z">
        <w:r w:rsidR="00A448C4">
          <w:t xml:space="preserve"> </w:t>
        </w:r>
      </w:ins>
      <w:ins w:id="2213" w:author="Andrea Alfonsi" w:date="2018-09-17T14:40:00Z">
        <w:r>
          <w:t xml:space="preserve">end use of the </w:t>
        </w:r>
      </w:ins>
      <w:ins w:id="2214" w:author="Andrea Alfonsi" w:date="2018-09-17T14:55:00Z">
        <w:r w:rsidR="00A448C4">
          <w:t>RAVEN software and supported plug-ins.</w:t>
        </w:r>
      </w:ins>
      <w:ins w:id="2215" w:author="Andrea Alfonsi" w:date="2018-09-17T14:40:00Z">
        <w:r>
          <w:t xml:space="preserve"> </w:t>
        </w:r>
      </w:ins>
      <w:ins w:id="2216" w:author="Andrea Alfonsi" w:date="2018-09-17T14:55:00Z">
        <w:r w:rsidR="00A448C4">
          <w:t>The QLD for RAVEN supported plug-ins will be re-evaluated in case of moving to operation.</w:t>
        </w:r>
      </w:ins>
      <w:del w:id="2217" w:author="Andrea Alfonsi" w:date="2018-09-17T14:40:00Z">
        <w:r w:rsidR="002612E0" w:rsidRPr="00EA5863" w:rsidDel="00076BD6">
          <w:delText xml:space="preserve">. </w:delText>
        </w:r>
        <w:r w:rsidR="002612E0" w:rsidRPr="00D53F72" w:rsidDel="00076BD6">
          <w:rPr>
            <w:color w:val="FF0000"/>
          </w:rPr>
          <w:delText>Add or revise for your specific activities.</w:delText>
        </w:r>
      </w:del>
    </w:p>
    <w:p w14:paraId="5BFF3C01" w14:textId="5CC3D09F" w:rsidR="002612E0" w:rsidRPr="00EC5E56" w:rsidDel="00A448C4" w:rsidRDefault="002612E0" w:rsidP="0005586A">
      <w:pPr>
        <w:pStyle w:val="H1bodytext"/>
        <w:keepLines/>
        <w:rPr>
          <w:del w:id="2218" w:author="Andrea Alfonsi" w:date="2018-09-17T14:55:00Z"/>
          <w:i/>
          <w:szCs w:val="24"/>
        </w:rPr>
      </w:pPr>
      <w:del w:id="2219" w:author="Andrea Alfonsi" w:date="2018-09-17T14:55:00Z">
        <w:r w:rsidDel="00A448C4">
          <w:delText xml:space="preserve">See </w:delText>
        </w:r>
        <w:r w:rsidDel="00A448C4">
          <w:rPr>
            <w:color w:val="FF0000"/>
          </w:rPr>
          <w:delText>[reference IT p</w:delText>
        </w:r>
        <w:r w:rsidRPr="00EC5E56" w:rsidDel="00A448C4">
          <w:rPr>
            <w:color w:val="FF0000"/>
          </w:rPr>
          <w:delText xml:space="preserve">roject </w:delText>
        </w:r>
        <w:r w:rsidR="00FD58EC" w:rsidDel="00A448C4">
          <w:rPr>
            <w:color w:val="FF0000"/>
          </w:rPr>
          <w:delText xml:space="preserve">management </w:delText>
        </w:r>
        <w:r w:rsidDel="00A448C4">
          <w:rPr>
            <w:color w:val="FF0000"/>
          </w:rPr>
          <w:delText>p</w:delText>
        </w:r>
        <w:r w:rsidRPr="00EC5E56" w:rsidDel="00A448C4">
          <w:rPr>
            <w:color w:val="FF0000"/>
          </w:rPr>
          <w:delText xml:space="preserve">lan or IT </w:delText>
        </w:r>
        <w:r w:rsidDel="00A448C4">
          <w:rPr>
            <w:color w:val="FF0000"/>
          </w:rPr>
          <w:delText>a</w:delText>
        </w:r>
        <w:r w:rsidRPr="00EC5E56" w:rsidDel="00A448C4">
          <w:rPr>
            <w:color w:val="FF0000"/>
          </w:rPr>
          <w:delText xml:space="preserve">sset </w:delText>
        </w:r>
        <w:r w:rsidDel="00A448C4">
          <w:rPr>
            <w:color w:val="FF0000"/>
          </w:rPr>
          <w:delText>maintenance plan]</w:delText>
        </w:r>
        <w:r w:rsidRPr="00EC5E56" w:rsidDel="00A448C4">
          <w:delText xml:space="preserve"> for </w:delText>
        </w:r>
        <w:r w:rsidDel="00A448C4">
          <w:delText>risk management plan.</w:delText>
        </w:r>
        <w:r w:rsidR="00C21BF2" w:rsidDel="00A448C4">
          <w:delText xml:space="preserve"> The probability and consequence of product failure have been identified in the Safety Software Determination, </w:delText>
        </w:r>
        <w:r w:rsidR="00C21BF2" w:rsidRPr="00C21BF2" w:rsidDel="00A448C4">
          <w:rPr>
            <w:color w:val="FF0000"/>
          </w:rPr>
          <w:delText>[</w:delText>
        </w:r>
        <w:r w:rsidR="00C21BF2" w:rsidDel="00A448C4">
          <w:rPr>
            <w:color w:val="FF0000"/>
          </w:rPr>
          <w:delText xml:space="preserve">reference </w:delText>
        </w:r>
        <w:r w:rsidR="00C21BF2" w:rsidRPr="00C21BF2" w:rsidDel="00A448C4">
          <w:rPr>
            <w:color w:val="FF0000"/>
          </w:rPr>
          <w:delText>SSD Number]</w:delText>
        </w:r>
        <w:r w:rsidR="00C66E4C" w:rsidRPr="00C66E4C" w:rsidDel="00A448C4">
          <w:delText>,</w:delText>
        </w:r>
        <w:r w:rsidR="00C21BF2" w:rsidDel="00A448C4">
          <w:delText xml:space="preserve"> and Quality Level Determination</w:delText>
        </w:r>
        <w:r w:rsidR="00C66E4C" w:rsidDel="00A448C4">
          <w:delText>,</w:delText>
        </w:r>
        <w:r w:rsidR="00C21BF2" w:rsidDel="00A448C4">
          <w:delText xml:space="preserve"> </w:delText>
        </w:r>
        <w:r w:rsidR="00C21BF2" w:rsidRPr="00C21BF2" w:rsidDel="00A448C4">
          <w:rPr>
            <w:color w:val="FF0000"/>
          </w:rPr>
          <w:delText>[</w:delText>
        </w:r>
        <w:r w:rsidR="00C21BF2" w:rsidDel="00A448C4">
          <w:rPr>
            <w:color w:val="FF0000"/>
          </w:rPr>
          <w:delText xml:space="preserve">reference </w:delText>
        </w:r>
        <w:r w:rsidR="00C21BF2" w:rsidRPr="00C21BF2" w:rsidDel="00A448C4">
          <w:rPr>
            <w:color w:val="FF0000"/>
          </w:rPr>
          <w:delText>QLD Number]</w:delText>
        </w:r>
        <w:r w:rsidR="00C21BF2" w:rsidDel="00A448C4">
          <w:delText>.</w:delText>
        </w:r>
        <w:r w:rsidRPr="00D53F72" w:rsidDel="00A448C4">
          <w:rPr>
            <w:color w:val="FF0000"/>
          </w:rPr>
          <w:delText>]</w:delText>
        </w:r>
        <w:bookmarkStart w:id="2220" w:name="_Toc524959603"/>
        <w:bookmarkStart w:id="2221" w:name="_Toc524959711"/>
        <w:bookmarkStart w:id="2222" w:name="_Toc524959802"/>
        <w:bookmarkEnd w:id="2220"/>
        <w:bookmarkEnd w:id="2221"/>
        <w:bookmarkEnd w:id="2222"/>
      </w:del>
    </w:p>
    <w:p w14:paraId="69ADC874" w14:textId="30BB4AF2" w:rsidR="00270992" w:rsidRPr="00270992" w:rsidRDefault="00270992" w:rsidP="00270992">
      <w:pPr>
        <w:pStyle w:val="Heading1"/>
        <w:rPr>
          <w:szCs w:val="28"/>
        </w:rPr>
      </w:pPr>
      <w:bookmarkStart w:id="2223" w:name="_Toc377364772"/>
      <w:bookmarkStart w:id="2224" w:name="_Toc524959803"/>
      <w:commentRangeStart w:id="2225"/>
      <w:r>
        <w:rPr>
          <w:szCs w:val="28"/>
        </w:rPr>
        <w:t>PLAN MAINTENANCE</w:t>
      </w:r>
      <w:bookmarkEnd w:id="2223"/>
      <w:commentRangeEnd w:id="2225"/>
      <w:r w:rsidR="00E73421">
        <w:rPr>
          <w:rStyle w:val="CommentReference"/>
          <w:b w:val="0"/>
          <w:bCs w:val="0"/>
          <w:kern w:val="0"/>
        </w:rPr>
        <w:commentReference w:id="2225"/>
      </w:r>
      <w:bookmarkEnd w:id="2224"/>
    </w:p>
    <w:p w14:paraId="4AEFFF07" w14:textId="386EBCF1" w:rsidR="002612E0" w:rsidRPr="00125BBB" w:rsidDel="00E73421" w:rsidRDefault="002612E0" w:rsidP="002612E0">
      <w:pPr>
        <w:pStyle w:val="H1bodytext"/>
        <w:rPr>
          <w:del w:id="2226" w:author="Andrea Alfonsi" w:date="2018-09-17T08:40:00Z"/>
        </w:rPr>
      </w:pPr>
      <w:del w:id="2227" w:author="Andrea Alfonsi" w:date="2018-09-17T08:40:00Z">
        <w:r w:rsidRPr="00125BBB" w:rsidDel="00E73421">
          <w:delText xml:space="preserve">The </w:delText>
        </w:r>
        <w:r w:rsidDel="00E73421">
          <w:delText xml:space="preserve">IT </w:delText>
        </w:r>
        <w:r w:rsidR="001F4680" w:rsidRPr="008E5F0B" w:rsidDel="00E73421">
          <w:rPr>
            <w:b/>
            <w:i/>
            <w:color w:val="FF0000"/>
          </w:rPr>
          <w:delText>p</w:delText>
        </w:r>
        <w:r w:rsidRPr="008E5F0B" w:rsidDel="00E73421">
          <w:rPr>
            <w:b/>
            <w:i/>
            <w:color w:val="FF0000"/>
          </w:rPr>
          <w:delText xml:space="preserve">roject </w:delText>
        </w:r>
        <w:r w:rsidR="001F4680" w:rsidRPr="008E5F0B" w:rsidDel="00E73421">
          <w:rPr>
            <w:b/>
            <w:i/>
            <w:color w:val="FF0000"/>
          </w:rPr>
          <w:delText>m</w:delText>
        </w:r>
        <w:r w:rsidR="007E5706" w:rsidRPr="008E5F0B" w:rsidDel="00E73421">
          <w:rPr>
            <w:b/>
            <w:i/>
            <w:color w:val="FF0000"/>
          </w:rPr>
          <w:delText>a</w:delText>
        </w:r>
        <w:r w:rsidRPr="008E5F0B" w:rsidDel="00E73421">
          <w:rPr>
            <w:b/>
            <w:i/>
            <w:color w:val="FF0000"/>
          </w:rPr>
          <w:delText>nager</w:delText>
        </w:r>
        <w:r w:rsidR="008E5F0B" w:rsidDel="00E73421">
          <w:rPr>
            <w:spacing w:val="1"/>
          </w:rPr>
          <w:delText>???</w:delText>
        </w:r>
        <w:r w:rsidRPr="00125BBB" w:rsidDel="00E73421">
          <w:rPr>
            <w:spacing w:val="1"/>
          </w:rPr>
          <w:delText xml:space="preserve"> </w:delText>
        </w:r>
        <w:r w:rsidDel="00E73421">
          <w:rPr>
            <w:spacing w:val="1"/>
          </w:rPr>
          <w:delText xml:space="preserve">or M&amp;O </w:delText>
        </w:r>
        <w:r w:rsidR="001F4680" w:rsidDel="00E73421">
          <w:rPr>
            <w:spacing w:val="1"/>
          </w:rPr>
          <w:delText>m</w:delText>
        </w:r>
        <w:r w:rsidDel="00E73421">
          <w:rPr>
            <w:spacing w:val="1"/>
          </w:rPr>
          <w:delText xml:space="preserve">anager </w:delText>
        </w:r>
        <w:r w:rsidRPr="00125BBB" w:rsidDel="00E73421">
          <w:delText xml:space="preserve">is responsible for </w:delText>
        </w:r>
        <w:r w:rsidDel="00E73421">
          <w:rPr>
            <w:spacing w:val="-2"/>
          </w:rPr>
          <w:delText>maintainin</w:delText>
        </w:r>
        <w:r w:rsidRPr="00125BBB" w:rsidDel="00E73421">
          <w:delText xml:space="preserve">g this </w:delText>
        </w:r>
        <w:r w:rsidR="001F4680" w:rsidDel="00E73421">
          <w:delText>p</w:delText>
        </w:r>
        <w:r w:rsidDel="00E73421">
          <w:delText>lan and</w:delText>
        </w:r>
        <w:r w:rsidRPr="00125BBB" w:rsidDel="00E73421">
          <w:delText xml:space="preserve"> ensur</w:delText>
        </w:r>
        <w:r w:rsidDel="00E73421">
          <w:delText>ing</w:delText>
        </w:r>
        <w:r w:rsidRPr="00125BBB" w:rsidDel="00E73421">
          <w:delText xml:space="preserve"> t</w:delText>
        </w:r>
        <w:r w:rsidRPr="00125BBB" w:rsidDel="00E73421">
          <w:rPr>
            <w:spacing w:val="-1"/>
          </w:rPr>
          <w:delText>h</w:delText>
        </w:r>
        <w:r w:rsidDel="00E73421">
          <w:delText>at the QA activities</w:delText>
        </w:r>
        <w:r w:rsidDel="00E73421">
          <w:rPr>
            <w:spacing w:val="-2"/>
          </w:rPr>
          <w:delText xml:space="preserve"> are appropriately executed</w:delText>
        </w:r>
        <w:r w:rsidRPr="00125BBB" w:rsidDel="00E73421">
          <w:delText xml:space="preserve"> throu</w:delText>
        </w:r>
        <w:r w:rsidRPr="00125BBB" w:rsidDel="00E73421">
          <w:rPr>
            <w:spacing w:val="-1"/>
          </w:rPr>
          <w:delText>g</w:delText>
        </w:r>
        <w:r w:rsidRPr="00125BBB" w:rsidDel="00E73421">
          <w:delText xml:space="preserve">hout the life cycle of the </w:delText>
        </w:r>
        <w:r w:rsidDel="00E73421">
          <w:delText>IT asset</w:delText>
        </w:r>
        <w:r w:rsidRPr="00125BBB" w:rsidDel="00E73421">
          <w:delText>.</w:delText>
        </w:r>
      </w:del>
    </w:p>
    <w:p w14:paraId="7417972A" w14:textId="554512DE" w:rsidR="002612E0" w:rsidRDefault="002612E0" w:rsidP="00D90435">
      <w:pPr>
        <w:pStyle w:val="H1bodytext"/>
        <w:rPr>
          <w:rFonts w:ascii="Arial" w:hAnsi="Arial" w:cs="Arial"/>
          <w:b/>
          <w:bCs/>
          <w:color w:val="FF0000"/>
          <w:sz w:val="32"/>
          <w:szCs w:val="32"/>
        </w:rPr>
      </w:pPr>
      <w:del w:id="2228" w:author="Andrea Alfonsi" w:date="2018-09-17T08:40:00Z">
        <w:r w:rsidDel="00E73421">
          <w:delText xml:space="preserve">This plan is controlled per </w:delText>
        </w:r>
        <w:r w:rsidR="00CA0C29" w:rsidDel="00E73421">
          <w:delText>LWP</w:delText>
        </w:r>
        <w:r w:rsidR="00CA0C29" w:rsidDel="00E73421">
          <w:noBreakHyphen/>
          <w:delText>1201, “Document Management.”</w:delText>
        </w:r>
        <w:r w:rsidDel="00E73421">
          <w:delText xml:space="preserve"> Revisions</w:delText>
        </w:r>
        <w:r w:rsidRPr="00125BBB" w:rsidDel="00E73421">
          <w:rPr>
            <w:spacing w:val="-10"/>
          </w:rPr>
          <w:delText xml:space="preserve"> </w:delText>
        </w:r>
        <w:r w:rsidRPr="00125BBB" w:rsidDel="00E73421">
          <w:delText>to this plan will occur on an as-nee</w:delText>
        </w:r>
        <w:r w:rsidRPr="00125BBB" w:rsidDel="00E73421">
          <w:rPr>
            <w:spacing w:val="-1"/>
          </w:rPr>
          <w:delText>d</w:delText>
        </w:r>
        <w:r w:rsidRPr="00125BBB" w:rsidDel="00E73421">
          <w:delText xml:space="preserve">ed basis as a result of reviews, </w:delText>
        </w:r>
        <w:r w:rsidDel="00E73421">
          <w:delText xml:space="preserve">audits, and </w:delText>
        </w:r>
        <w:r w:rsidRPr="00125BBB" w:rsidDel="00E73421">
          <w:delText xml:space="preserve">requested changes. </w:delText>
        </w:r>
        <w:r w:rsidDel="00E73421">
          <w:delText xml:space="preserve">Modifications to this </w:delText>
        </w:r>
        <w:r w:rsidR="001F4680" w:rsidDel="00E73421">
          <w:delText>p</w:delText>
        </w:r>
        <w:r w:rsidDel="00E73421">
          <w:delText>lan must be independently reviewed and approved by the IT Asset Owner.</w:delText>
        </w:r>
      </w:del>
    </w:p>
    <w:sectPr w:rsidR="002612E0" w:rsidSect="00BF2C05">
      <w:headerReference w:type="default" r:id="rId15"/>
      <w:footerReference w:type="default" r:id="rId16"/>
      <w:footnotePr>
        <w:numFmt w:val="lowerLetter"/>
      </w:footnotePr>
      <w:pgSz w:w="12240" w:h="15840" w:code="1"/>
      <w:pgMar w:top="360" w:right="1440" w:bottom="1440" w:left="1440" w:header="36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36" w:author="Andrea Alfonsi" w:date="2018-09-12T12:48:00Z" w:initials="AA">
    <w:p w14:paraId="067D67B7" w14:textId="77777777" w:rsidR="006F5858" w:rsidRDefault="006F5858">
      <w:pPr>
        <w:pStyle w:val="CommentText"/>
      </w:pPr>
      <w:r>
        <w:rPr>
          <w:rStyle w:val="CommentReference"/>
        </w:rPr>
        <w:annotationRef/>
      </w:r>
      <w:r>
        <w:t>Angie, the management team is not defined. Can you do so? I would associate this to the CCB but I am not sure</w:t>
      </w:r>
    </w:p>
  </w:comment>
  <w:comment w:id="773" w:author="Andrea Alfonsi" w:date="2018-09-12T14:28:00Z" w:initials="AA">
    <w:p w14:paraId="2323F777" w14:textId="21573AA6" w:rsidR="006F5858" w:rsidRDefault="006F5858">
      <w:pPr>
        <w:pStyle w:val="CommentText"/>
      </w:pPr>
      <w:r>
        <w:rPr>
          <w:rStyle w:val="CommentReference"/>
        </w:rPr>
        <w:annotationRef/>
      </w:r>
      <w:r>
        <w:t xml:space="preserve">I removed the Tasks section because I think it is redundant with respect to the Roles and Responsibilities section. Please share your thoughts </w:t>
      </w:r>
    </w:p>
  </w:comment>
  <w:comment w:id="803" w:author="Andrea Alfonsi" w:date="2018-09-12T14:33:00Z" w:initials="AA">
    <w:p w14:paraId="7B235602" w14:textId="6407F2F3" w:rsidR="006F5858" w:rsidRDefault="006F5858">
      <w:pPr>
        <w:pStyle w:val="CommentText"/>
      </w:pPr>
      <w:r>
        <w:rPr>
          <w:rStyle w:val="CommentReference"/>
        </w:rPr>
        <w:annotationRef/>
      </w:r>
      <w:r>
        <w:t>Which one?</w:t>
      </w:r>
    </w:p>
  </w:comment>
  <w:comment w:id="1266" w:author="Andrea Alfonsi" w:date="2018-09-13T13:05:00Z" w:initials="AA">
    <w:p w14:paraId="3B0A4859" w14:textId="7E5C3F66" w:rsidR="006F5858" w:rsidRDefault="006F5858">
      <w:pPr>
        <w:pStyle w:val="CommentText"/>
      </w:pPr>
      <w:r>
        <w:rPr>
          <w:rStyle w:val="CommentReference"/>
        </w:rPr>
        <w:annotationRef/>
      </w:r>
      <w:r>
        <w:t>Can we store those in GITHUB/GITLAB or we need to have them in EDMS?</w:t>
      </w:r>
    </w:p>
  </w:comment>
  <w:comment w:id="1436" w:author="Andrea Alfonsi" w:date="2018-09-13T13:51:00Z" w:initials="AA">
    <w:p w14:paraId="31EE98FD" w14:textId="5E3649FB" w:rsidR="006F5858" w:rsidRDefault="006F5858">
      <w:pPr>
        <w:pStyle w:val="CommentText"/>
      </w:pPr>
      <w:r>
        <w:rPr>
          <w:rStyle w:val="CommentReference"/>
        </w:rPr>
        <w:annotationRef/>
      </w:r>
      <w:r>
        <w:t>Which one?</w:t>
      </w:r>
    </w:p>
  </w:comment>
  <w:comment w:id="2139" w:author="Andrea Alfonsi" w:date="2018-09-17T14:47:00Z" w:initials="AA">
    <w:p w14:paraId="4D8EB53B" w14:textId="7151D502" w:rsidR="00786FD5" w:rsidRDefault="00786FD5">
      <w:pPr>
        <w:pStyle w:val="CommentText"/>
      </w:pPr>
      <w:r>
        <w:rPr>
          <w:rStyle w:val="CommentReference"/>
        </w:rPr>
        <w:annotationRef/>
      </w:r>
      <w:r>
        <w:t>Which one?</w:t>
      </w:r>
    </w:p>
  </w:comment>
  <w:comment w:id="2225" w:author="Andrea Alfonsi" w:date="2018-09-17T08:40:00Z" w:initials="AA">
    <w:p w14:paraId="55F1B453" w14:textId="6FAE7ABE" w:rsidR="006F5858" w:rsidRDefault="006F5858">
      <w:pPr>
        <w:pStyle w:val="CommentText"/>
      </w:pPr>
      <w:r>
        <w:rPr>
          <w:rStyle w:val="CommentReference"/>
        </w:rPr>
        <w:annotationRef/>
      </w:r>
      <w:r>
        <w:t>I remove this section because the role of the Project manager is already present in section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7D67B7" w15:done="0"/>
  <w15:commentEx w15:paraId="2323F777" w15:done="0"/>
  <w15:commentEx w15:paraId="7B235602" w15:done="0"/>
  <w15:commentEx w15:paraId="3B0A4859" w15:done="0"/>
  <w15:commentEx w15:paraId="31EE98FD" w15:done="0"/>
  <w15:commentEx w15:paraId="4D8EB53B" w15:done="0"/>
  <w15:commentEx w15:paraId="55F1B4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7D67B7" w16cid:durableId="1F4389B6"/>
  <w16cid:commentId w16cid:paraId="2323F777" w16cid:durableId="1F43A120"/>
  <w16cid:commentId w16cid:paraId="7B235602" w16cid:durableId="1F43A226"/>
  <w16cid:commentId w16cid:paraId="3B0A4859" w16cid:durableId="1F44DF0F"/>
  <w16cid:commentId w16cid:paraId="31EE98FD" w16cid:durableId="1F44E9E2"/>
  <w16cid:commentId w16cid:paraId="4D8EB53B" w16cid:durableId="1F4A3D1B"/>
  <w16cid:commentId w16cid:paraId="55F1B453" w16cid:durableId="1F49E7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8D9B9" w14:textId="77777777" w:rsidR="00D60E93" w:rsidRDefault="00D60E93">
      <w:r>
        <w:separator/>
      </w:r>
    </w:p>
  </w:endnote>
  <w:endnote w:type="continuationSeparator" w:id="0">
    <w:p w14:paraId="51CA525F" w14:textId="77777777" w:rsidR="00D60E93" w:rsidRDefault="00D60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pitch w:val="variable"/>
    <w:sig w:usb0="E0002AFF" w:usb1="C0007841" w:usb2="00000009" w:usb3="00000000" w:csb0="000001FF" w:csb1="00000000"/>
  </w:font>
  <w:font w:name="TimesNewRomanPS">
    <w:altName w:val="Times New Roman"/>
    <w:panose1 w:val="020B0604020202020204"/>
    <w:charset w:val="00"/>
    <w:family w:val="roman"/>
    <w:notTrueType/>
    <w:pitch w:val="default"/>
  </w:font>
  <w:font w:name="NimbusSan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2433E" w14:textId="77777777" w:rsidR="006F5858" w:rsidRDefault="006F5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0A7D6" w14:textId="77777777" w:rsidR="006F5858" w:rsidRPr="002B54F5" w:rsidRDefault="006F5858" w:rsidP="002B5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7AF6E" w14:textId="77777777" w:rsidR="00D60E93" w:rsidRDefault="00D60E93">
      <w:pPr>
        <w:pStyle w:val="Spacer"/>
      </w:pPr>
      <w:r>
        <w:separator/>
      </w:r>
    </w:p>
  </w:footnote>
  <w:footnote w:type="continuationSeparator" w:id="0">
    <w:p w14:paraId="17E975E6" w14:textId="77777777" w:rsidR="00D60E93" w:rsidRDefault="00D60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16AB2" w14:textId="77777777" w:rsidR="006F5858" w:rsidRDefault="006F5858" w:rsidP="00E00EF1">
    <w:pPr>
      <w:pStyle w:val="Header"/>
    </w:pPr>
    <w:r>
      <w:rPr>
        <w:noProof/>
      </w:rPr>
      <mc:AlternateContent>
        <mc:Choice Requires="wps">
          <w:drawing>
            <wp:anchor distT="0" distB="0" distL="114300" distR="114300" simplePos="0" relativeHeight="251657216" behindDoc="0" locked="0" layoutInCell="1" allowOverlap="1" wp14:anchorId="75D6B81E" wp14:editId="49625C0C">
              <wp:simplePos x="0" y="0"/>
              <wp:positionH relativeFrom="column">
                <wp:posOffset>3810</wp:posOffset>
              </wp:positionH>
              <wp:positionV relativeFrom="paragraph">
                <wp:posOffset>7877175</wp:posOffset>
              </wp:positionV>
              <wp:extent cx="3886200" cy="3810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A7753" w14:textId="77777777" w:rsidR="006F5858" w:rsidRDefault="006F5858" w:rsidP="00E00EF1">
                          <w:pPr>
                            <w:pStyle w:val="CoverTextBox"/>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D6B81E" id="_x0000_t202" coordsize="21600,21600" o:spt="202" path="m,l,21600r21600,l21600,xe">
              <v:stroke joinstyle="miter"/>
              <v:path gradientshapeok="t" o:connecttype="rect"/>
            </v:shapetype>
            <v:shape id="Text Box 6" o:spid="_x0000_s1026" type="#_x0000_t202" style="position:absolute;margin-left:.3pt;margin-top:620.25pt;width:306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" filled="f" stroked="f">
              <v:textbox inset="0,0,0,0">
                <w:txbxContent>
                  <w:p w14:paraId="74DA7753" w14:textId="77777777" w:rsidR="006F5858" w:rsidRDefault="006F5858" w:rsidP="00E00EF1">
                    <w:pPr>
                      <w:pStyle w:val="CoverTextBox"/>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58240" behindDoc="1" locked="1" layoutInCell="0" allowOverlap="1" wp14:anchorId="5D7209A8" wp14:editId="7AE94EF0">
          <wp:simplePos x="0" y="0"/>
          <wp:positionH relativeFrom="page">
            <wp:align>left</wp:align>
          </wp:positionH>
          <wp:positionV relativeFrom="page">
            <wp:align>top</wp:align>
          </wp:positionV>
          <wp:extent cx="2450465" cy="9144000"/>
          <wp:effectExtent l="19050" t="0" r="6985" b="0"/>
          <wp:wrapNone/>
          <wp:docPr id="76" name="Picture 76" descr="Controlled_Doc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led_Doc_Bgrnd"/>
                  <pic:cNvPicPr>
                    <a:picLocks noChangeAspect="1" noChangeArrowheads="1"/>
                  </pic:cNvPicPr>
                </pic:nvPicPr>
                <pic:blipFill>
                  <a:blip r:embed="rId1"/>
                  <a:srcRect r="68471" b="9091"/>
                  <a:stretch>
                    <a:fillRect/>
                  </a:stretch>
                </pic:blipFill>
                <pic:spPr bwMode="auto">
                  <a:xfrm>
                    <a:off x="0" y="0"/>
                    <a:ext cx="2450465" cy="91440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2CA8" w14:textId="77777777" w:rsidR="006F5858" w:rsidRDefault="006F5858" w:rsidP="00E00E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XSpec="center" w:tblpY="1"/>
      <w:tblOverlap w:val="never"/>
      <w:tblW w:w="11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080"/>
      <w:gridCol w:w="4770"/>
      <w:gridCol w:w="1530"/>
      <w:gridCol w:w="1440"/>
      <w:gridCol w:w="630"/>
      <w:gridCol w:w="990"/>
      <w:gridCol w:w="1080"/>
    </w:tblGrid>
    <w:tr w:rsidR="006F5858" w14:paraId="50DF6260" w14:textId="77777777">
      <w:trPr>
        <w:cantSplit/>
      </w:trPr>
      <w:tc>
        <w:tcPr>
          <w:tcW w:w="1080" w:type="dxa"/>
          <w:tcBorders>
            <w:top w:val="nil"/>
            <w:left w:val="nil"/>
            <w:bottom w:val="nil"/>
            <w:right w:val="nil"/>
          </w:tcBorders>
        </w:tcPr>
        <w:p w14:paraId="7F8409EA" w14:textId="77777777" w:rsidR="006F5858" w:rsidRPr="001B2767" w:rsidRDefault="006F5858" w:rsidP="00EF4EAC">
          <w:pPr>
            <w:pStyle w:val="header--10ptTNRItalic"/>
            <w:rPr>
              <w:b/>
              <w:i w:val="0"/>
            </w:rPr>
          </w:pPr>
        </w:p>
      </w:tc>
      <w:tc>
        <w:tcPr>
          <w:tcW w:w="4770" w:type="dxa"/>
          <w:tcBorders>
            <w:top w:val="nil"/>
            <w:left w:val="nil"/>
            <w:bottom w:val="nil"/>
            <w:right w:val="nil"/>
          </w:tcBorders>
        </w:tcPr>
        <w:p w14:paraId="077D5551" w14:textId="77777777" w:rsidR="006F5858" w:rsidRPr="001B2767" w:rsidRDefault="006F5858" w:rsidP="00EF4EAC">
          <w:pPr>
            <w:pStyle w:val="header--10ptTNRItalic"/>
            <w:rPr>
              <w:b/>
              <w:i w:val="0"/>
            </w:rPr>
          </w:pPr>
        </w:p>
      </w:tc>
      <w:tc>
        <w:tcPr>
          <w:tcW w:w="1530" w:type="dxa"/>
          <w:tcBorders>
            <w:top w:val="nil"/>
            <w:left w:val="nil"/>
            <w:bottom w:val="nil"/>
            <w:right w:val="nil"/>
          </w:tcBorders>
        </w:tcPr>
        <w:p w14:paraId="6E3EA8EA" w14:textId="77777777" w:rsidR="006F5858" w:rsidRPr="001B2767" w:rsidRDefault="006F5858" w:rsidP="00EF4EAC">
          <w:pPr>
            <w:pStyle w:val="header--10ptTNRItalic"/>
            <w:rPr>
              <w:b/>
              <w:i w:val="0"/>
            </w:rPr>
          </w:pPr>
        </w:p>
      </w:tc>
      <w:tc>
        <w:tcPr>
          <w:tcW w:w="2070" w:type="dxa"/>
          <w:gridSpan w:val="2"/>
          <w:tcBorders>
            <w:top w:val="nil"/>
            <w:left w:val="nil"/>
            <w:bottom w:val="nil"/>
            <w:right w:val="nil"/>
          </w:tcBorders>
          <w:vAlign w:val="bottom"/>
        </w:tcPr>
        <w:p w14:paraId="74E30474" w14:textId="77777777" w:rsidR="006F5858" w:rsidRDefault="006F5858" w:rsidP="00EF4EAC">
          <w:pPr>
            <w:pStyle w:val="header--10ptTNRItalic"/>
          </w:pPr>
        </w:p>
      </w:tc>
      <w:tc>
        <w:tcPr>
          <w:tcW w:w="2070" w:type="dxa"/>
          <w:gridSpan w:val="2"/>
          <w:tcBorders>
            <w:top w:val="nil"/>
            <w:left w:val="nil"/>
            <w:bottom w:val="nil"/>
            <w:right w:val="nil"/>
          </w:tcBorders>
        </w:tcPr>
        <w:p w14:paraId="442EC243" w14:textId="77777777" w:rsidR="006F5858" w:rsidRPr="00073C7C" w:rsidRDefault="006F5858" w:rsidP="001D612C">
          <w:pPr>
            <w:pStyle w:val="header--8ptTNR"/>
            <w:jc w:val="right"/>
            <w:rPr>
              <w:sz w:val="12"/>
              <w:szCs w:val="12"/>
            </w:rPr>
          </w:pPr>
          <w:r>
            <w:rPr>
              <w:sz w:val="12"/>
              <w:szCs w:val="12"/>
            </w:rPr>
            <w:t>Form 412.09 (Rev. 10)</w:t>
          </w:r>
        </w:p>
      </w:tc>
    </w:tr>
    <w:tr w:rsidR="006F5858" w14:paraId="109B8343" w14:textId="77777777">
      <w:trPr>
        <w:cantSplit/>
      </w:trPr>
      <w:tc>
        <w:tcPr>
          <w:tcW w:w="1080" w:type="dxa"/>
          <w:tcBorders>
            <w:top w:val="nil"/>
            <w:left w:val="nil"/>
            <w:bottom w:val="nil"/>
            <w:right w:val="nil"/>
          </w:tcBorders>
        </w:tcPr>
        <w:p w14:paraId="24CDD524" w14:textId="77777777" w:rsidR="006F5858" w:rsidRPr="001B2767" w:rsidRDefault="006F5858" w:rsidP="00EF4EAC">
          <w:pPr>
            <w:pStyle w:val="header--10ptTNRItalic"/>
            <w:rPr>
              <w:b/>
              <w:i w:val="0"/>
            </w:rPr>
          </w:pPr>
        </w:p>
      </w:tc>
      <w:tc>
        <w:tcPr>
          <w:tcW w:w="4770" w:type="dxa"/>
          <w:tcBorders>
            <w:top w:val="nil"/>
            <w:left w:val="nil"/>
            <w:bottom w:val="single" w:sz="4" w:space="0" w:color="auto"/>
            <w:right w:val="nil"/>
          </w:tcBorders>
        </w:tcPr>
        <w:p w14:paraId="07769EDF" w14:textId="77777777" w:rsidR="006F5858" w:rsidRPr="001B2767" w:rsidRDefault="006F5858" w:rsidP="00EF4EAC">
          <w:pPr>
            <w:pStyle w:val="header--10ptTNRItalic"/>
            <w:rPr>
              <w:b/>
              <w:i w:val="0"/>
            </w:rPr>
          </w:pPr>
          <w:r w:rsidRPr="001B2767">
            <w:rPr>
              <w:b/>
              <w:i w:val="0"/>
            </w:rPr>
            <w:t>Idaho National Laboratory</w:t>
          </w:r>
        </w:p>
      </w:tc>
      <w:tc>
        <w:tcPr>
          <w:tcW w:w="1530" w:type="dxa"/>
          <w:tcBorders>
            <w:top w:val="nil"/>
            <w:left w:val="nil"/>
            <w:bottom w:val="single" w:sz="4" w:space="0" w:color="auto"/>
            <w:right w:val="nil"/>
          </w:tcBorders>
        </w:tcPr>
        <w:p w14:paraId="6CB98DDA" w14:textId="77777777" w:rsidR="006F5858" w:rsidRPr="001B2767" w:rsidRDefault="006F5858" w:rsidP="00EF4EAC">
          <w:pPr>
            <w:pStyle w:val="header--10ptTNRItalic"/>
            <w:rPr>
              <w:b/>
              <w:i w:val="0"/>
            </w:rPr>
          </w:pPr>
        </w:p>
      </w:tc>
      <w:tc>
        <w:tcPr>
          <w:tcW w:w="2070" w:type="dxa"/>
          <w:gridSpan w:val="2"/>
          <w:tcBorders>
            <w:top w:val="nil"/>
            <w:left w:val="nil"/>
            <w:bottom w:val="single" w:sz="4" w:space="0" w:color="auto"/>
            <w:right w:val="nil"/>
          </w:tcBorders>
          <w:vAlign w:val="bottom"/>
        </w:tcPr>
        <w:p w14:paraId="2583D0EB" w14:textId="77777777" w:rsidR="006F5858" w:rsidRDefault="006F5858" w:rsidP="00EF4EAC">
          <w:pPr>
            <w:pStyle w:val="header--10ptTNRItalic"/>
          </w:pPr>
        </w:p>
      </w:tc>
      <w:tc>
        <w:tcPr>
          <w:tcW w:w="2070" w:type="dxa"/>
          <w:gridSpan w:val="2"/>
          <w:tcBorders>
            <w:top w:val="nil"/>
            <w:left w:val="nil"/>
            <w:bottom w:val="nil"/>
            <w:right w:val="nil"/>
          </w:tcBorders>
        </w:tcPr>
        <w:p w14:paraId="4CF2906D" w14:textId="77777777" w:rsidR="006F5858" w:rsidRPr="00073C7C" w:rsidRDefault="006F5858" w:rsidP="00EF4EAC">
          <w:pPr>
            <w:pStyle w:val="header--8ptTNR"/>
            <w:jc w:val="right"/>
            <w:rPr>
              <w:sz w:val="12"/>
              <w:szCs w:val="12"/>
            </w:rPr>
          </w:pPr>
        </w:p>
      </w:tc>
    </w:tr>
    <w:tr w:rsidR="006F5858" w14:paraId="4F24A4AC" w14:textId="77777777">
      <w:trPr>
        <w:gridAfter w:val="1"/>
        <w:wAfter w:w="1080" w:type="dxa"/>
        <w:cantSplit/>
        <w:trHeight w:val="278"/>
      </w:trPr>
      <w:tc>
        <w:tcPr>
          <w:tcW w:w="1080" w:type="dxa"/>
          <w:tcBorders>
            <w:top w:val="nil"/>
            <w:left w:val="nil"/>
            <w:bottom w:val="nil"/>
          </w:tcBorders>
        </w:tcPr>
        <w:p w14:paraId="390756C4" w14:textId="77777777" w:rsidR="006F5858" w:rsidRDefault="006F5858" w:rsidP="00EF4EAC">
          <w:pPr>
            <w:pStyle w:val="header--12ptTNRBcenter"/>
            <w:rPr>
              <w:szCs w:val="22"/>
            </w:rPr>
          </w:pPr>
        </w:p>
      </w:tc>
      <w:tc>
        <w:tcPr>
          <w:tcW w:w="4770" w:type="dxa"/>
          <w:vMerge w:val="restart"/>
          <w:tcBorders>
            <w:top w:val="single" w:sz="4" w:space="0" w:color="auto"/>
          </w:tcBorders>
          <w:vAlign w:val="center"/>
        </w:tcPr>
        <w:p w14:paraId="6998643C" w14:textId="0D197EE9" w:rsidR="006F5858" w:rsidRDefault="006F5858" w:rsidP="00CB78DE">
          <w:pPr>
            <w:pStyle w:val="header--12ptTNRBcenter"/>
            <w:rPr>
              <w:szCs w:val="22"/>
            </w:rPr>
          </w:pPr>
          <w:r>
            <w:rPr>
              <w:szCs w:val="22"/>
            </w:rPr>
            <w:fldChar w:fldCharType="begin"/>
          </w:r>
          <w:r>
            <w:rPr>
              <w:szCs w:val="22"/>
            </w:rPr>
            <w:instrText xml:space="preserve"> REF Title \h </w:instrText>
          </w:r>
          <w:r>
            <w:rPr>
              <w:szCs w:val="22"/>
            </w:rPr>
          </w:r>
          <w:r>
            <w:rPr>
              <w:szCs w:val="22"/>
            </w:rPr>
            <w:fldChar w:fldCharType="separate"/>
          </w:r>
          <w:r>
            <w:t xml:space="preserve">RAVEN </w:t>
          </w:r>
          <w:r>
            <w:rPr>
              <w:szCs w:val="22"/>
            </w:rPr>
            <w:fldChar w:fldCharType="end"/>
          </w:r>
          <w:r>
            <w:rPr>
              <w:szCs w:val="22"/>
            </w:rPr>
            <w:t>and raven</w:t>
          </w:r>
          <w:del w:id="2229" w:author="Andrea Alfonsi" w:date="2018-09-12T13:55:00Z">
            <w:r w:rsidDel="00DF39CB">
              <w:rPr>
                <w:szCs w:val="22"/>
              </w:rPr>
              <w:delText>-based</w:delText>
            </w:r>
          </w:del>
          <w:ins w:id="2230" w:author="Andrea Alfonsi" w:date="2018-09-12T13:55:00Z">
            <w:r>
              <w:rPr>
                <w:szCs w:val="22"/>
              </w:rPr>
              <w:t xml:space="preserve"> Plug-ins</w:t>
            </w:r>
          </w:ins>
          <w:r>
            <w:rPr>
              <w:szCs w:val="22"/>
            </w:rPr>
            <w:t xml:space="preserve"> </w:t>
          </w:r>
          <w:del w:id="2231" w:author="Andrea Alfonsi" w:date="2018-09-12T13:55:00Z">
            <w:r w:rsidDel="00DF39CB">
              <w:rPr>
                <w:szCs w:val="22"/>
              </w:rPr>
              <w:delText xml:space="preserve">applications </w:delText>
            </w:r>
          </w:del>
          <w:r>
            <w:rPr>
              <w:szCs w:val="22"/>
            </w:rPr>
            <w:t>Software quality assurance plan</w:t>
          </w:r>
        </w:p>
      </w:tc>
      <w:tc>
        <w:tcPr>
          <w:tcW w:w="1530" w:type="dxa"/>
          <w:vMerge w:val="restart"/>
          <w:tcBorders>
            <w:top w:val="single" w:sz="4" w:space="0" w:color="auto"/>
            <w:right w:val="single" w:sz="6" w:space="0" w:color="FFFFFF"/>
          </w:tcBorders>
        </w:tcPr>
        <w:p w14:paraId="164A3322" w14:textId="77777777" w:rsidR="006F5858" w:rsidRDefault="006F5858" w:rsidP="00EF4EAC">
          <w:pPr>
            <w:pStyle w:val="header--12ptTNR"/>
            <w:spacing w:after="40"/>
            <w:rPr>
              <w:sz w:val="22"/>
              <w:szCs w:val="22"/>
            </w:rPr>
          </w:pPr>
          <w:r>
            <w:rPr>
              <w:sz w:val="22"/>
              <w:szCs w:val="22"/>
            </w:rPr>
            <w:t>Identifier:</w:t>
          </w:r>
        </w:p>
        <w:p w14:paraId="379850F4" w14:textId="77777777" w:rsidR="006F5858" w:rsidRDefault="006F5858" w:rsidP="00EF4EAC">
          <w:pPr>
            <w:pStyle w:val="header--12ptTNR"/>
            <w:spacing w:after="40"/>
            <w:rPr>
              <w:sz w:val="22"/>
              <w:szCs w:val="22"/>
            </w:rPr>
          </w:pPr>
          <w:r>
            <w:rPr>
              <w:sz w:val="22"/>
              <w:szCs w:val="22"/>
            </w:rPr>
            <w:t>Revision:</w:t>
          </w:r>
        </w:p>
        <w:p w14:paraId="696683EB" w14:textId="77777777" w:rsidR="006F5858" w:rsidRDefault="006F5858" w:rsidP="00EF4EAC">
          <w:pPr>
            <w:pStyle w:val="header--12ptTNR"/>
            <w:rPr>
              <w:sz w:val="22"/>
              <w:szCs w:val="22"/>
            </w:rPr>
          </w:pPr>
          <w:r>
            <w:rPr>
              <w:sz w:val="22"/>
              <w:szCs w:val="22"/>
            </w:rPr>
            <w:t>Effective Date:</w:t>
          </w:r>
        </w:p>
      </w:tc>
      <w:tc>
        <w:tcPr>
          <w:tcW w:w="3060" w:type="dxa"/>
          <w:gridSpan w:val="3"/>
          <w:tcBorders>
            <w:top w:val="single" w:sz="4" w:space="0" w:color="auto"/>
            <w:left w:val="single" w:sz="6" w:space="0" w:color="FFFFFF"/>
            <w:bottom w:val="nil"/>
          </w:tcBorders>
        </w:tcPr>
        <w:p w14:paraId="1CDFC210" w14:textId="77777777" w:rsidR="006F5858" w:rsidRDefault="006F5858" w:rsidP="005A52CD">
          <w:pPr>
            <w:pStyle w:val="header--12ptTNR"/>
            <w:rPr>
              <w:bCs/>
              <w:sz w:val="22"/>
              <w:szCs w:val="22"/>
            </w:rPr>
          </w:pPr>
          <w:r>
            <w:rPr>
              <w:bCs/>
              <w:sz w:val="22"/>
              <w:szCs w:val="22"/>
            </w:rPr>
            <w:t>PLN-5552</w:t>
          </w:r>
        </w:p>
      </w:tc>
    </w:tr>
    <w:tr w:rsidR="006F5858" w14:paraId="015B4AD0" w14:textId="77777777">
      <w:trPr>
        <w:gridAfter w:val="1"/>
        <w:wAfter w:w="1080" w:type="dxa"/>
        <w:cantSplit/>
        <w:trHeight w:val="277"/>
      </w:trPr>
      <w:tc>
        <w:tcPr>
          <w:tcW w:w="1080" w:type="dxa"/>
          <w:tcBorders>
            <w:top w:val="nil"/>
            <w:left w:val="nil"/>
            <w:bottom w:val="nil"/>
          </w:tcBorders>
        </w:tcPr>
        <w:p w14:paraId="4BCE318D" w14:textId="77777777" w:rsidR="006F5858" w:rsidRDefault="006F5858" w:rsidP="00EF4EAC">
          <w:pPr>
            <w:pStyle w:val="header--12ptTNRBcenter"/>
            <w:rPr>
              <w:szCs w:val="22"/>
            </w:rPr>
          </w:pPr>
        </w:p>
      </w:tc>
      <w:tc>
        <w:tcPr>
          <w:tcW w:w="4770" w:type="dxa"/>
          <w:vMerge/>
          <w:vAlign w:val="center"/>
        </w:tcPr>
        <w:p w14:paraId="404FCA9C" w14:textId="77777777" w:rsidR="006F5858" w:rsidRDefault="006F5858" w:rsidP="00EF4EAC">
          <w:pPr>
            <w:pStyle w:val="header--12ptTNRBcenter"/>
            <w:rPr>
              <w:szCs w:val="22"/>
            </w:rPr>
          </w:pPr>
        </w:p>
      </w:tc>
      <w:tc>
        <w:tcPr>
          <w:tcW w:w="1530" w:type="dxa"/>
          <w:vMerge/>
          <w:tcBorders>
            <w:right w:val="single" w:sz="6" w:space="0" w:color="FFFFFF"/>
          </w:tcBorders>
        </w:tcPr>
        <w:p w14:paraId="501C9B16" w14:textId="77777777" w:rsidR="006F5858" w:rsidRDefault="006F5858" w:rsidP="00EF4EAC">
          <w:pPr>
            <w:pStyle w:val="header--12ptTNR"/>
            <w:rPr>
              <w:sz w:val="22"/>
              <w:szCs w:val="22"/>
            </w:rPr>
          </w:pPr>
        </w:p>
      </w:tc>
      <w:tc>
        <w:tcPr>
          <w:tcW w:w="3060" w:type="dxa"/>
          <w:gridSpan w:val="3"/>
          <w:tcBorders>
            <w:top w:val="nil"/>
            <w:left w:val="single" w:sz="6" w:space="0" w:color="FFFFFF"/>
            <w:bottom w:val="nil"/>
          </w:tcBorders>
        </w:tcPr>
        <w:p w14:paraId="747681B7" w14:textId="77777777" w:rsidR="006F5858" w:rsidRDefault="006F5858" w:rsidP="00EF4EAC">
          <w:pPr>
            <w:pStyle w:val="header--12ptTNR"/>
            <w:rPr>
              <w:sz w:val="22"/>
              <w:szCs w:val="22"/>
            </w:rPr>
          </w:pPr>
          <w:r>
            <w:rPr>
              <w:sz w:val="22"/>
              <w:szCs w:val="22"/>
            </w:rPr>
            <w:t>DRAFT</w:t>
          </w:r>
        </w:p>
      </w:tc>
    </w:tr>
    <w:tr w:rsidR="006F5858" w14:paraId="56316EFE" w14:textId="77777777">
      <w:trPr>
        <w:gridAfter w:val="1"/>
        <w:wAfter w:w="1080" w:type="dxa"/>
        <w:cantSplit/>
        <w:trHeight w:val="277"/>
      </w:trPr>
      <w:tc>
        <w:tcPr>
          <w:tcW w:w="1080" w:type="dxa"/>
          <w:tcBorders>
            <w:top w:val="nil"/>
            <w:left w:val="nil"/>
            <w:bottom w:val="nil"/>
          </w:tcBorders>
        </w:tcPr>
        <w:p w14:paraId="2651AE75" w14:textId="77777777" w:rsidR="006F5858" w:rsidRDefault="006F5858" w:rsidP="00EF4EAC">
          <w:pPr>
            <w:pStyle w:val="header--12ptTNRBcenter"/>
            <w:rPr>
              <w:szCs w:val="22"/>
            </w:rPr>
          </w:pPr>
        </w:p>
      </w:tc>
      <w:tc>
        <w:tcPr>
          <w:tcW w:w="4770" w:type="dxa"/>
          <w:vMerge/>
          <w:vAlign w:val="center"/>
        </w:tcPr>
        <w:p w14:paraId="269E8E61" w14:textId="77777777" w:rsidR="006F5858" w:rsidRDefault="006F5858" w:rsidP="00EF4EAC">
          <w:pPr>
            <w:pStyle w:val="header--12ptTNRBcenter"/>
            <w:rPr>
              <w:szCs w:val="22"/>
            </w:rPr>
          </w:pPr>
        </w:p>
      </w:tc>
      <w:tc>
        <w:tcPr>
          <w:tcW w:w="1530" w:type="dxa"/>
          <w:vMerge/>
          <w:tcBorders>
            <w:right w:val="single" w:sz="6" w:space="0" w:color="FFFFFF"/>
          </w:tcBorders>
        </w:tcPr>
        <w:p w14:paraId="2BC8F658" w14:textId="77777777" w:rsidR="006F5858" w:rsidRDefault="006F5858" w:rsidP="00EF4EAC">
          <w:pPr>
            <w:pStyle w:val="header--12ptTNR"/>
            <w:rPr>
              <w:sz w:val="22"/>
              <w:szCs w:val="22"/>
            </w:rPr>
          </w:pPr>
        </w:p>
      </w:tc>
      <w:tc>
        <w:tcPr>
          <w:tcW w:w="1440" w:type="dxa"/>
          <w:tcBorders>
            <w:top w:val="nil"/>
            <w:left w:val="single" w:sz="6" w:space="0" w:color="FFFFFF"/>
            <w:right w:val="single" w:sz="6" w:space="0" w:color="FFFFFF"/>
          </w:tcBorders>
        </w:tcPr>
        <w:p w14:paraId="579F5AA8" w14:textId="77777777" w:rsidR="006F5858" w:rsidRDefault="006F5858" w:rsidP="005652C0">
          <w:pPr>
            <w:pStyle w:val="header--12ptTNR"/>
            <w:rPr>
              <w:sz w:val="22"/>
              <w:szCs w:val="22"/>
            </w:rPr>
          </w:pPr>
          <w:r>
            <w:rPr>
              <w:sz w:val="22"/>
              <w:szCs w:val="22"/>
            </w:rPr>
            <w:t>TBD</w:t>
          </w:r>
        </w:p>
        <w:p w14:paraId="1765C892" w14:textId="77777777" w:rsidR="006F5858" w:rsidRDefault="006F5858" w:rsidP="005652C0">
          <w:pPr>
            <w:pStyle w:val="header--12ptTNR"/>
            <w:rPr>
              <w:sz w:val="22"/>
              <w:szCs w:val="22"/>
            </w:rPr>
          </w:pPr>
        </w:p>
      </w:tc>
      <w:tc>
        <w:tcPr>
          <w:tcW w:w="1620" w:type="dxa"/>
          <w:gridSpan w:val="2"/>
          <w:tcBorders>
            <w:top w:val="nil"/>
            <w:left w:val="single" w:sz="6" w:space="0" w:color="FFFFFF"/>
          </w:tcBorders>
        </w:tcPr>
        <w:p w14:paraId="36CC49A1" w14:textId="77777777" w:rsidR="006F5858" w:rsidRDefault="006F5858" w:rsidP="00776597">
          <w:pPr>
            <w:pStyle w:val="header--12ptTNR"/>
            <w:jc w:val="right"/>
            <w:rPr>
              <w:sz w:val="22"/>
              <w:szCs w:val="22"/>
            </w:rPr>
          </w:pPr>
          <w:r>
            <w:rPr>
              <w:rStyle w:val="PageNumber"/>
              <w:bCs/>
              <w:szCs w:val="22"/>
            </w:rPr>
            <w:t xml:space="preserve">Page: </w:t>
          </w:r>
          <w:r>
            <w:rPr>
              <w:rStyle w:val="PageNumber"/>
              <w:bCs/>
              <w:szCs w:val="22"/>
            </w:rPr>
            <w:fldChar w:fldCharType="begin"/>
          </w:r>
          <w:r>
            <w:rPr>
              <w:rStyle w:val="PageNumber"/>
              <w:bCs/>
              <w:szCs w:val="22"/>
            </w:rPr>
            <w:instrText xml:space="preserve"> PAGE </w:instrText>
          </w:r>
          <w:r>
            <w:rPr>
              <w:rStyle w:val="PageNumber"/>
              <w:bCs/>
              <w:szCs w:val="22"/>
            </w:rPr>
            <w:fldChar w:fldCharType="separate"/>
          </w:r>
          <w:r>
            <w:rPr>
              <w:rStyle w:val="PageNumber"/>
              <w:bCs/>
              <w:noProof/>
              <w:szCs w:val="22"/>
            </w:rPr>
            <w:t>17</w:t>
          </w:r>
          <w:r>
            <w:rPr>
              <w:rStyle w:val="PageNumber"/>
              <w:bCs/>
              <w:szCs w:val="22"/>
            </w:rPr>
            <w:fldChar w:fldCharType="end"/>
          </w:r>
          <w:r>
            <w:rPr>
              <w:rStyle w:val="PageNumber"/>
              <w:bCs/>
              <w:szCs w:val="22"/>
            </w:rPr>
            <w:t xml:space="preserve"> of</w:t>
          </w:r>
          <w:r>
            <w:rPr>
              <w:rStyle w:val="PageNumber"/>
              <w:b/>
              <w:bCs/>
              <w:szCs w:val="22"/>
            </w:rPr>
            <w:t xml:space="preserve"> 17</w:t>
          </w:r>
        </w:p>
      </w:tc>
    </w:tr>
  </w:tbl>
  <w:p w14:paraId="417BE761" w14:textId="77777777" w:rsidR="006F5858" w:rsidRDefault="006F5858" w:rsidP="00EF4EAC">
    <w:pPr>
      <w:pStyle w:val="Spacer"/>
      <w:rPr>
        <w:sz w:val="2"/>
      </w:rPr>
    </w:pPr>
  </w:p>
  <w:p w14:paraId="49685DAA" w14:textId="77777777" w:rsidR="006F5858" w:rsidRDefault="006F5858" w:rsidP="00E00EF1">
    <w:pPr>
      <w:pStyle w:val="Spac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38E4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927C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811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30424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4660C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2AE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182F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A4E7AAA"/>
    <w:lvl w:ilvl="0">
      <w:start w:val="1"/>
      <w:numFmt w:val="bullet"/>
      <w:pStyle w:val="ListBullet2"/>
      <w:lvlText w:val=""/>
      <w:lvlJc w:val="left"/>
      <w:pPr>
        <w:tabs>
          <w:tab w:val="num" w:pos="1890"/>
        </w:tabs>
        <w:ind w:left="1890" w:hanging="360"/>
      </w:pPr>
      <w:rPr>
        <w:rFonts w:ascii="Symbol" w:hAnsi="Symbol" w:hint="default"/>
        <w:color w:val="auto"/>
      </w:rPr>
    </w:lvl>
  </w:abstractNum>
  <w:abstractNum w:abstractNumId="8" w15:restartNumberingAfterBreak="0">
    <w:nsid w:val="FFFFFF88"/>
    <w:multiLevelType w:val="singleLevel"/>
    <w:tmpl w:val="246A42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CAD3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71F1E"/>
    <w:multiLevelType w:val="multilevel"/>
    <w:tmpl w:val="E7EAA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CF5ED7"/>
    <w:multiLevelType w:val="hybridMultilevel"/>
    <w:tmpl w:val="3E3E1E2C"/>
    <w:lvl w:ilvl="0" w:tplc="40B8241E">
      <w:start w:val="1"/>
      <w:numFmt w:val="upperLetter"/>
      <w:pStyle w:val="ListA4"/>
      <w:lvlText w:val="%1."/>
      <w:lvlJc w:val="left"/>
      <w:pPr>
        <w:tabs>
          <w:tab w:val="num" w:pos="4248"/>
        </w:tabs>
        <w:ind w:left="4248"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744702D"/>
    <w:multiLevelType w:val="hybridMultilevel"/>
    <w:tmpl w:val="94A05F4A"/>
    <w:lvl w:ilvl="0" w:tplc="ADAC40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85D7BFC"/>
    <w:multiLevelType w:val="hybridMultilevel"/>
    <w:tmpl w:val="95FA0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9AA7E3A"/>
    <w:multiLevelType w:val="hybridMultilevel"/>
    <w:tmpl w:val="70ACE174"/>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B0D13D1"/>
    <w:multiLevelType w:val="hybridMultilevel"/>
    <w:tmpl w:val="D298A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D9380A"/>
    <w:multiLevelType w:val="multilevel"/>
    <w:tmpl w:val="2F92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4512356"/>
    <w:multiLevelType w:val="hybridMultilevel"/>
    <w:tmpl w:val="2E42122E"/>
    <w:lvl w:ilvl="0" w:tplc="5254C59A">
      <w:start w:val="1"/>
      <w:numFmt w:val="bullet"/>
      <w:pStyle w:val="ListBullet6"/>
      <w:lvlText w:val=""/>
      <w:lvlJc w:val="left"/>
      <w:pPr>
        <w:tabs>
          <w:tab w:val="num" w:pos="6840"/>
        </w:tabs>
        <w:ind w:left="68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9505215"/>
    <w:multiLevelType w:val="multilevel"/>
    <w:tmpl w:val="7196E1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CE3C8D"/>
    <w:multiLevelType w:val="hybridMultilevel"/>
    <w:tmpl w:val="66E49340"/>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69842A4"/>
    <w:multiLevelType w:val="hybridMultilevel"/>
    <w:tmpl w:val="51FA614E"/>
    <w:lvl w:ilvl="0" w:tplc="ADD8EA9A">
      <w:start w:val="1"/>
      <w:numFmt w:val="upperLetter"/>
      <w:pStyle w:val="ListA2"/>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CA44F51"/>
    <w:multiLevelType w:val="hybridMultilevel"/>
    <w:tmpl w:val="526EA6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164147A"/>
    <w:multiLevelType w:val="hybridMultilevel"/>
    <w:tmpl w:val="885A5538"/>
    <w:lvl w:ilvl="0" w:tplc="ADAC4042">
      <w:start w:val="2"/>
      <w:numFmt w:val="bullet"/>
      <w:lvlText w:val="-"/>
      <w:lvlJc w:val="left"/>
      <w:pPr>
        <w:ind w:left="2583" w:hanging="360"/>
      </w:pPr>
      <w:rPr>
        <w:rFonts w:ascii="Times New Roman" w:eastAsia="Times New Roman" w:hAnsi="Times New Roman" w:cs="Times New Roman"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23" w15:restartNumberingAfterBreak="0">
    <w:nsid w:val="37380E7D"/>
    <w:multiLevelType w:val="multilevel"/>
    <w:tmpl w:val="2998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CC3320"/>
    <w:multiLevelType w:val="hybridMultilevel"/>
    <w:tmpl w:val="15A00F5E"/>
    <w:lvl w:ilvl="0" w:tplc="7DEC48E2">
      <w:start w:val="1"/>
      <w:numFmt w:val="decimal"/>
      <w:pStyle w:val="ListNumber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D8858D6"/>
    <w:multiLevelType w:val="multilevel"/>
    <w:tmpl w:val="C61C9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1D07C1"/>
    <w:multiLevelType w:val="multilevel"/>
    <w:tmpl w:val="36D4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816719"/>
    <w:multiLevelType w:val="multilevel"/>
    <w:tmpl w:val="FAC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7A2463"/>
    <w:multiLevelType w:val="multilevel"/>
    <w:tmpl w:val="246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A83D93"/>
    <w:multiLevelType w:val="hybridMultilevel"/>
    <w:tmpl w:val="F28A3156"/>
    <w:lvl w:ilvl="0" w:tplc="ADAC4042">
      <w:start w:val="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BE5606E"/>
    <w:multiLevelType w:val="multilevel"/>
    <w:tmpl w:val="5E3E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116818"/>
    <w:multiLevelType w:val="multilevel"/>
    <w:tmpl w:val="4768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ED320E"/>
    <w:multiLevelType w:val="hybridMultilevel"/>
    <w:tmpl w:val="1A9C29E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15:restartNumberingAfterBreak="0">
    <w:nsid w:val="52456090"/>
    <w:multiLevelType w:val="hybridMultilevel"/>
    <w:tmpl w:val="48DC7590"/>
    <w:lvl w:ilvl="0" w:tplc="40F8C314">
      <w:start w:val="1"/>
      <w:numFmt w:val="upperLetter"/>
      <w:pStyle w:val="ListA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64270B5"/>
    <w:multiLevelType w:val="multilevel"/>
    <w:tmpl w:val="55565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F4352D"/>
    <w:multiLevelType w:val="hybridMultilevel"/>
    <w:tmpl w:val="6A944354"/>
    <w:lvl w:ilvl="0" w:tplc="386A95A8">
      <w:start w:val="1"/>
      <w:numFmt w:val="upperLetter"/>
      <w:pStyle w:val="ListA3"/>
      <w:lvlText w:val="%1."/>
      <w:lvlJc w:val="left"/>
      <w:pPr>
        <w:tabs>
          <w:tab w:val="num" w:pos="3024"/>
        </w:tabs>
        <w:ind w:left="3024"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3964F3A"/>
    <w:multiLevelType w:val="multilevel"/>
    <w:tmpl w:val="73BEE57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3528"/>
        </w:tabs>
        <w:ind w:left="3528" w:hanging="1224"/>
      </w:pPr>
      <w:rPr>
        <w:rFonts w:hint="default"/>
      </w:rPr>
    </w:lvl>
    <w:lvl w:ilvl="4">
      <w:start w:val="1"/>
      <w:numFmt w:val="decimal"/>
      <w:pStyle w:val="Heading5"/>
      <w:lvlText w:val="%1.%2.%3.%4.%5"/>
      <w:lvlJc w:val="left"/>
      <w:pPr>
        <w:tabs>
          <w:tab w:val="num" w:pos="4752"/>
        </w:tabs>
        <w:ind w:left="4752" w:hanging="1224"/>
      </w:pPr>
      <w:rPr>
        <w:rFonts w:hint="default"/>
      </w:rPr>
    </w:lvl>
    <w:lvl w:ilvl="5">
      <w:start w:val="1"/>
      <w:numFmt w:val="decimal"/>
      <w:pStyle w:val="Heading6"/>
      <w:lvlText w:val="%1.%2.%3.%4.%5.%6"/>
      <w:lvlJc w:val="left"/>
      <w:pPr>
        <w:tabs>
          <w:tab w:val="num" w:pos="6120"/>
        </w:tabs>
        <w:ind w:left="6120" w:hanging="1368"/>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6976EEC"/>
    <w:multiLevelType w:val="hybridMultilevel"/>
    <w:tmpl w:val="87A2C38C"/>
    <w:lvl w:ilvl="0" w:tplc="29FC30AE">
      <w:start w:val="1"/>
      <w:numFmt w:val="upperLetter"/>
      <w:pStyle w:val="ListA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33042F8"/>
    <w:multiLevelType w:val="hybridMultilevel"/>
    <w:tmpl w:val="EED86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72773C4"/>
    <w:multiLevelType w:val="multilevel"/>
    <w:tmpl w:val="CCF8C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4B07F9"/>
    <w:multiLevelType w:val="multilevel"/>
    <w:tmpl w:val="1C7050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D93880"/>
    <w:multiLevelType w:val="hybridMultilevel"/>
    <w:tmpl w:val="D2161224"/>
    <w:lvl w:ilvl="0" w:tplc="699E5F14">
      <w:start w:val="1"/>
      <w:numFmt w:val="upperLetter"/>
      <w:pStyle w:val="ListA5"/>
      <w:lvlText w:val="%1."/>
      <w:lvlJc w:val="left"/>
      <w:pPr>
        <w:tabs>
          <w:tab w:val="num" w:pos="5472"/>
        </w:tabs>
        <w:ind w:left="5472"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20"/>
  </w:num>
  <w:num w:numId="4">
    <w:abstractNumId w:val="35"/>
  </w:num>
  <w:num w:numId="5">
    <w:abstractNumId w:val="11"/>
  </w:num>
  <w:num w:numId="6">
    <w:abstractNumId w:val="41"/>
  </w:num>
  <w:num w:numId="7">
    <w:abstractNumId w:val="33"/>
  </w:num>
  <w:num w:numId="8">
    <w:abstractNumId w:val="9"/>
  </w:num>
  <w:num w:numId="9">
    <w:abstractNumId w:val="7"/>
  </w:num>
  <w:num w:numId="10">
    <w:abstractNumId w:val="6"/>
  </w:num>
  <w:num w:numId="11">
    <w:abstractNumId w:val="5"/>
  </w:num>
  <w:num w:numId="12">
    <w:abstractNumId w:val="4"/>
  </w:num>
  <w:num w:numId="13">
    <w:abstractNumId w:val="17"/>
  </w:num>
  <w:num w:numId="14">
    <w:abstractNumId w:val="8"/>
  </w:num>
  <w:num w:numId="15">
    <w:abstractNumId w:val="3"/>
  </w:num>
  <w:num w:numId="16">
    <w:abstractNumId w:val="2"/>
  </w:num>
  <w:num w:numId="17">
    <w:abstractNumId w:val="1"/>
  </w:num>
  <w:num w:numId="18">
    <w:abstractNumId w:val="0"/>
  </w:num>
  <w:num w:numId="19">
    <w:abstractNumId w:val="24"/>
  </w:num>
  <w:num w:numId="20">
    <w:abstractNumId w:val="36"/>
  </w:num>
  <w:num w:numId="21">
    <w:abstractNumId w:val="15"/>
  </w:num>
  <w:num w:numId="22">
    <w:abstractNumId w:val="32"/>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8"/>
  </w:num>
  <w:num w:numId="31">
    <w:abstractNumId w:val="21"/>
  </w:num>
  <w:num w:numId="32">
    <w:abstractNumId w:val="13"/>
  </w:num>
  <w:num w:numId="33">
    <w:abstractNumId w:val="26"/>
  </w:num>
  <w:num w:numId="34">
    <w:abstractNumId w:val="12"/>
  </w:num>
  <w:num w:numId="35">
    <w:abstractNumId w:val="27"/>
  </w:num>
  <w:num w:numId="36">
    <w:abstractNumId w:val="16"/>
  </w:num>
  <w:num w:numId="37">
    <w:abstractNumId w:val="31"/>
  </w:num>
  <w:num w:numId="38">
    <w:abstractNumId w:val="10"/>
  </w:num>
  <w:num w:numId="39">
    <w:abstractNumId w:val="23"/>
  </w:num>
  <w:num w:numId="40">
    <w:abstractNumId w:val="18"/>
  </w:num>
  <w:num w:numId="41">
    <w:abstractNumId w:val="29"/>
  </w:num>
  <w:num w:numId="42">
    <w:abstractNumId w:val="22"/>
  </w:num>
  <w:num w:numId="43">
    <w:abstractNumId w:val="39"/>
  </w:num>
  <w:num w:numId="44">
    <w:abstractNumId w:val="34"/>
  </w:num>
  <w:num w:numId="45">
    <w:abstractNumId w:val="30"/>
  </w:num>
  <w:num w:numId="46">
    <w:abstractNumId w:val="40"/>
  </w:num>
  <w:num w:numId="47">
    <w:abstractNumId w:val="25"/>
  </w:num>
  <w:num w:numId="48">
    <w:abstractNumId w:val="28"/>
  </w:num>
  <w:num w:numId="49">
    <w:abstractNumId w:val="14"/>
  </w:num>
  <w:num w:numId="50">
    <w:abstractNumId w:val="19"/>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Alfonsi">
    <w15:presenceInfo w15:providerId="Windows Live" w15:userId="4ea3cc85-2578-4b22-ac96-dc5aeb63e207"/>
  </w15:person>
  <w15:person w15:author="Ryan Z. Davis">
    <w15:presenceInfo w15:providerId="AD" w15:userId="S-1-5-21-26508437-853423744-273882866-1080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48F"/>
    <w:rsid w:val="00002C9A"/>
    <w:rsid w:val="00005F75"/>
    <w:rsid w:val="00007DF7"/>
    <w:rsid w:val="00007E3F"/>
    <w:rsid w:val="00011588"/>
    <w:rsid w:val="0001349B"/>
    <w:rsid w:val="000147D4"/>
    <w:rsid w:val="00015B24"/>
    <w:rsid w:val="00021DF4"/>
    <w:rsid w:val="000220BE"/>
    <w:rsid w:val="0002358D"/>
    <w:rsid w:val="00026254"/>
    <w:rsid w:val="0003431D"/>
    <w:rsid w:val="000353F3"/>
    <w:rsid w:val="0003748F"/>
    <w:rsid w:val="00037505"/>
    <w:rsid w:val="00043FC1"/>
    <w:rsid w:val="000441DE"/>
    <w:rsid w:val="00047406"/>
    <w:rsid w:val="000508E6"/>
    <w:rsid w:val="00052420"/>
    <w:rsid w:val="00054755"/>
    <w:rsid w:val="0005586A"/>
    <w:rsid w:val="00057071"/>
    <w:rsid w:val="00070BFD"/>
    <w:rsid w:val="00072636"/>
    <w:rsid w:val="00072EA5"/>
    <w:rsid w:val="00076BD6"/>
    <w:rsid w:val="00080C0C"/>
    <w:rsid w:val="00081483"/>
    <w:rsid w:val="00081986"/>
    <w:rsid w:val="000844DE"/>
    <w:rsid w:val="00085A3D"/>
    <w:rsid w:val="000863DF"/>
    <w:rsid w:val="000930D3"/>
    <w:rsid w:val="0009502A"/>
    <w:rsid w:val="00096DF6"/>
    <w:rsid w:val="000A138B"/>
    <w:rsid w:val="000B7428"/>
    <w:rsid w:val="000C442E"/>
    <w:rsid w:val="000C7F4A"/>
    <w:rsid w:val="000D7D3D"/>
    <w:rsid w:val="000E6BF8"/>
    <w:rsid w:val="000F4604"/>
    <w:rsid w:val="000F7AB1"/>
    <w:rsid w:val="0010158B"/>
    <w:rsid w:val="00107CE2"/>
    <w:rsid w:val="001105A6"/>
    <w:rsid w:val="001177D1"/>
    <w:rsid w:val="00121927"/>
    <w:rsid w:val="00122958"/>
    <w:rsid w:val="00124545"/>
    <w:rsid w:val="0012494B"/>
    <w:rsid w:val="001250E5"/>
    <w:rsid w:val="0013070B"/>
    <w:rsid w:val="00136247"/>
    <w:rsid w:val="001417B3"/>
    <w:rsid w:val="00144CF1"/>
    <w:rsid w:val="00150783"/>
    <w:rsid w:val="00153FB4"/>
    <w:rsid w:val="0015425E"/>
    <w:rsid w:val="00157DF5"/>
    <w:rsid w:val="00160E15"/>
    <w:rsid w:val="00162E6C"/>
    <w:rsid w:val="001631DE"/>
    <w:rsid w:val="001650CE"/>
    <w:rsid w:val="00165C7A"/>
    <w:rsid w:val="00172734"/>
    <w:rsid w:val="00176B26"/>
    <w:rsid w:val="00180F61"/>
    <w:rsid w:val="00182B8B"/>
    <w:rsid w:val="001879F0"/>
    <w:rsid w:val="00191989"/>
    <w:rsid w:val="001932CE"/>
    <w:rsid w:val="001942A7"/>
    <w:rsid w:val="0019465D"/>
    <w:rsid w:val="001951A7"/>
    <w:rsid w:val="001A6AA2"/>
    <w:rsid w:val="001B022D"/>
    <w:rsid w:val="001B5E9A"/>
    <w:rsid w:val="001C2CEC"/>
    <w:rsid w:val="001D424D"/>
    <w:rsid w:val="001D4E82"/>
    <w:rsid w:val="001D56B1"/>
    <w:rsid w:val="001D612C"/>
    <w:rsid w:val="001E17E4"/>
    <w:rsid w:val="001E57D5"/>
    <w:rsid w:val="001E68F8"/>
    <w:rsid w:val="001F030D"/>
    <w:rsid w:val="001F2126"/>
    <w:rsid w:val="001F27F3"/>
    <w:rsid w:val="001F4680"/>
    <w:rsid w:val="001F4D8B"/>
    <w:rsid w:val="001F5EBF"/>
    <w:rsid w:val="00200D71"/>
    <w:rsid w:val="00201363"/>
    <w:rsid w:val="00201E4B"/>
    <w:rsid w:val="00202B6E"/>
    <w:rsid w:val="00204CCD"/>
    <w:rsid w:val="00204FBD"/>
    <w:rsid w:val="002071E9"/>
    <w:rsid w:val="00210584"/>
    <w:rsid w:val="00212E15"/>
    <w:rsid w:val="00227B02"/>
    <w:rsid w:val="00232D32"/>
    <w:rsid w:val="002349CA"/>
    <w:rsid w:val="00240426"/>
    <w:rsid w:val="002430F3"/>
    <w:rsid w:val="00245262"/>
    <w:rsid w:val="00247720"/>
    <w:rsid w:val="00250BF2"/>
    <w:rsid w:val="00252499"/>
    <w:rsid w:val="00255D98"/>
    <w:rsid w:val="00260CDC"/>
    <w:rsid w:val="002612E0"/>
    <w:rsid w:val="00270992"/>
    <w:rsid w:val="00275F72"/>
    <w:rsid w:val="00276CA4"/>
    <w:rsid w:val="00280844"/>
    <w:rsid w:val="00282741"/>
    <w:rsid w:val="00282767"/>
    <w:rsid w:val="002832A1"/>
    <w:rsid w:val="002858B2"/>
    <w:rsid w:val="002940D7"/>
    <w:rsid w:val="002947FF"/>
    <w:rsid w:val="00296FA0"/>
    <w:rsid w:val="002A05EE"/>
    <w:rsid w:val="002A08BF"/>
    <w:rsid w:val="002A20C7"/>
    <w:rsid w:val="002A37EC"/>
    <w:rsid w:val="002A5526"/>
    <w:rsid w:val="002A6BBA"/>
    <w:rsid w:val="002B0062"/>
    <w:rsid w:val="002B2814"/>
    <w:rsid w:val="002B54F5"/>
    <w:rsid w:val="002B738F"/>
    <w:rsid w:val="002B7571"/>
    <w:rsid w:val="002C2A3A"/>
    <w:rsid w:val="002D5661"/>
    <w:rsid w:val="002D6204"/>
    <w:rsid w:val="002E1D86"/>
    <w:rsid w:val="002E650B"/>
    <w:rsid w:val="002F00D2"/>
    <w:rsid w:val="002F2C67"/>
    <w:rsid w:val="002F388B"/>
    <w:rsid w:val="002F4C7C"/>
    <w:rsid w:val="00300476"/>
    <w:rsid w:val="003077CE"/>
    <w:rsid w:val="003114E6"/>
    <w:rsid w:val="0031415C"/>
    <w:rsid w:val="00316FC8"/>
    <w:rsid w:val="003172D4"/>
    <w:rsid w:val="0032354D"/>
    <w:rsid w:val="00325E31"/>
    <w:rsid w:val="00330A07"/>
    <w:rsid w:val="00336EA7"/>
    <w:rsid w:val="00340B2C"/>
    <w:rsid w:val="00340BC8"/>
    <w:rsid w:val="00341451"/>
    <w:rsid w:val="00343567"/>
    <w:rsid w:val="003452AB"/>
    <w:rsid w:val="00351928"/>
    <w:rsid w:val="00352BAC"/>
    <w:rsid w:val="003650C8"/>
    <w:rsid w:val="00371024"/>
    <w:rsid w:val="003730D8"/>
    <w:rsid w:val="0037463A"/>
    <w:rsid w:val="003768D8"/>
    <w:rsid w:val="00383C76"/>
    <w:rsid w:val="00387FA6"/>
    <w:rsid w:val="003909B3"/>
    <w:rsid w:val="00396934"/>
    <w:rsid w:val="003A5765"/>
    <w:rsid w:val="003A58A9"/>
    <w:rsid w:val="003A5DD2"/>
    <w:rsid w:val="003B2139"/>
    <w:rsid w:val="003B21FF"/>
    <w:rsid w:val="003B313F"/>
    <w:rsid w:val="003C2F20"/>
    <w:rsid w:val="003C645A"/>
    <w:rsid w:val="003C6C15"/>
    <w:rsid w:val="003D2E1D"/>
    <w:rsid w:val="003D3D90"/>
    <w:rsid w:val="003D62C3"/>
    <w:rsid w:val="003E1A1C"/>
    <w:rsid w:val="003E24A6"/>
    <w:rsid w:val="003E7F8C"/>
    <w:rsid w:val="003F0390"/>
    <w:rsid w:val="003F7889"/>
    <w:rsid w:val="003F7F8C"/>
    <w:rsid w:val="00402286"/>
    <w:rsid w:val="00403454"/>
    <w:rsid w:val="00411308"/>
    <w:rsid w:val="004124E8"/>
    <w:rsid w:val="00412A2E"/>
    <w:rsid w:val="00413973"/>
    <w:rsid w:val="0042272E"/>
    <w:rsid w:val="0042332A"/>
    <w:rsid w:val="00424F4C"/>
    <w:rsid w:val="004272A1"/>
    <w:rsid w:val="00430691"/>
    <w:rsid w:val="00444EEC"/>
    <w:rsid w:val="004479FB"/>
    <w:rsid w:val="0045171E"/>
    <w:rsid w:val="00460E7E"/>
    <w:rsid w:val="0046735D"/>
    <w:rsid w:val="00472557"/>
    <w:rsid w:val="004725D0"/>
    <w:rsid w:val="00474C2F"/>
    <w:rsid w:val="00474F85"/>
    <w:rsid w:val="00475056"/>
    <w:rsid w:val="00480FF9"/>
    <w:rsid w:val="00492AB3"/>
    <w:rsid w:val="0049382D"/>
    <w:rsid w:val="00496683"/>
    <w:rsid w:val="004A312D"/>
    <w:rsid w:val="004A4CDC"/>
    <w:rsid w:val="004C5405"/>
    <w:rsid w:val="004C5C81"/>
    <w:rsid w:val="004C5E4E"/>
    <w:rsid w:val="004C6524"/>
    <w:rsid w:val="004C6C24"/>
    <w:rsid w:val="004C739D"/>
    <w:rsid w:val="004D1B25"/>
    <w:rsid w:val="004D5598"/>
    <w:rsid w:val="004F0939"/>
    <w:rsid w:val="004F3AB5"/>
    <w:rsid w:val="004F4184"/>
    <w:rsid w:val="00500A0C"/>
    <w:rsid w:val="005017F5"/>
    <w:rsid w:val="00506F28"/>
    <w:rsid w:val="005118C8"/>
    <w:rsid w:val="00511A98"/>
    <w:rsid w:val="005216E4"/>
    <w:rsid w:val="00530D1F"/>
    <w:rsid w:val="005322DD"/>
    <w:rsid w:val="00536041"/>
    <w:rsid w:val="00537811"/>
    <w:rsid w:val="00540030"/>
    <w:rsid w:val="00541CD9"/>
    <w:rsid w:val="00543969"/>
    <w:rsid w:val="00543FAE"/>
    <w:rsid w:val="005453D4"/>
    <w:rsid w:val="00546FBD"/>
    <w:rsid w:val="00553766"/>
    <w:rsid w:val="005562BD"/>
    <w:rsid w:val="005652C0"/>
    <w:rsid w:val="005725DE"/>
    <w:rsid w:val="00574A58"/>
    <w:rsid w:val="00575865"/>
    <w:rsid w:val="00580ECE"/>
    <w:rsid w:val="00586E24"/>
    <w:rsid w:val="005934B8"/>
    <w:rsid w:val="005A52CD"/>
    <w:rsid w:val="005A6BC1"/>
    <w:rsid w:val="005B0724"/>
    <w:rsid w:val="005B12C2"/>
    <w:rsid w:val="005B2431"/>
    <w:rsid w:val="005B7AA5"/>
    <w:rsid w:val="005C1CBE"/>
    <w:rsid w:val="005C4953"/>
    <w:rsid w:val="005D462E"/>
    <w:rsid w:val="005E3B00"/>
    <w:rsid w:val="00600035"/>
    <w:rsid w:val="006004E4"/>
    <w:rsid w:val="006030D1"/>
    <w:rsid w:val="00605AA1"/>
    <w:rsid w:val="00611421"/>
    <w:rsid w:val="00615016"/>
    <w:rsid w:val="0061663C"/>
    <w:rsid w:val="00623C46"/>
    <w:rsid w:val="006431EE"/>
    <w:rsid w:val="00643567"/>
    <w:rsid w:val="0065236C"/>
    <w:rsid w:val="00662275"/>
    <w:rsid w:val="00665907"/>
    <w:rsid w:val="006721D8"/>
    <w:rsid w:val="00684DF4"/>
    <w:rsid w:val="00693FD2"/>
    <w:rsid w:val="00695373"/>
    <w:rsid w:val="006A04F7"/>
    <w:rsid w:val="006A6717"/>
    <w:rsid w:val="006B24CC"/>
    <w:rsid w:val="006C276D"/>
    <w:rsid w:val="006C6627"/>
    <w:rsid w:val="006D62E8"/>
    <w:rsid w:val="006E6820"/>
    <w:rsid w:val="006E6A12"/>
    <w:rsid w:val="006F0D43"/>
    <w:rsid w:val="006F2758"/>
    <w:rsid w:val="006F308C"/>
    <w:rsid w:val="006F319B"/>
    <w:rsid w:val="006F5858"/>
    <w:rsid w:val="006F590F"/>
    <w:rsid w:val="006F6709"/>
    <w:rsid w:val="006F679D"/>
    <w:rsid w:val="00700357"/>
    <w:rsid w:val="00700508"/>
    <w:rsid w:val="00703F9B"/>
    <w:rsid w:val="00705162"/>
    <w:rsid w:val="00705780"/>
    <w:rsid w:val="00710D2F"/>
    <w:rsid w:val="0071166D"/>
    <w:rsid w:val="00714197"/>
    <w:rsid w:val="00724061"/>
    <w:rsid w:val="00726DA4"/>
    <w:rsid w:val="00741076"/>
    <w:rsid w:val="00753C09"/>
    <w:rsid w:val="00754A9A"/>
    <w:rsid w:val="007554F0"/>
    <w:rsid w:val="0075776C"/>
    <w:rsid w:val="00757FC9"/>
    <w:rsid w:val="00763722"/>
    <w:rsid w:val="00776597"/>
    <w:rsid w:val="00780B89"/>
    <w:rsid w:val="00781173"/>
    <w:rsid w:val="00786F74"/>
    <w:rsid w:val="00786FD5"/>
    <w:rsid w:val="007917BF"/>
    <w:rsid w:val="007937AF"/>
    <w:rsid w:val="00794046"/>
    <w:rsid w:val="0079491A"/>
    <w:rsid w:val="00794A0F"/>
    <w:rsid w:val="00796A15"/>
    <w:rsid w:val="0079710E"/>
    <w:rsid w:val="007A437D"/>
    <w:rsid w:val="007A5DE1"/>
    <w:rsid w:val="007B1137"/>
    <w:rsid w:val="007C25BF"/>
    <w:rsid w:val="007C2CC7"/>
    <w:rsid w:val="007C5157"/>
    <w:rsid w:val="007D1096"/>
    <w:rsid w:val="007E4A3F"/>
    <w:rsid w:val="007E5706"/>
    <w:rsid w:val="007E5886"/>
    <w:rsid w:val="007F2066"/>
    <w:rsid w:val="007F3591"/>
    <w:rsid w:val="007F5A97"/>
    <w:rsid w:val="008036E1"/>
    <w:rsid w:val="0080410A"/>
    <w:rsid w:val="00805AC0"/>
    <w:rsid w:val="00806C0C"/>
    <w:rsid w:val="00806EFD"/>
    <w:rsid w:val="0081299C"/>
    <w:rsid w:val="00814957"/>
    <w:rsid w:val="00822933"/>
    <w:rsid w:val="00830487"/>
    <w:rsid w:val="008325A5"/>
    <w:rsid w:val="00841849"/>
    <w:rsid w:val="00844E13"/>
    <w:rsid w:val="00857B83"/>
    <w:rsid w:val="008620E7"/>
    <w:rsid w:val="00867A06"/>
    <w:rsid w:val="008725B5"/>
    <w:rsid w:val="00877420"/>
    <w:rsid w:val="00880E30"/>
    <w:rsid w:val="0088495A"/>
    <w:rsid w:val="00887A6F"/>
    <w:rsid w:val="00894F13"/>
    <w:rsid w:val="00896FF7"/>
    <w:rsid w:val="008B1210"/>
    <w:rsid w:val="008C0147"/>
    <w:rsid w:val="008C024C"/>
    <w:rsid w:val="008D1373"/>
    <w:rsid w:val="008D6FF1"/>
    <w:rsid w:val="008E01FC"/>
    <w:rsid w:val="008E123A"/>
    <w:rsid w:val="008E190C"/>
    <w:rsid w:val="008E5F0B"/>
    <w:rsid w:val="008E60C7"/>
    <w:rsid w:val="008F74FA"/>
    <w:rsid w:val="008F77F0"/>
    <w:rsid w:val="009014FD"/>
    <w:rsid w:val="009021C8"/>
    <w:rsid w:val="0090258F"/>
    <w:rsid w:val="00913F10"/>
    <w:rsid w:val="009165E2"/>
    <w:rsid w:val="00917982"/>
    <w:rsid w:val="009223E2"/>
    <w:rsid w:val="0092241B"/>
    <w:rsid w:val="00924EF5"/>
    <w:rsid w:val="009253DE"/>
    <w:rsid w:val="009308C5"/>
    <w:rsid w:val="00937C90"/>
    <w:rsid w:val="0094182D"/>
    <w:rsid w:val="00942F8A"/>
    <w:rsid w:val="0094320C"/>
    <w:rsid w:val="00946EBB"/>
    <w:rsid w:val="009476F0"/>
    <w:rsid w:val="00951550"/>
    <w:rsid w:val="00951895"/>
    <w:rsid w:val="00952F81"/>
    <w:rsid w:val="00954AA6"/>
    <w:rsid w:val="009602A1"/>
    <w:rsid w:val="0096382C"/>
    <w:rsid w:val="00966B5F"/>
    <w:rsid w:val="00966C28"/>
    <w:rsid w:val="00966E92"/>
    <w:rsid w:val="009777C6"/>
    <w:rsid w:val="00984332"/>
    <w:rsid w:val="009847A9"/>
    <w:rsid w:val="00992622"/>
    <w:rsid w:val="009A475C"/>
    <w:rsid w:val="009B0470"/>
    <w:rsid w:val="009B4C34"/>
    <w:rsid w:val="009C7AF7"/>
    <w:rsid w:val="009D13F3"/>
    <w:rsid w:val="009D3055"/>
    <w:rsid w:val="009D6863"/>
    <w:rsid w:val="009D7E75"/>
    <w:rsid w:val="009E7712"/>
    <w:rsid w:val="009E7B1F"/>
    <w:rsid w:val="009F1E2F"/>
    <w:rsid w:val="009F4349"/>
    <w:rsid w:val="00A00B79"/>
    <w:rsid w:val="00A01516"/>
    <w:rsid w:val="00A02D4D"/>
    <w:rsid w:val="00A0394F"/>
    <w:rsid w:val="00A05072"/>
    <w:rsid w:val="00A05809"/>
    <w:rsid w:val="00A164AE"/>
    <w:rsid w:val="00A16B89"/>
    <w:rsid w:val="00A21F21"/>
    <w:rsid w:val="00A227D3"/>
    <w:rsid w:val="00A22FB6"/>
    <w:rsid w:val="00A2720B"/>
    <w:rsid w:val="00A330A3"/>
    <w:rsid w:val="00A33B81"/>
    <w:rsid w:val="00A35EAA"/>
    <w:rsid w:val="00A411F4"/>
    <w:rsid w:val="00A43C37"/>
    <w:rsid w:val="00A43F49"/>
    <w:rsid w:val="00A444E9"/>
    <w:rsid w:val="00A448C4"/>
    <w:rsid w:val="00A55A85"/>
    <w:rsid w:val="00A61FB9"/>
    <w:rsid w:val="00A63129"/>
    <w:rsid w:val="00A637C2"/>
    <w:rsid w:val="00A67DFF"/>
    <w:rsid w:val="00A71D9E"/>
    <w:rsid w:val="00A72097"/>
    <w:rsid w:val="00A760C7"/>
    <w:rsid w:val="00A77877"/>
    <w:rsid w:val="00A80106"/>
    <w:rsid w:val="00A820AE"/>
    <w:rsid w:val="00A83394"/>
    <w:rsid w:val="00A834DA"/>
    <w:rsid w:val="00A87DB4"/>
    <w:rsid w:val="00AA6411"/>
    <w:rsid w:val="00AA6A73"/>
    <w:rsid w:val="00AA6DCC"/>
    <w:rsid w:val="00AB145F"/>
    <w:rsid w:val="00AC1706"/>
    <w:rsid w:val="00AC344A"/>
    <w:rsid w:val="00AE1DE3"/>
    <w:rsid w:val="00AE2BEC"/>
    <w:rsid w:val="00AE3D94"/>
    <w:rsid w:val="00AF0FB2"/>
    <w:rsid w:val="00AF22DE"/>
    <w:rsid w:val="00B0004C"/>
    <w:rsid w:val="00B014F2"/>
    <w:rsid w:val="00B10A94"/>
    <w:rsid w:val="00B11C2C"/>
    <w:rsid w:val="00B16C07"/>
    <w:rsid w:val="00B21FE2"/>
    <w:rsid w:val="00B224D0"/>
    <w:rsid w:val="00B27125"/>
    <w:rsid w:val="00B37853"/>
    <w:rsid w:val="00B47DD4"/>
    <w:rsid w:val="00B54D94"/>
    <w:rsid w:val="00B5759C"/>
    <w:rsid w:val="00B62BF0"/>
    <w:rsid w:val="00B6467A"/>
    <w:rsid w:val="00B64BC1"/>
    <w:rsid w:val="00B716E3"/>
    <w:rsid w:val="00B72CC8"/>
    <w:rsid w:val="00B7536C"/>
    <w:rsid w:val="00B873B5"/>
    <w:rsid w:val="00B946E7"/>
    <w:rsid w:val="00BA0E71"/>
    <w:rsid w:val="00BA2EC7"/>
    <w:rsid w:val="00BA6C07"/>
    <w:rsid w:val="00BB39A6"/>
    <w:rsid w:val="00BB44E0"/>
    <w:rsid w:val="00BB5748"/>
    <w:rsid w:val="00BC2244"/>
    <w:rsid w:val="00BC46B1"/>
    <w:rsid w:val="00BC4993"/>
    <w:rsid w:val="00BD36EB"/>
    <w:rsid w:val="00BD6263"/>
    <w:rsid w:val="00BE0FAD"/>
    <w:rsid w:val="00BE22BE"/>
    <w:rsid w:val="00BE24D8"/>
    <w:rsid w:val="00BE276D"/>
    <w:rsid w:val="00BE2F0D"/>
    <w:rsid w:val="00BF2BCE"/>
    <w:rsid w:val="00BF2C05"/>
    <w:rsid w:val="00C00DDA"/>
    <w:rsid w:val="00C0430E"/>
    <w:rsid w:val="00C07BA9"/>
    <w:rsid w:val="00C10C56"/>
    <w:rsid w:val="00C12452"/>
    <w:rsid w:val="00C141AC"/>
    <w:rsid w:val="00C16289"/>
    <w:rsid w:val="00C21BF2"/>
    <w:rsid w:val="00C23B1F"/>
    <w:rsid w:val="00C301A6"/>
    <w:rsid w:val="00C349E5"/>
    <w:rsid w:val="00C371B9"/>
    <w:rsid w:val="00C41A43"/>
    <w:rsid w:val="00C41DC7"/>
    <w:rsid w:val="00C4351A"/>
    <w:rsid w:val="00C51F64"/>
    <w:rsid w:val="00C57244"/>
    <w:rsid w:val="00C64DE4"/>
    <w:rsid w:val="00C66105"/>
    <w:rsid w:val="00C66E4C"/>
    <w:rsid w:val="00C73ECD"/>
    <w:rsid w:val="00C804D6"/>
    <w:rsid w:val="00C907EB"/>
    <w:rsid w:val="00C90FF0"/>
    <w:rsid w:val="00C91E5D"/>
    <w:rsid w:val="00C972BD"/>
    <w:rsid w:val="00CA0C29"/>
    <w:rsid w:val="00CA2104"/>
    <w:rsid w:val="00CA7F8E"/>
    <w:rsid w:val="00CB1E60"/>
    <w:rsid w:val="00CB209E"/>
    <w:rsid w:val="00CB3555"/>
    <w:rsid w:val="00CB655B"/>
    <w:rsid w:val="00CB78DE"/>
    <w:rsid w:val="00CC3E35"/>
    <w:rsid w:val="00CD2585"/>
    <w:rsid w:val="00CD3B8A"/>
    <w:rsid w:val="00CD4D46"/>
    <w:rsid w:val="00CD666F"/>
    <w:rsid w:val="00CD716A"/>
    <w:rsid w:val="00CF1A80"/>
    <w:rsid w:val="00CF3033"/>
    <w:rsid w:val="00CF3BFC"/>
    <w:rsid w:val="00CF447B"/>
    <w:rsid w:val="00D00F17"/>
    <w:rsid w:val="00D01279"/>
    <w:rsid w:val="00D026D6"/>
    <w:rsid w:val="00D03691"/>
    <w:rsid w:val="00D05BC4"/>
    <w:rsid w:val="00D077A9"/>
    <w:rsid w:val="00D10FCA"/>
    <w:rsid w:val="00D1365A"/>
    <w:rsid w:val="00D168C4"/>
    <w:rsid w:val="00D20F86"/>
    <w:rsid w:val="00D27EDA"/>
    <w:rsid w:val="00D3207E"/>
    <w:rsid w:val="00D3354E"/>
    <w:rsid w:val="00D33CD6"/>
    <w:rsid w:val="00D33FB8"/>
    <w:rsid w:val="00D46029"/>
    <w:rsid w:val="00D60E93"/>
    <w:rsid w:val="00D63C44"/>
    <w:rsid w:val="00D63EC3"/>
    <w:rsid w:val="00D70A90"/>
    <w:rsid w:val="00D71051"/>
    <w:rsid w:val="00D73B9C"/>
    <w:rsid w:val="00D745BB"/>
    <w:rsid w:val="00D83395"/>
    <w:rsid w:val="00D87B81"/>
    <w:rsid w:val="00D87D30"/>
    <w:rsid w:val="00D90435"/>
    <w:rsid w:val="00D94CB2"/>
    <w:rsid w:val="00D94D0C"/>
    <w:rsid w:val="00D95E2F"/>
    <w:rsid w:val="00D97D63"/>
    <w:rsid w:val="00DA1CE4"/>
    <w:rsid w:val="00DA5A37"/>
    <w:rsid w:val="00DA6F7F"/>
    <w:rsid w:val="00DB012D"/>
    <w:rsid w:val="00DB2280"/>
    <w:rsid w:val="00DB27F4"/>
    <w:rsid w:val="00DB568C"/>
    <w:rsid w:val="00DB79B8"/>
    <w:rsid w:val="00DC0D50"/>
    <w:rsid w:val="00DE1207"/>
    <w:rsid w:val="00DE21D6"/>
    <w:rsid w:val="00DE3830"/>
    <w:rsid w:val="00DE65A2"/>
    <w:rsid w:val="00DE7835"/>
    <w:rsid w:val="00DF39CB"/>
    <w:rsid w:val="00DF51C9"/>
    <w:rsid w:val="00DF77E7"/>
    <w:rsid w:val="00E00EF1"/>
    <w:rsid w:val="00E00F64"/>
    <w:rsid w:val="00E0126E"/>
    <w:rsid w:val="00E018C2"/>
    <w:rsid w:val="00E04666"/>
    <w:rsid w:val="00E056BA"/>
    <w:rsid w:val="00E05FAF"/>
    <w:rsid w:val="00E174A9"/>
    <w:rsid w:val="00E23408"/>
    <w:rsid w:val="00E248F2"/>
    <w:rsid w:val="00E2560A"/>
    <w:rsid w:val="00E256A5"/>
    <w:rsid w:val="00E2656D"/>
    <w:rsid w:val="00E416BF"/>
    <w:rsid w:val="00E42F14"/>
    <w:rsid w:val="00E44C13"/>
    <w:rsid w:val="00E5447E"/>
    <w:rsid w:val="00E54945"/>
    <w:rsid w:val="00E56773"/>
    <w:rsid w:val="00E61691"/>
    <w:rsid w:val="00E63136"/>
    <w:rsid w:val="00E66660"/>
    <w:rsid w:val="00E7058C"/>
    <w:rsid w:val="00E707FA"/>
    <w:rsid w:val="00E70AF0"/>
    <w:rsid w:val="00E72DCA"/>
    <w:rsid w:val="00E73421"/>
    <w:rsid w:val="00E74B9F"/>
    <w:rsid w:val="00E74E56"/>
    <w:rsid w:val="00E76BC2"/>
    <w:rsid w:val="00E92182"/>
    <w:rsid w:val="00E9235D"/>
    <w:rsid w:val="00E92927"/>
    <w:rsid w:val="00E93CF9"/>
    <w:rsid w:val="00E95BD7"/>
    <w:rsid w:val="00EA1599"/>
    <w:rsid w:val="00EA3400"/>
    <w:rsid w:val="00EA5B3F"/>
    <w:rsid w:val="00EB3055"/>
    <w:rsid w:val="00EB6DA1"/>
    <w:rsid w:val="00ED3FB6"/>
    <w:rsid w:val="00ED5BD1"/>
    <w:rsid w:val="00ED6968"/>
    <w:rsid w:val="00ED6C73"/>
    <w:rsid w:val="00EF028C"/>
    <w:rsid w:val="00EF4EAC"/>
    <w:rsid w:val="00F07099"/>
    <w:rsid w:val="00F076D8"/>
    <w:rsid w:val="00F12092"/>
    <w:rsid w:val="00F16F11"/>
    <w:rsid w:val="00F2283B"/>
    <w:rsid w:val="00F2292E"/>
    <w:rsid w:val="00F23292"/>
    <w:rsid w:val="00F30402"/>
    <w:rsid w:val="00F350F5"/>
    <w:rsid w:val="00F35526"/>
    <w:rsid w:val="00F41E83"/>
    <w:rsid w:val="00F42341"/>
    <w:rsid w:val="00F434EA"/>
    <w:rsid w:val="00F449D2"/>
    <w:rsid w:val="00F460B0"/>
    <w:rsid w:val="00F50FDC"/>
    <w:rsid w:val="00F5178F"/>
    <w:rsid w:val="00F534BE"/>
    <w:rsid w:val="00F65A34"/>
    <w:rsid w:val="00F672F0"/>
    <w:rsid w:val="00F8757C"/>
    <w:rsid w:val="00F94BD3"/>
    <w:rsid w:val="00F95CAC"/>
    <w:rsid w:val="00FA72EE"/>
    <w:rsid w:val="00FA795E"/>
    <w:rsid w:val="00FB09AE"/>
    <w:rsid w:val="00FB6CB6"/>
    <w:rsid w:val="00FB74AD"/>
    <w:rsid w:val="00FC022D"/>
    <w:rsid w:val="00FC2463"/>
    <w:rsid w:val="00FC26FC"/>
    <w:rsid w:val="00FC413E"/>
    <w:rsid w:val="00FD2802"/>
    <w:rsid w:val="00FD3BF0"/>
    <w:rsid w:val="00FD58EC"/>
    <w:rsid w:val="00FE1E41"/>
    <w:rsid w:val="00FE7651"/>
    <w:rsid w:val="00FF0BEC"/>
    <w:rsid w:val="00FF4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3B8EAA"/>
  <w15:docId w15:val="{398C3241-E078-4BDE-A4B5-245B5C05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95E2F"/>
    <w:rPr>
      <w:sz w:val="24"/>
      <w:szCs w:val="24"/>
    </w:rPr>
  </w:style>
  <w:style w:type="paragraph" w:styleId="Heading1">
    <w:name w:val="heading 1"/>
    <w:next w:val="H1bodytext"/>
    <w:link w:val="Heading1Char"/>
    <w:qFormat/>
    <w:rsid w:val="00C10C56"/>
    <w:pPr>
      <w:keepNext/>
      <w:numPr>
        <w:numId w:val="1"/>
      </w:numPr>
      <w:spacing w:after="240"/>
      <w:outlineLvl w:val="0"/>
    </w:pPr>
    <w:rPr>
      <w:rFonts w:cs="Arial"/>
      <w:b/>
      <w:bCs/>
      <w:kern w:val="32"/>
      <w:sz w:val="28"/>
      <w:szCs w:val="32"/>
    </w:rPr>
  </w:style>
  <w:style w:type="paragraph" w:styleId="Heading2">
    <w:name w:val="heading 2"/>
    <w:basedOn w:val="Heading1"/>
    <w:next w:val="H2bodytext"/>
    <w:link w:val="Heading2Char"/>
    <w:qFormat/>
    <w:rsid w:val="00C10C56"/>
    <w:pPr>
      <w:keepNext w:val="0"/>
      <w:numPr>
        <w:ilvl w:val="1"/>
      </w:numPr>
      <w:outlineLvl w:val="1"/>
    </w:pPr>
    <w:rPr>
      <w:bCs w:val="0"/>
      <w:iCs/>
      <w:sz w:val="24"/>
      <w:szCs w:val="28"/>
    </w:rPr>
  </w:style>
  <w:style w:type="paragraph" w:styleId="Heading3">
    <w:name w:val="heading 3"/>
    <w:basedOn w:val="Heading1"/>
    <w:next w:val="H3bodytext"/>
    <w:link w:val="Heading3Char"/>
    <w:qFormat/>
    <w:rsid w:val="00C10C56"/>
    <w:pPr>
      <w:keepNext w:val="0"/>
      <w:numPr>
        <w:ilvl w:val="2"/>
      </w:numPr>
      <w:outlineLvl w:val="2"/>
    </w:pPr>
    <w:rPr>
      <w:bCs w:val="0"/>
      <w:sz w:val="24"/>
      <w:szCs w:val="26"/>
    </w:rPr>
  </w:style>
  <w:style w:type="paragraph" w:styleId="Heading4">
    <w:name w:val="heading 4"/>
    <w:aliases w:val="B-head 4"/>
    <w:basedOn w:val="Heading1"/>
    <w:next w:val="H4bodytext"/>
    <w:link w:val="Heading4Char"/>
    <w:qFormat/>
    <w:rsid w:val="00C10C56"/>
    <w:pPr>
      <w:keepNext w:val="0"/>
      <w:numPr>
        <w:ilvl w:val="3"/>
      </w:numPr>
      <w:outlineLvl w:val="3"/>
    </w:pPr>
    <w:rPr>
      <w:bCs w:val="0"/>
      <w:sz w:val="24"/>
      <w:szCs w:val="28"/>
    </w:rPr>
  </w:style>
  <w:style w:type="paragraph" w:styleId="Heading5">
    <w:name w:val="heading 5"/>
    <w:basedOn w:val="Heading1"/>
    <w:next w:val="H5bodytext"/>
    <w:link w:val="Heading5Char"/>
    <w:qFormat/>
    <w:rsid w:val="00C10C56"/>
    <w:pPr>
      <w:keepNext w:val="0"/>
      <w:numPr>
        <w:ilvl w:val="4"/>
      </w:numPr>
      <w:outlineLvl w:val="4"/>
    </w:pPr>
    <w:rPr>
      <w:bCs w:val="0"/>
      <w:iCs/>
      <w:sz w:val="24"/>
      <w:szCs w:val="26"/>
    </w:rPr>
  </w:style>
  <w:style w:type="paragraph" w:styleId="Heading6">
    <w:name w:val="heading 6"/>
    <w:aliases w:val="List 1"/>
    <w:basedOn w:val="Heading1"/>
    <w:next w:val="H6bodytext"/>
    <w:link w:val="Heading6Char"/>
    <w:qFormat/>
    <w:rsid w:val="00C10C56"/>
    <w:pPr>
      <w:keepNext w:val="0"/>
      <w:numPr>
        <w:ilvl w:val="5"/>
      </w:numPr>
      <w:outlineLvl w:val="5"/>
    </w:pPr>
    <w:rPr>
      <w:bCs w:val="0"/>
      <w:sz w:val="24"/>
      <w:szCs w:val="22"/>
    </w:rPr>
  </w:style>
  <w:style w:type="paragraph" w:styleId="Heading7">
    <w:name w:val="heading 7"/>
    <w:basedOn w:val="Normal"/>
    <w:next w:val="Normal"/>
    <w:link w:val="Heading7Char"/>
    <w:qFormat/>
    <w:rsid w:val="00C10C56"/>
    <w:pPr>
      <w:numPr>
        <w:ilvl w:val="6"/>
        <w:numId w:val="1"/>
      </w:numPr>
      <w:spacing w:before="240" w:after="60"/>
      <w:outlineLvl w:val="6"/>
    </w:pPr>
  </w:style>
  <w:style w:type="paragraph" w:styleId="Heading8">
    <w:name w:val="heading 8"/>
    <w:basedOn w:val="Normal"/>
    <w:next w:val="Normal"/>
    <w:link w:val="Heading8Char"/>
    <w:qFormat/>
    <w:rsid w:val="00C10C56"/>
    <w:pPr>
      <w:numPr>
        <w:ilvl w:val="7"/>
        <w:numId w:val="1"/>
      </w:numPr>
      <w:spacing w:before="240" w:after="60"/>
      <w:outlineLvl w:val="7"/>
    </w:pPr>
    <w:rPr>
      <w:i/>
      <w:iCs/>
    </w:rPr>
  </w:style>
  <w:style w:type="paragraph" w:styleId="Heading9">
    <w:name w:val="heading 9"/>
    <w:basedOn w:val="Normal"/>
    <w:next w:val="Normal"/>
    <w:link w:val="Heading9Char"/>
    <w:qFormat/>
    <w:rsid w:val="00C10C5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10C56"/>
    <w:pPr>
      <w:spacing w:after="240"/>
    </w:pPr>
    <w:rPr>
      <w:sz w:val="24"/>
    </w:rPr>
  </w:style>
  <w:style w:type="paragraph" w:styleId="ListNumber">
    <w:name w:val="List Number"/>
    <w:rsid w:val="00C10C56"/>
    <w:pPr>
      <w:numPr>
        <w:numId w:val="14"/>
      </w:numPr>
      <w:spacing w:after="240"/>
    </w:pPr>
    <w:rPr>
      <w:sz w:val="24"/>
    </w:rPr>
  </w:style>
  <w:style w:type="paragraph" w:styleId="ListNumber2">
    <w:name w:val="List Number 2"/>
    <w:rsid w:val="00C10C56"/>
    <w:pPr>
      <w:numPr>
        <w:numId w:val="15"/>
      </w:numPr>
      <w:tabs>
        <w:tab w:val="clear" w:pos="720"/>
        <w:tab w:val="num" w:pos="2160"/>
      </w:tabs>
      <w:spacing w:after="240"/>
      <w:ind w:left="2160" w:hanging="720"/>
    </w:pPr>
    <w:rPr>
      <w:sz w:val="24"/>
    </w:rPr>
  </w:style>
  <w:style w:type="paragraph" w:styleId="ListNumber3">
    <w:name w:val="List Number 3"/>
    <w:rsid w:val="00C10C56"/>
    <w:pPr>
      <w:numPr>
        <w:numId w:val="16"/>
      </w:numPr>
      <w:tabs>
        <w:tab w:val="clear" w:pos="1080"/>
        <w:tab w:val="num" w:pos="3024"/>
      </w:tabs>
      <w:spacing w:after="240"/>
      <w:ind w:left="3024" w:hanging="720"/>
    </w:pPr>
    <w:rPr>
      <w:sz w:val="24"/>
    </w:rPr>
  </w:style>
  <w:style w:type="paragraph" w:styleId="ListNumber4">
    <w:name w:val="List Number 4"/>
    <w:rsid w:val="00C10C56"/>
    <w:pPr>
      <w:numPr>
        <w:numId w:val="17"/>
      </w:numPr>
      <w:tabs>
        <w:tab w:val="clear" w:pos="1440"/>
        <w:tab w:val="num" w:pos="4248"/>
      </w:tabs>
      <w:spacing w:after="240"/>
      <w:ind w:left="4248" w:hanging="720"/>
    </w:pPr>
    <w:rPr>
      <w:sz w:val="24"/>
    </w:rPr>
  </w:style>
  <w:style w:type="paragraph" w:styleId="ListNumber5">
    <w:name w:val="List Number 5"/>
    <w:rsid w:val="00C10C56"/>
    <w:pPr>
      <w:numPr>
        <w:numId w:val="18"/>
      </w:numPr>
      <w:tabs>
        <w:tab w:val="clear" w:pos="1800"/>
        <w:tab w:val="num" w:pos="5472"/>
      </w:tabs>
      <w:spacing w:after="240"/>
      <w:ind w:left="5472" w:hanging="720"/>
    </w:pPr>
    <w:rPr>
      <w:sz w:val="24"/>
    </w:rPr>
  </w:style>
  <w:style w:type="paragraph" w:customStyle="1" w:styleId="DOE-CP-jobnumber">
    <w:name w:val=".DOE-CP-job number"/>
    <w:rsid w:val="00157DF5"/>
    <w:pPr>
      <w:spacing w:line="290" w:lineRule="exact"/>
    </w:pPr>
    <w:rPr>
      <w:rFonts w:ascii="Arial" w:hAnsi="Arial"/>
      <w:b/>
      <w:i/>
      <w:sz w:val="22"/>
    </w:rPr>
  </w:style>
  <w:style w:type="paragraph" w:customStyle="1" w:styleId="DOE-CP-title">
    <w:name w:val=".DOE-CP-title"/>
    <w:rsid w:val="00157DF5"/>
    <w:pPr>
      <w:spacing w:line="480" w:lineRule="exact"/>
    </w:pPr>
    <w:rPr>
      <w:rFonts w:ascii="Arial" w:hAnsi="Arial"/>
      <w:b/>
      <w:i/>
      <w:sz w:val="40"/>
    </w:rPr>
  </w:style>
  <w:style w:type="paragraph" w:customStyle="1" w:styleId="DOE-TP-authors">
    <w:name w:val=".DOE-TP-authors"/>
    <w:rsid w:val="00157DF5"/>
    <w:pPr>
      <w:jc w:val="center"/>
    </w:pPr>
    <w:rPr>
      <w:rFonts w:ascii="Arial" w:hAnsi="Arial"/>
      <w:b/>
      <w:sz w:val="24"/>
    </w:rPr>
  </w:style>
  <w:style w:type="paragraph" w:customStyle="1" w:styleId="DOE-TP-date">
    <w:name w:val=".DOE-TP-date"/>
    <w:basedOn w:val="DOE-TP-authors"/>
    <w:next w:val="DOE-CP-title"/>
    <w:rsid w:val="00157DF5"/>
  </w:style>
  <w:style w:type="paragraph" w:customStyle="1" w:styleId="DOE-TP-jobnumber">
    <w:name w:val=".DOE-TP-job number"/>
    <w:rsid w:val="00157DF5"/>
    <w:pPr>
      <w:jc w:val="right"/>
    </w:pPr>
    <w:rPr>
      <w:rFonts w:ascii="Arial" w:hAnsi="Arial"/>
      <w:b/>
      <w:sz w:val="22"/>
    </w:rPr>
  </w:style>
  <w:style w:type="paragraph" w:customStyle="1" w:styleId="DOE-TP-preparedfor">
    <w:name w:val=".DOE-TP-prepared for"/>
    <w:rsid w:val="00157DF5"/>
    <w:pPr>
      <w:spacing w:line="220" w:lineRule="exact"/>
      <w:jc w:val="center"/>
    </w:pPr>
    <w:rPr>
      <w:rFonts w:ascii="Arial" w:hAnsi="Arial"/>
      <w:b/>
      <w:sz w:val="22"/>
    </w:rPr>
  </w:style>
  <w:style w:type="paragraph" w:customStyle="1" w:styleId="DOE-TP-title">
    <w:name w:val=".DOE-TP-title"/>
    <w:next w:val="DOE-TP-authors"/>
    <w:rsid w:val="00157DF5"/>
    <w:pPr>
      <w:jc w:val="center"/>
    </w:pPr>
    <w:rPr>
      <w:rFonts w:ascii="Arial" w:hAnsi="Arial"/>
      <w:b/>
      <w:sz w:val="36"/>
    </w:rPr>
  </w:style>
  <w:style w:type="paragraph" w:customStyle="1" w:styleId="Ext-CP-date">
    <w:name w:val=".Ext-CP-date"/>
    <w:rsid w:val="00157DF5"/>
    <w:rPr>
      <w:rFonts w:ascii="Arial" w:hAnsi="Arial"/>
      <w:i/>
      <w:sz w:val="36"/>
    </w:rPr>
  </w:style>
  <w:style w:type="paragraph" w:customStyle="1" w:styleId="Ext-CP-authors">
    <w:name w:val=".Ext-CP-authors"/>
    <w:basedOn w:val="Ext-CP-date"/>
    <w:rsid w:val="00157DF5"/>
  </w:style>
  <w:style w:type="paragraph" w:customStyle="1" w:styleId="Ext-CP-for">
    <w:name w:val=".Ext-CP-for"/>
    <w:rsid w:val="00157DF5"/>
    <w:rPr>
      <w:rFonts w:ascii="Arial" w:hAnsi="Arial"/>
      <w:i/>
      <w:sz w:val="24"/>
    </w:rPr>
  </w:style>
  <w:style w:type="paragraph" w:customStyle="1" w:styleId="Ext-CP-jobnumber">
    <w:name w:val=".Ext-CP-job number"/>
    <w:next w:val="Ext-CP-date"/>
    <w:rsid w:val="00157DF5"/>
    <w:pPr>
      <w:keepNext/>
      <w:jc w:val="right"/>
    </w:pPr>
    <w:rPr>
      <w:rFonts w:ascii="Arial" w:hAnsi="Arial"/>
      <w:sz w:val="24"/>
    </w:rPr>
  </w:style>
  <w:style w:type="paragraph" w:customStyle="1" w:styleId="Ext-CP-title">
    <w:name w:val=".Ext-CP-title"/>
    <w:next w:val="Ext-CP-authors"/>
    <w:rsid w:val="00157DF5"/>
    <w:rPr>
      <w:rFonts w:ascii="Arial" w:hAnsi="Arial"/>
      <w:b/>
      <w:i/>
      <w:sz w:val="48"/>
    </w:rPr>
  </w:style>
  <w:style w:type="paragraph" w:customStyle="1" w:styleId="Ext-TP-authors">
    <w:name w:val=".Ext-TP-authors"/>
    <w:rsid w:val="00157DF5"/>
    <w:pPr>
      <w:jc w:val="center"/>
    </w:pPr>
    <w:rPr>
      <w:rFonts w:ascii="Arial" w:hAnsi="Arial"/>
      <w:b/>
      <w:sz w:val="24"/>
    </w:rPr>
  </w:style>
  <w:style w:type="paragraph" w:customStyle="1" w:styleId="Ext-TP-date">
    <w:name w:val=".Ext-TP-date"/>
    <w:basedOn w:val="Ext-TP-authors"/>
    <w:next w:val="Ext-TP-sponsor"/>
    <w:rsid w:val="00157DF5"/>
  </w:style>
  <w:style w:type="paragraph" w:customStyle="1" w:styleId="Ext-TP-sponsor">
    <w:name w:val=".Ext-TP-sponsor"/>
    <w:rsid w:val="00157DF5"/>
    <w:pPr>
      <w:jc w:val="center"/>
    </w:pPr>
    <w:rPr>
      <w:rFonts w:ascii="Arial" w:hAnsi="Arial"/>
      <w:b/>
      <w:sz w:val="28"/>
    </w:rPr>
  </w:style>
  <w:style w:type="paragraph" w:customStyle="1" w:styleId="Ext-TP-jobnumber">
    <w:name w:val=".Ext-TP-job number"/>
    <w:next w:val="Ext-TP-title"/>
    <w:rsid w:val="00157DF5"/>
    <w:pPr>
      <w:jc w:val="right"/>
    </w:pPr>
    <w:rPr>
      <w:rFonts w:ascii="Arial" w:hAnsi="Arial"/>
      <w:b/>
      <w:sz w:val="22"/>
    </w:rPr>
  </w:style>
  <w:style w:type="paragraph" w:customStyle="1" w:styleId="Ext-TP-title">
    <w:name w:val=".Ext-TP-title"/>
    <w:next w:val="Ext-TP-authors"/>
    <w:rsid w:val="00157DF5"/>
    <w:pPr>
      <w:jc w:val="center"/>
    </w:pPr>
    <w:rPr>
      <w:rFonts w:ascii="Arial" w:hAnsi="Arial"/>
      <w:b/>
      <w:sz w:val="36"/>
    </w:rPr>
  </w:style>
  <w:style w:type="paragraph" w:customStyle="1" w:styleId="Ext-TP-preparedfor">
    <w:name w:val=".Ext-TP-prepared for"/>
    <w:rsid w:val="00157DF5"/>
    <w:pPr>
      <w:spacing w:line="220" w:lineRule="exact"/>
      <w:jc w:val="center"/>
    </w:pPr>
    <w:rPr>
      <w:rFonts w:ascii="Arial" w:hAnsi="Arial"/>
      <w:b/>
      <w:sz w:val="22"/>
    </w:rPr>
  </w:style>
  <w:style w:type="paragraph" w:customStyle="1" w:styleId="Int-CP-authors">
    <w:name w:val=".Int-CP-authors"/>
    <w:rsid w:val="00157DF5"/>
    <w:pPr>
      <w:spacing w:line="320" w:lineRule="exact"/>
      <w:ind w:left="1440" w:right="1440"/>
      <w:jc w:val="center"/>
    </w:pPr>
    <w:rPr>
      <w:rFonts w:ascii="Arial" w:hAnsi="Arial"/>
      <w:b/>
      <w:sz w:val="28"/>
    </w:rPr>
  </w:style>
  <w:style w:type="paragraph" w:customStyle="1" w:styleId="Int-CP-date">
    <w:name w:val=".Int-CP-date"/>
    <w:next w:val="Int-CP-title"/>
    <w:rsid w:val="00157DF5"/>
    <w:pPr>
      <w:jc w:val="right"/>
    </w:pPr>
    <w:rPr>
      <w:rFonts w:ascii="Arial" w:hAnsi="Arial"/>
      <w:b/>
      <w:sz w:val="22"/>
    </w:rPr>
  </w:style>
  <w:style w:type="paragraph" w:customStyle="1" w:styleId="Int-CP-title">
    <w:name w:val=".Int-CP-title"/>
    <w:next w:val="Int-CP-authors"/>
    <w:rsid w:val="00157DF5"/>
    <w:pPr>
      <w:spacing w:line="400" w:lineRule="exact"/>
      <w:ind w:left="1440" w:right="1440"/>
      <w:jc w:val="center"/>
    </w:pPr>
    <w:rPr>
      <w:rFonts w:ascii="Arial" w:hAnsi="Arial"/>
      <w:b/>
      <w:sz w:val="36"/>
    </w:rPr>
  </w:style>
  <w:style w:type="paragraph" w:customStyle="1" w:styleId="Int-CP-jobnumber">
    <w:name w:val=".Int-CP-job number"/>
    <w:basedOn w:val="Int-CP-date"/>
    <w:next w:val="Int-CP-date"/>
    <w:rsid w:val="00157DF5"/>
  </w:style>
  <w:style w:type="paragraph" w:customStyle="1" w:styleId="Int-TP-authors">
    <w:name w:val=".Int-TP-authors"/>
    <w:rsid w:val="00157DF5"/>
    <w:pPr>
      <w:jc w:val="center"/>
    </w:pPr>
    <w:rPr>
      <w:rFonts w:ascii="Arial" w:hAnsi="Arial"/>
      <w:b/>
      <w:sz w:val="24"/>
    </w:rPr>
  </w:style>
  <w:style w:type="paragraph" w:customStyle="1" w:styleId="Int-TP-date">
    <w:name w:val=".Int-TP-date"/>
    <w:basedOn w:val="Int-TP-authors"/>
    <w:next w:val="Int-TP-sponsor"/>
    <w:rsid w:val="00157DF5"/>
  </w:style>
  <w:style w:type="paragraph" w:customStyle="1" w:styleId="Int-TP-sponsor">
    <w:name w:val=".Int-TP-sponsor"/>
    <w:rsid w:val="00157DF5"/>
    <w:pPr>
      <w:jc w:val="center"/>
    </w:pPr>
    <w:rPr>
      <w:rFonts w:ascii="Arial" w:hAnsi="Arial"/>
      <w:b/>
      <w:sz w:val="28"/>
    </w:rPr>
  </w:style>
  <w:style w:type="paragraph" w:customStyle="1" w:styleId="Int-TP-jobnumber">
    <w:name w:val=".Int-TP-job number"/>
    <w:next w:val="Int-TP-title"/>
    <w:rsid w:val="00157DF5"/>
    <w:pPr>
      <w:jc w:val="right"/>
    </w:pPr>
    <w:rPr>
      <w:rFonts w:ascii="Arial" w:hAnsi="Arial"/>
      <w:b/>
      <w:sz w:val="22"/>
    </w:rPr>
  </w:style>
  <w:style w:type="paragraph" w:customStyle="1" w:styleId="Int-TP-title">
    <w:name w:val=".Int-TP-title"/>
    <w:next w:val="Int-TP-authors"/>
    <w:rsid w:val="00157DF5"/>
    <w:pPr>
      <w:jc w:val="center"/>
    </w:pPr>
    <w:rPr>
      <w:rFonts w:ascii="Arial" w:hAnsi="Arial"/>
      <w:b/>
      <w:sz w:val="36"/>
    </w:rPr>
  </w:style>
  <w:style w:type="paragraph" w:customStyle="1" w:styleId="AdvanceforFrontmatter">
    <w:name w:val="Advance (for Frontmatter)"/>
    <w:next w:val="HeadingFrontmatter"/>
    <w:rsid w:val="00157DF5"/>
    <w:pPr>
      <w:spacing w:before="2640"/>
    </w:pPr>
    <w:rPr>
      <w:noProof/>
    </w:rPr>
  </w:style>
  <w:style w:type="paragraph" w:customStyle="1" w:styleId="HeadingFrontmatter">
    <w:name w:val="Heading Frontmatter"/>
    <w:next w:val="BodyTextIndent"/>
    <w:rsid w:val="00157DF5"/>
    <w:pPr>
      <w:keepNext/>
      <w:spacing w:after="240"/>
      <w:jc w:val="center"/>
    </w:pPr>
    <w:rPr>
      <w:rFonts w:ascii="Arial" w:hAnsi="Arial"/>
      <w:b/>
      <w:sz w:val="28"/>
    </w:rPr>
  </w:style>
  <w:style w:type="paragraph" w:styleId="BodyTextIndent">
    <w:name w:val="Body Text Indent"/>
    <w:basedOn w:val="Normal"/>
    <w:link w:val="BodyTextIndentChar"/>
    <w:rsid w:val="00C10C56"/>
    <w:pPr>
      <w:spacing w:after="240"/>
      <w:ind w:left="720"/>
    </w:pPr>
  </w:style>
  <w:style w:type="paragraph" w:customStyle="1" w:styleId="Arial11ptbold">
    <w:name w:val="Arial 11 pt bold"/>
    <w:rsid w:val="00157DF5"/>
    <w:pPr>
      <w:jc w:val="center"/>
    </w:pPr>
    <w:rPr>
      <w:rFonts w:ascii="Arial" w:hAnsi="Arial" w:cs="Arial"/>
      <w:b/>
      <w:bCs/>
      <w:sz w:val="22"/>
    </w:rPr>
  </w:style>
  <w:style w:type="paragraph" w:styleId="BlockText">
    <w:name w:val="Block Text"/>
    <w:basedOn w:val="Normal"/>
    <w:rsid w:val="00C10C56"/>
    <w:pPr>
      <w:spacing w:after="240"/>
      <w:ind w:left="1440" w:right="1440"/>
    </w:pPr>
  </w:style>
  <w:style w:type="paragraph" w:styleId="BodyText2">
    <w:name w:val="Body Text 2"/>
    <w:basedOn w:val="Normal"/>
    <w:link w:val="BodyText2Char"/>
    <w:rsid w:val="00C10C56"/>
    <w:pPr>
      <w:spacing w:after="240" w:line="480" w:lineRule="auto"/>
    </w:pPr>
  </w:style>
  <w:style w:type="paragraph" w:styleId="BodyText3">
    <w:name w:val="Body Text 3"/>
    <w:basedOn w:val="Normal"/>
    <w:link w:val="BodyText3Char"/>
    <w:rsid w:val="00C10C56"/>
    <w:pPr>
      <w:spacing w:after="240" w:line="360" w:lineRule="auto"/>
    </w:pPr>
    <w:rPr>
      <w:szCs w:val="16"/>
    </w:rPr>
  </w:style>
  <w:style w:type="paragraph" w:styleId="BodyTextFirstIndent">
    <w:name w:val="Body Text First Indent"/>
    <w:basedOn w:val="BodyText"/>
    <w:link w:val="BodyTextFirstIndentChar"/>
    <w:rsid w:val="00C10C56"/>
    <w:pPr>
      <w:ind w:firstLine="720"/>
    </w:pPr>
  </w:style>
  <w:style w:type="paragraph" w:styleId="BodyTextFirstIndent2">
    <w:name w:val="Body Text First Indent 2"/>
    <w:basedOn w:val="BodyTextIndent"/>
    <w:link w:val="BodyTextFirstIndent2Char"/>
    <w:rsid w:val="00C10C56"/>
    <w:pPr>
      <w:ind w:firstLine="720"/>
    </w:pPr>
  </w:style>
  <w:style w:type="paragraph" w:customStyle="1" w:styleId="BodyTextFlush">
    <w:name w:val="Body Text Flush"/>
    <w:basedOn w:val="BodyText"/>
    <w:rsid w:val="00157DF5"/>
  </w:style>
  <w:style w:type="paragraph" w:styleId="BodyTextIndent3">
    <w:name w:val="Body Text Indent 3"/>
    <w:basedOn w:val="Normal"/>
    <w:link w:val="BodyTextIndent3Char"/>
    <w:rsid w:val="00C10C56"/>
    <w:pPr>
      <w:spacing w:after="240" w:line="360" w:lineRule="auto"/>
      <w:ind w:left="720"/>
    </w:pPr>
    <w:rPr>
      <w:sz w:val="16"/>
      <w:szCs w:val="16"/>
    </w:rPr>
  </w:style>
  <w:style w:type="paragraph" w:styleId="Caption">
    <w:name w:val="caption"/>
    <w:next w:val="Normal"/>
    <w:qFormat/>
    <w:rsid w:val="00C10C56"/>
    <w:pPr>
      <w:spacing w:before="120" w:after="360"/>
    </w:pPr>
    <w:rPr>
      <w:bCs/>
      <w:sz w:val="24"/>
    </w:rPr>
  </w:style>
  <w:style w:type="paragraph" w:customStyle="1" w:styleId="Captioncontinued">
    <w:name w:val="Caption continued"/>
    <w:basedOn w:val="Caption"/>
    <w:next w:val="BodyText"/>
    <w:rsid w:val="00157DF5"/>
    <w:rPr>
      <w:bCs w:val="0"/>
    </w:rPr>
  </w:style>
  <w:style w:type="paragraph" w:styleId="CommentText">
    <w:name w:val="annotation text"/>
    <w:basedOn w:val="Normal"/>
    <w:link w:val="CommentTextChar"/>
    <w:uiPriority w:val="99"/>
    <w:semiHidden/>
    <w:rsid w:val="00C10C56"/>
    <w:rPr>
      <w:sz w:val="20"/>
      <w:szCs w:val="20"/>
    </w:rPr>
  </w:style>
  <w:style w:type="paragraph" w:customStyle="1" w:styleId="Con-Fig-Tbl">
    <w:name w:val="Con-Fig-Tbl"/>
    <w:next w:val="TOC1"/>
    <w:rsid w:val="00157DF5"/>
    <w:pPr>
      <w:spacing w:after="240"/>
      <w:jc w:val="center"/>
    </w:pPr>
    <w:rPr>
      <w:rFonts w:ascii="Arial" w:hAnsi="Arial"/>
      <w:b/>
      <w:sz w:val="28"/>
    </w:rPr>
  </w:style>
  <w:style w:type="paragraph" w:styleId="TOC1">
    <w:name w:val="toc 1"/>
    <w:uiPriority w:val="39"/>
    <w:rsid w:val="00C10C56"/>
    <w:pPr>
      <w:tabs>
        <w:tab w:val="left" w:pos="720"/>
        <w:tab w:val="right" w:leader="dot" w:pos="9360"/>
      </w:tabs>
      <w:spacing w:after="240"/>
      <w:ind w:left="720" w:right="720" w:hanging="720"/>
    </w:pPr>
    <w:rPr>
      <w:sz w:val="24"/>
    </w:rPr>
  </w:style>
  <w:style w:type="paragraph" w:styleId="Date">
    <w:name w:val="Date"/>
    <w:basedOn w:val="Normal"/>
    <w:next w:val="Normal"/>
    <w:rsid w:val="00157DF5"/>
  </w:style>
  <w:style w:type="paragraph" w:styleId="E-mailSignature">
    <w:name w:val="E-mail Signature"/>
    <w:basedOn w:val="Normal"/>
    <w:rsid w:val="00157DF5"/>
  </w:style>
  <w:style w:type="character" w:styleId="EndnoteReference">
    <w:name w:val="endnote reference"/>
    <w:basedOn w:val="DefaultParagraphFont"/>
    <w:rsid w:val="00157DF5"/>
    <w:rPr>
      <w:vertAlign w:val="superscript"/>
    </w:rPr>
  </w:style>
  <w:style w:type="paragraph" w:styleId="EndnoteText">
    <w:name w:val="endnote text"/>
    <w:link w:val="EndnoteTextChar"/>
    <w:rsid w:val="00C10C56"/>
    <w:pPr>
      <w:spacing w:after="240"/>
      <w:ind w:left="720" w:hanging="720"/>
    </w:pPr>
    <w:rPr>
      <w:sz w:val="24"/>
    </w:rPr>
  </w:style>
  <w:style w:type="paragraph" w:customStyle="1" w:styleId="FigureGraphic">
    <w:name w:val="Figure/Graphic"/>
    <w:next w:val="Caption"/>
    <w:rsid w:val="00C10C56"/>
    <w:pPr>
      <w:keepNext/>
      <w:keepLines/>
      <w:jc w:val="center"/>
    </w:pPr>
    <w:rPr>
      <w:sz w:val="24"/>
    </w:rPr>
  </w:style>
  <w:style w:type="paragraph" w:styleId="Footer">
    <w:name w:val="footer"/>
    <w:link w:val="FooterChar"/>
    <w:rsid w:val="00C10C56"/>
    <w:pPr>
      <w:tabs>
        <w:tab w:val="center" w:pos="4680"/>
        <w:tab w:val="right" w:pos="9360"/>
      </w:tabs>
      <w:jc w:val="center"/>
    </w:pPr>
    <w:rPr>
      <w:sz w:val="24"/>
    </w:rPr>
  </w:style>
  <w:style w:type="character" w:styleId="FootnoteReference">
    <w:name w:val="footnote reference"/>
    <w:basedOn w:val="DefaultParagraphFont"/>
    <w:semiHidden/>
    <w:rsid w:val="00157DF5"/>
    <w:rPr>
      <w:vertAlign w:val="superscript"/>
    </w:rPr>
  </w:style>
  <w:style w:type="paragraph" w:styleId="FootnoteText">
    <w:name w:val="footnote text"/>
    <w:link w:val="FootnoteTextChar"/>
    <w:rsid w:val="00C10C56"/>
    <w:pPr>
      <w:spacing w:before="120"/>
      <w:ind w:left="720" w:hanging="720"/>
    </w:pPr>
  </w:style>
  <w:style w:type="paragraph" w:styleId="Header">
    <w:name w:val="header"/>
    <w:link w:val="HeaderChar"/>
    <w:rsid w:val="00C10C56"/>
    <w:pPr>
      <w:tabs>
        <w:tab w:val="center" w:pos="4680"/>
        <w:tab w:val="right" w:pos="9360"/>
      </w:tabs>
    </w:pPr>
    <w:rPr>
      <w:sz w:val="24"/>
    </w:rPr>
  </w:style>
  <w:style w:type="character" w:styleId="Hyperlink">
    <w:name w:val="Hyperlink"/>
    <w:basedOn w:val="DefaultParagraphFont"/>
    <w:uiPriority w:val="99"/>
    <w:rsid w:val="00C10C56"/>
    <w:rPr>
      <w:color w:val="0000FF"/>
      <w:u w:val="single"/>
    </w:rPr>
  </w:style>
  <w:style w:type="paragraph" w:styleId="List">
    <w:name w:val="List"/>
    <w:rsid w:val="00C10C56"/>
    <w:pPr>
      <w:tabs>
        <w:tab w:val="left" w:pos="1440"/>
      </w:tabs>
      <w:spacing w:after="240"/>
      <w:ind w:left="1440" w:hanging="720"/>
    </w:pPr>
    <w:rPr>
      <w:sz w:val="24"/>
    </w:rPr>
  </w:style>
  <w:style w:type="paragraph" w:styleId="List2">
    <w:name w:val="List 2"/>
    <w:basedOn w:val="List"/>
    <w:rsid w:val="00C10C56"/>
    <w:pPr>
      <w:tabs>
        <w:tab w:val="clear" w:pos="1440"/>
        <w:tab w:val="left" w:pos="2160"/>
      </w:tabs>
      <w:ind w:left="2160"/>
    </w:pPr>
  </w:style>
  <w:style w:type="paragraph" w:styleId="List3">
    <w:name w:val="List 3"/>
    <w:basedOn w:val="List"/>
    <w:rsid w:val="00C10C56"/>
    <w:pPr>
      <w:tabs>
        <w:tab w:val="clear" w:pos="1440"/>
        <w:tab w:val="left" w:pos="3024"/>
      </w:tabs>
      <w:ind w:left="3024"/>
    </w:pPr>
  </w:style>
  <w:style w:type="paragraph" w:styleId="List4">
    <w:name w:val="List 4"/>
    <w:basedOn w:val="List"/>
    <w:rsid w:val="00C10C56"/>
    <w:pPr>
      <w:tabs>
        <w:tab w:val="clear" w:pos="1440"/>
        <w:tab w:val="left" w:pos="4248"/>
      </w:tabs>
      <w:ind w:left="4248"/>
    </w:pPr>
  </w:style>
  <w:style w:type="paragraph" w:styleId="List5">
    <w:name w:val="List 5"/>
    <w:basedOn w:val="List"/>
    <w:rsid w:val="00C10C56"/>
    <w:pPr>
      <w:tabs>
        <w:tab w:val="clear" w:pos="1440"/>
        <w:tab w:val="left" w:pos="5472"/>
      </w:tabs>
      <w:ind w:left="5472"/>
    </w:pPr>
  </w:style>
  <w:style w:type="paragraph" w:customStyle="1" w:styleId="List6">
    <w:name w:val="List 6"/>
    <w:basedOn w:val="List"/>
    <w:rsid w:val="00C10C56"/>
    <w:pPr>
      <w:tabs>
        <w:tab w:val="clear" w:pos="1440"/>
        <w:tab w:val="left" w:pos="6840"/>
      </w:tabs>
      <w:ind w:left="6840"/>
    </w:pPr>
  </w:style>
  <w:style w:type="paragraph" w:styleId="ListBullet">
    <w:name w:val="List Bullet"/>
    <w:rsid w:val="00C10C56"/>
    <w:pPr>
      <w:numPr>
        <w:numId w:val="8"/>
      </w:numPr>
      <w:tabs>
        <w:tab w:val="clear" w:pos="360"/>
        <w:tab w:val="num" w:pos="1440"/>
      </w:tabs>
      <w:spacing w:after="240"/>
      <w:ind w:left="1440" w:hanging="720"/>
    </w:pPr>
    <w:rPr>
      <w:sz w:val="24"/>
    </w:rPr>
  </w:style>
  <w:style w:type="paragraph" w:styleId="ListBullet2">
    <w:name w:val="List Bullet 2"/>
    <w:rsid w:val="00C10C56"/>
    <w:pPr>
      <w:numPr>
        <w:numId w:val="9"/>
      </w:numPr>
      <w:tabs>
        <w:tab w:val="num" w:pos="2160"/>
      </w:tabs>
      <w:spacing w:after="240"/>
      <w:ind w:left="2160" w:hanging="720"/>
    </w:pPr>
    <w:rPr>
      <w:sz w:val="24"/>
    </w:rPr>
  </w:style>
  <w:style w:type="paragraph" w:styleId="ListBullet3">
    <w:name w:val="List Bullet 3"/>
    <w:rsid w:val="00C10C56"/>
    <w:pPr>
      <w:numPr>
        <w:numId w:val="10"/>
      </w:numPr>
      <w:tabs>
        <w:tab w:val="clear" w:pos="1080"/>
        <w:tab w:val="num" w:pos="3024"/>
      </w:tabs>
      <w:spacing w:after="240"/>
      <w:ind w:left="3024" w:hanging="720"/>
    </w:pPr>
    <w:rPr>
      <w:sz w:val="24"/>
    </w:rPr>
  </w:style>
  <w:style w:type="paragraph" w:styleId="ListBullet4">
    <w:name w:val="List Bullet 4"/>
    <w:rsid w:val="00C10C56"/>
    <w:pPr>
      <w:numPr>
        <w:numId w:val="11"/>
      </w:numPr>
      <w:tabs>
        <w:tab w:val="clear" w:pos="1440"/>
        <w:tab w:val="num" w:pos="4248"/>
      </w:tabs>
      <w:spacing w:after="240"/>
      <w:ind w:left="4248" w:hanging="720"/>
    </w:pPr>
    <w:rPr>
      <w:sz w:val="24"/>
    </w:rPr>
  </w:style>
  <w:style w:type="paragraph" w:styleId="ListBullet5">
    <w:name w:val="List Bullet 5"/>
    <w:rsid w:val="00C10C56"/>
    <w:pPr>
      <w:numPr>
        <w:numId w:val="12"/>
      </w:numPr>
      <w:tabs>
        <w:tab w:val="clear" w:pos="1800"/>
        <w:tab w:val="num" w:pos="5472"/>
      </w:tabs>
      <w:spacing w:after="240"/>
      <w:ind w:left="5472" w:hanging="720"/>
    </w:pPr>
    <w:rPr>
      <w:sz w:val="24"/>
    </w:rPr>
  </w:style>
  <w:style w:type="paragraph" w:customStyle="1" w:styleId="ListBullet6">
    <w:name w:val="List Bullet 6"/>
    <w:rsid w:val="00C10C56"/>
    <w:pPr>
      <w:numPr>
        <w:numId w:val="13"/>
      </w:numPr>
      <w:spacing w:after="240"/>
    </w:pPr>
    <w:rPr>
      <w:sz w:val="24"/>
    </w:rPr>
  </w:style>
  <w:style w:type="paragraph" w:styleId="ListContinue">
    <w:name w:val="List Continue"/>
    <w:rsid w:val="00C10C56"/>
    <w:pPr>
      <w:spacing w:after="240"/>
      <w:ind w:left="1440"/>
    </w:pPr>
    <w:rPr>
      <w:sz w:val="24"/>
    </w:rPr>
  </w:style>
  <w:style w:type="paragraph" w:styleId="ListContinue2">
    <w:name w:val="List Continue 2"/>
    <w:basedOn w:val="ListContinue"/>
    <w:rsid w:val="00C10C56"/>
    <w:pPr>
      <w:ind w:left="2160"/>
    </w:pPr>
  </w:style>
  <w:style w:type="paragraph" w:styleId="ListContinue3">
    <w:name w:val="List Continue 3"/>
    <w:basedOn w:val="ListContinue"/>
    <w:rsid w:val="00C10C56"/>
    <w:pPr>
      <w:ind w:left="3024"/>
    </w:pPr>
  </w:style>
  <w:style w:type="paragraph" w:styleId="ListContinue4">
    <w:name w:val="List Continue 4"/>
    <w:basedOn w:val="ListContinue"/>
    <w:rsid w:val="00C10C56"/>
    <w:pPr>
      <w:ind w:left="4248"/>
    </w:pPr>
  </w:style>
  <w:style w:type="paragraph" w:styleId="ListContinue5">
    <w:name w:val="List Continue 5"/>
    <w:basedOn w:val="ListContinue"/>
    <w:rsid w:val="00C10C56"/>
    <w:pPr>
      <w:ind w:left="5472"/>
    </w:pPr>
  </w:style>
  <w:style w:type="paragraph" w:customStyle="1" w:styleId="ListContinue6">
    <w:name w:val="List Continue 6"/>
    <w:basedOn w:val="ListContinue"/>
    <w:rsid w:val="00C10C56"/>
    <w:pPr>
      <w:ind w:left="6840"/>
    </w:pPr>
  </w:style>
  <w:style w:type="paragraph" w:customStyle="1" w:styleId="Nomenclaturedoublespace">
    <w:name w:val="Nomenclature (double space)"/>
    <w:rsid w:val="00157DF5"/>
    <w:pPr>
      <w:spacing w:after="240"/>
      <w:ind w:left="1080" w:hanging="1080"/>
    </w:pPr>
    <w:rPr>
      <w:sz w:val="22"/>
    </w:rPr>
  </w:style>
  <w:style w:type="paragraph" w:customStyle="1" w:styleId="Nomenclaturesinglespace">
    <w:name w:val="Nomenclature (single space)"/>
    <w:basedOn w:val="Nomenclaturedoublespace"/>
    <w:rsid w:val="00157DF5"/>
    <w:pPr>
      <w:spacing w:after="0"/>
    </w:pPr>
  </w:style>
  <w:style w:type="paragraph" w:styleId="NoteHeading">
    <w:name w:val="Note Heading"/>
    <w:basedOn w:val="Normal"/>
    <w:next w:val="Normal"/>
    <w:link w:val="NoteHeadingChar"/>
    <w:rsid w:val="00C10C56"/>
  </w:style>
  <w:style w:type="character" w:styleId="PageNumber">
    <w:name w:val="page number"/>
    <w:basedOn w:val="DefaultParagraphFont"/>
    <w:rsid w:val="00C10C56"/>
    <w:rPr>
      <w:rFonts w:ascii="Times New Roman" w:hAnsi="Times New Roman"/>
      <w:noProof w:val="0"/>
      <w:sz w:val="24"/>
      <w:lang w:val="en-US"/>
    </w:rPr>
  </w:style>
  <w:style w:type="paragraph" w:customStyle="1" w:styleId="Spacer">
    <w:name w:val="Spacer"/>
    <w:rsid w:val="00C10C56"/>
    <w:rPr>
      <w:sz w:val="24"/>
    </w:rPr>
  </w:style>
  <w:style w:type="paragraph" w:styleId="Title">
    <w:name w:val="Title"/>
    <w:next w:val="BodyText"/>
    <w:qFormat/>
    <w:rsid w:val="00157DF5"/>
    <w:pPr>
      <w:spacing w:after="240"/>
      <w:jc w:val="center"/>
    </w:pPr>
    <w:rPr>
      <w:rFonts w:ascii="Arial" w:hAnsi="Arial" w:cs="Arial"/>
      <w:b/>
      <w:bCs/>
      <w:kern w:val="28"/>
      <w:sz w:val="36"/>
      <w:szCs w:val="32"/>
    </w:rPr>
  </w:style>
  <w:style w:type="paragraph" w:styleId="Subtitle">
    <w:name w:val="Subtitle"/>
    <w:basedOn w:val="Title"/>
    <w:qFormat/>
    <w:rsid w:val="00157DF5"/>
    <w:pPr>
      <w:outlineLvl w:val="1"/>
    </w:pPr>
    <w:rPr>
      <w:sz w:val="32"/>
    </w:rPr>
  </w:style>
  <w:style w:type="paragraph" w:customStyle="1" w:styleId="Table11">
    <w:name w:val="Table 11"/>
    <w:rsid w:val="00157DF5"/>
    <w:pPr>
      <w:spacing w:before="120"/>
    </w:pPr>
    <w:rPr>
      <w:sz w:val="22"/>
    </w:rPr>
  </w:style>
  <w:style w:type="paragraph" w:customStyle="1" w:styleId="TableCaption">
    <w:name w:val="Table Caption"/>
    <w:next w:val="Table12"/>
    <w:rsid w:val="00C10C56"/>
    <w:pPr>
      <w:keepNext/>
      <w:keepLines/>
    </w:pPr>
    <w:rPr>
      <w:sz w:val="24"/>
    </w:rPr>
  </w:style>
  <w:style w:type="paragraph" w:customStyle="1" w:styleId="TableCaptioncontinued">
    <w:name w:val="Table Caption continued"/>
    <w:rsid w:val="00C10C56"/>
    <w:rPr>
      <w:sz w:val="24"/>
    </w:rPr>
  </w:style>
  <w:style w:type="paragraph" w:styleId="TOAHeading">
    <w:name w:val="toa heading"/>
    <w:basedOn w:val="Normal"/>
    <w:next w:val="Normal"/>
    <w:semiHidden/>
    <w:rsid w:val="00C10C56"/>
    <w:pPr>
      <w:spacing w:before="120"/>
    </w:pPr>
    <w:rPr>
      <w:rFonts w:ascii="Arial" w:hAnsi="Arial" w:cs="Arial"/>
      <w:b/>
      <w:bCs/>
    </w:rPr>
  </w:style>
  <w:style w:type="paragraph" w:styleId="TOC2">
    <w:name w:val="toc 2"/>
    <w:basedOn w:val="TOC1"/>
    <w:uiPriority w:val="39"/>
    <w:rsid w:val="00C10C56"/>
    <w:pPr>
      <w:tabs>
        <w:tab w:val="clear" w:pos="720"/>
        <w:tab w:val="left" w:pos="1440"/>
      </w:tabs>
      <w:ind w:left="1440"/>
    </w:pPr>
  </w:style>
  <w:style w:type="paragraph" w:styleId="TOC3">
    <w:name w:val="toc 3"/>
    <w:basedOn w:val="TOC1"/>
    <w:uiPriority w:val="39"/>
    <w:rsid w:val="00C10C56"/>
    <w:pPr>
      <w:tabs>
        <w:tab w:val="clear" w:pos="720"/>
        <w:tab w:val="left" w:pos="2376"/>
      </w:tabs>
      <w:spacing w:after="0"/>
      <w:ind w:left="2376" w:hanging="936"/>
    </w:pPr>
  </w:style>
  <w:style w:type="paragraph" w:styleId="TOC4">
    <w:name w:val="toc 4"/>
    <w:basedOn w:val="TOC3"/>
    <w:uiPriority w:val="39"/>
    <w:rsid w:val="00C10C56"/>
    <w:pPr>
      <w:tabs>
        <w:tab w:val="clear" w:pos="2376"/>
        <w:tab w:val="left" w:pos="3456"/>
      </w:tabs>
      <w:ind w:left="3456" w:hanging="1080"/>
    </w:pPr>
  </w:style>
  <w:style w:type="paragraph" w:styleId="TOC5">
    <w:name w:val="toc 5"/>
    <w:basedOn w:val="TOC4"/>
    <w:uiPriority w:val="39"/>
    <w:rsid w:val="00C10C56"/>
    <w:pPr>
      <w:tabs>
        <w:tab w:val="clear" w:pos="3456"/>
        <w:tab w:val="left" w:pos="4680"/>
      </w:tabs>
      <w:ind w:left="4680" w:hanging="1224"/>
    </w:pPr>
  </w:style>
  <w:style w:type="paragraph" w:styleId="TOC6">
    <w:name w:val="toc 6"/>
    <w:basedOn w:val="TOC5"/>
    <w:uiPriority w:val="39"/>
    <w:rsid w:val="00C10C56"/>
    <w:pPr>
      <w:tabs>
        <w:tab w:val="clear" w:pos="4680"/>
        <w:tab w:val="left" w:pos="6048"/>
      </w:tabs>
      <w:ind w:left="6048" w:hanging="1368"/>
    </w:pPr>
  </w:style>
  <w:style w:type="paragraph" w:styleId="TOC7">
    <w:name w:val="toc 7"/>
    <w:basedOn w:val="Normal"/>
    <w:next w:val="Normal"/>
    <w:autoRedefine/>
    <w:uiPriority w:val="39"/>
    <w:rsid w:val="00157DF5"/>
    <w:pPr>
      <w:ind w:left="1320"/>
    </w:pPr>
    <w:rPr>
      <w:sz w:val="18"/>
      <w:szCs w:val="18"/>
    </w:rPr>
  </w:style>
  <w:style w:type="paragraph" w:styleId="TOC8">
    <w:name w:val="toc 8"/>
    <w:basedOn w:val="Normal"/>
    <w:next w:val="Normal"/>
    <w:autoRedefine/>
    <w:uiPriority w:val="39"/>
    <w:rsid w:val="00157DF5"/>
    <w:pPr>
      <w:ind w:left="1540"/>
    </w:pPr>
    <w:rPr>
      <w:sz w:val="18"/>
      <w:szCs w:val="18"/>
    </w:rPr>
  </w:style>
  <w:style w:type="paragraph" w:styleId="TOC9">
    <w:name w:val="toc 9"/>
    <w:basedOn w:val="Normal"/>
    <w:next w:val="Normal"/>
    <w:autoRedefine/>
    <w:uiPriority w:val="39"/>
    <w:rsid w:val="00157DF5"/>
    <w:pPr>
      <w:ind w:left="1760"/>
    </w:pPr>
    <w:rPr>
      <w:sz w:val="18"/>
      <w:szCs w:val="18"/>
    </w:rPr>
  </w:style>
  <w:style w:type="paragraph" w:styleId="MacroText">
    <w:name w:val="macro"/>
    <w:semiHidden/>
    <w:rsid w:val="00157DF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OC3wspacing">
    <w:name w:val="TOC 3 w/spacing"/>
    <w:basedOn w:val="TOC3"/>
    <w:next w:val="TOC3"/>
    <w:rsid w:val="00157DF5"/>
    <w:pPr>
      <w:spacing w:after="240"/>
    </w:pPr>
  </w:style>
  <w:style w:type="paragraph" w:customStyle="1" w:styleId="AppendixTitle">
    <w:name w:val="Appendix Title"/>
    <w:rsid w:val="00157DF5"/>
    <w:pPr>
      <w:spacing w:after="240"/>
      <w:jc w:val="center"/>
    </w:pPr>
    <w:rPr>
      <w:rFonts w:ascii="Arial" w:hAnsi="Arial"/>
      <w:b/>
      <w:sz w:val="32"/>
    </w:rPr>
  </w:style>
  <w:style w:type="paragraph" w:customStyle="1" w:styleId="AdvanceforAppendixFlysheet">
    <w:name w:val="Advance (for Appendix Flysheet)"/>
    <w:rsid w:val="00157DF5"/>
    <w:pPr>
      <w:spacing w:before="3800"/>
    </w:pPr>
  </w:style>
  <w:style w:type="paragraph" w:customStyle="1" w:styleId="AppendixFlysheetTitles">
    <w:name w:val="Appendix Flysheet Titles"/>
    <w:rsid w:val="00157DF5"/>
    <w:pPr>
      <w:spacing w:after="240"/>
      <w:jc w:val="center"/>
    </w:pPr>
    <w:rPr>
      <w:rFonts w:ascii="Arial" w:hAnsi="Arial"/>
      <w:b/>
      <w:sz w:val="32"/>
    </w:rPr>
  </w:style>
  <w:style w:type="paragraph" w:customStyle="1" w:styleId="ListA1">
    <w:name w:val="List A1"/>
    <w:rsid w:val="00C10C56"/>
    <w:pPr>
      <w:numPr>
        <w:numId w:val="2"/>
      </w:numPr>
      <w:spacing w:after="240"/>
    </w:pPr>
    <w:rPr>
      <w:sz w:val="24"/>
    </w:rPr>
  </w:style>
  <w:style w:type="paragraph" w:customStyle="1" w:styleId="ListA2">
    <w:name w:val="List A2"/>
    <w:rsid w:val="00C10C56"/>
    <w:pPr>
      <w:numPr>
        <w:numId w:val="3"/>
      </w:numPr>
      <w:spacing w:after="240"/>
    </w:pPr>
    <w:rPr>
      <w:sz w:val="24"/>
    </w:rPr>
  </w:style>
  <w:style w:type="paragraph" w:customStyle="1" w:styleId="ListA3">
    <w:name w:val="List A3"/>
    <w:rsid w:val="00C10C56"/>
    <w:pPr>
      <w:numPr>
        <w:numId w:val="4"/>
      </w:numPr>
      <w:spacing w:after="240"/>
    </w:pPr>
    <w:rPr>
      <w:sz w:val="24"/>
    </w:rPr>
  </w:style>
  <w:style w:type="paragraph" w:customStyle="1" w:styleId="ListA4">
    <w:name w:val="List A4"/>
    <w:rsid w:val="00C10C56"/>
    <w:pPr>
      <w:numPr>
        <w:numId w:val="5"/>
      </w:numPr>
      <w:spacing w:after="240"/>
    </w:pPr>
    <w:rPr>
      <w:sz w:val="24"/>
    </w:rPr>
  </w:style>
  <w:style w:type="paragraph" w:customStyle="1" w:styleId="ListA5">
    <w:name w:val="List A5"/>
    <w:rsid w:val="00C10C56"/>
    <w:pPr>
      <w:numPr>
        <w:numId w:val="6"/>
      </w:numPr>
      <w:spacing w:after="240"/>
    </w:pPr>
    <w:rPr>
      <w:sz w:val="24"/>
    </w:rPr>
  </w:style>
  <w:style w:type="paragraph" w:customStyle="1" w:styleId="ListA6">
    <w:name w:val="List A6"/>
    <w:rsid w:val="00C10C56"/>
    <w:pPr>
      <w:numPr>
        <w:numId w:val="7"/>
      </w:numPr>
      <w:spacing w:after="240"/>
    </w:pPr>
    <w:rPr>
      <w:sz w:val="24"/>
    </w:rPr>
  </w:style>
  <w:style w:type="paragraph" w:customStyle="1" w:styleId="ListNumber6">
    <w:name w:val="List Number 6"/>
    <w:rsid w:val="00C10C56"/>
    <w:pPr>
      <w:numPr>
        <w:numId w:val="19"/>
      </w:numPr>
      <w:spacing w:after="240"/>
    </w:pPr>
    <w:rPr>
      <w:sz w:val="24"/>
    </w:rPr>
  </w:style>
  <w:style w:type="paragraph" w:customStyle="1" w:styleId="Int-Blank">
    <w:name w:val="Int-Blank"/>
    <w:basedOn w:val="Normal"/>
    <w:rsid w:val="00157DF5"/>
    <w:pPr>
      <w:spacing w:before="4800"/>
      <w:jc w:val="center"/>
    </w:pPr>
    <w:rPr>
      <w:szCs w:val="20"/>
    </w:rPr>
  </w:style>
  <w:style w:type="paragraph" w:customStyle="1" w:styleId="CoverDocRevEffDate">
    <w:name w:val="Cover Doc/Rev/Eff Date"/>
    <w:rsid w:val="00157DF5"/>
    <w:rPr>
      <w:rFonts w:ascii="Arial" w:hAnsi="Arial"/>
    </w:rPr>
  </w:style>
  <w:style w:type="paragraph" w:customStyle="1" w:styleId="Arial18Bold">
    <w:name w:val="Arial 18 Bold"/>
    <w:basedOn w:val="Arial24Bold"/>
    <w:rsid w:val="00157DF5"/>
    <w:rPr>
      <w:sz w:val="36"/>
    </w:rPr>
  </w:style>
  <w:style w:type="paragraph" w:customStyle="1" w:styleId="Arial24Bold">
    <w:name w:val="Arial 24 Bold"/>
    <w:rsid w:val="00157DF5"/>
    <w:rPr>
      <w:rFonts w:ascii="Arial" w:hAnsi="Arial"/>
      <w:b/>
      <w:sz w:val="48"/>
    </w:rPr>
  </w:style>
  <w:style w:type="paragraph" w:customStyle="1" w:styleId="Arial14">
    <w:name w:val="Arial 14"/>
    <w:rsid w:val="00157DF5"/>
    <w:rPr>
      <w:rFonts w:ascii="Arial" w:hAnsi="Arial"/>
      <w:sz w:val="28"/>
    </w:rPr>
  </w:style>
  <w:style w:type="paragraph" w:customStyle="1" w:styleId="Ariel8">
    <w:name w:val="Ariel 8"/>
    <w:rsid w:val="00157DF5"/>
    <w:rPr>
      <w:rFonts w:ascii="Arial" w:hAnsi="Arial"/>
      <w:sz w:val="16"/>
    </w:rPr>
  </w:style>
  <w:style w:type="paragraph" w:customStyle="1" w:styleId="Header--9ptTNR">
    <w:name w:val=".Header--9pt TNR"/>
    <w:basedOn w:val="Normal"/>
    <w:next w:val="Normal"/>
    <w:rsid w:val="00C10C56"/>
    <w:rPr>
      <w:sz w:val="18"/>
      <w:szCs w:val="20"/>
    </w:rPr>
  </w:style>
  <w:style w:type="paragraph" w:customStyle="1" w:styleId="header--12ptTNR">
    <w:name w:val=".header--12pt TNR"/>
    <w:rsid w:val="00C10C56"/>
    <w:rPr>
      <w:sz w:val="24"/>
    </w:rPr>
  </w:style>
  <w:style w:type="paragraph" w:customStyle="1" w:styleId="Header--9ptTNRunderline">
    <w:name w:val=".Header--9pt TNR underline"/>
    <w:basedOn w:val="Header--9ptTNR"/>
    <w:next w:val="Normal"/>
    <w:rsid w:val="00C10C56"/>
    <w:rPr>
      <w:u w:val="single"/>
    </w:rPr>
  </w:style>
  <w:style w:type="paragraph" w:customStyle="1" w:styleId="cover24ptboldcenter">
    <w:name w:val=".cover 24pt bold center"/>
    <w:rsid w:val="00157DF5"/>
    <w:pPr>
      <w:jc w:val="center"/>
    </w:pPr>
    <w:rPr>
      <w:b/>
      <w:sz w:val="48"/>
    </w:rPr>
  </w:style>
  <w:style w:type="paragraph" w:customStyle="1" w:styleId="cover8ptcenter">
    <w:name w:val=".cover 8pt center"/>
    <w:basedOn w:val="Normal"/>
    <w:rsid w:val="00157DF5"/>
    <w:pPr>
      <w:spacing w:before="120" w:after="120"/>
      <w:jc w:val="center"/>
    </w:pPr>
    <w:rPr>
      <w:sz w:val="16"/>
      <w:szCs w:val="20"/>
    </w:rPr>
  </w:style>
  <w:style w:type="paragraph" w:customStyle="1" w:styleId="Table12">
    <w:name w:val="Table 12"/>
    <w:rsid w:val="00C10C56"/>
    <w:pPr>
      <w:spacing w:before="120"/>
    </w:pPr>
    <w:rPr>
      <w:sz w:val="24"/>
    </w:rPr>
  </w:style>
  <w:style w:type="paragraph" w:customStyle="1" w:styleId="header--8ptTNR">
    <w:name w:val=".header--8pt TNR"/>
    <w:rsid w:val="00C10C56"/>
    <w:rPr>
      <w:sz w:val="16"/>
    </w:rPr>
  </w:style>
  <w:style w:type="paragraph" w:customStyle="1" w:styleId="header--12ptTNRBcenter">
    <w:name w:val=".header--12pt TNR B center"/>
    <w:rsid w:val="00C10C56"/>
    <w:pPr>
      <w:jc w:val="center"/>
    </w:pPr>
    <w:rPr>
      <w:b/>
      <w:caps/>
      <w:sz w:val="24"/>
    </w:rPr>
  </w:style>
  <w:style w:type="paragraph" w:customStyle="1" w:styleId="header--10ptTNRItalic">
    <w:name w:val=".header--10pt TNR Italic"/>
    <w:basedOn w:val="header--8ptTNR"/>
    <w:rsid w:val="00C10C56"/>
    <w:rPr>
      <w:i/>
      <w:sz w:val="20"/>
    </w:rPr>
  </w:style>
  <w:style w:type="paragraph" w:customStyle="1" w:styleId="CV-DocumentType">
    <w:name w:val=".CV-Document_Type"/>
    <w:rsid w:val="00C10C56"/>
    <w:pPr>
      <w:spacing w:line="430" w:lineRule="exact"/>
    </w:pPr>
    <w:rPr>
      <w:rFonts w:ascii="Arial" w:hAnsi="Arial"/>
      <w:b/>
      <w:sz w:val="36"/>
    </w:rPr>
  </w:style>
  <w:style w:type="paragraph" w:customStyle="1" w:styleId="CV-Optionalinfo">
    <w:name w:val=".CV-Optional_info"/>
    <w:basedOn w:val="CV-DocumentType"/>
    <w:rsid w:val="00157DF5"/>
    <w:rPr>
      <w:b w:val="0"/>
    </w:rPr>
  </w:style>
  <w:style w:type="paragraph" w:customStyle="1" w:styleId="CV-topinfo">
    <w:name w:val=".CV-top_info"/>
    <w:next w:val="CV-DocumentType"/>
    <w:rsid w:val="00C10C56"/>
    <w:pPr>
      <w:keepNext/>
      <w:jc w:val="right"/>
    </w:pPr>
    <w:rPr>
      <w:rFonts w:ascii="Arial" w:hAnsi="Arial"/>
    </w:rPr>
  </w:style>
  <w:style w:type="paragraph" w:customStyle="1" w:styleId="CV-title">
    <w:name w:val=".CV-title"/>
    <w:next w:val="Normal"/>
    <w:rsid w:val="00C10C56"/>
    <w:pPr>
      <w:spacing w:line="670" w:lineRule="exact"/>
    </w:pPr>
    <w:rPr>
      <w:rFonts w:ascii="Arial" w:hAnsi="Arial"/>
      <w:b/>
      <w:sz w:val="56"/>
    </w:rPr>
  </w:style>
  <w:style w:type="paragraph" w:customStyle="1" w:styleId="CoverTextBox">
    <w:name w:val=".Cover_Text_Box"/>
    <w:basedOn w:val="Normal"/>
    <w:rsid w:val="00C10C56"/>
    <w:rPr>
      <w:rFonts w:ascii="Arial" w:hAnsi="Arial"/>
      <w:sz w:val="20"/>
    </w:rPr>
  </w:style>
  <w:style w:type="paragraph" w:customStyle="1" w:styleId="TNRBCenter">
    <w:name w:val="TNR B Center"/>
    <w:next w:val="BodyText"/>
    <w:rsid w:val="00C10C56"/>
    <w:pPr>
      <w:spacing w:after="240"/>
      <w:jc w:val="center"/>
    </w:pPr>
    <w:rPr>
      <w:b/>
      <w:sz w:val="24"/>
    </w:rPr>
  </w:style>
  <w:style w:type="paragraph" w:customStyle="1" w:styleId="AppendixHeads">
    <w:name w:val="Appendix Heads"/>
    <w:rsid w:val="00C10C56"/>
    <w:pPr>
      <w:spacing w:after="240"/>
      <w:jc w:val="center"/>
    </w:pPr>
    <w:rPr>
      <w:b/>
      <w:sz w:val="24"/>
    </w:rPr>
  </w:style>
  <w:style w:type="paragraph" w:styleId="BodyTextIndent2">
    <w:name w:val="Body Text Indent 2"/>
    <w:basedOn w:val="Normal"/>
    <w:link w:val="BodyTextIndent2Char"/>
    <w:rsid w:val="00C10C56"/>
    <w:pPr>
      <w:spacing w:after="240" w:line="480" w:lineRule="auto"/>
      <w:ind w:left="720"/>
    </w:pPr>
  </w:style>
  <w:style w:type="paragraph" w:customStyle="1" w:styleId="CautionBody">
    <w:name w:val="Caution Body"/>
    <w:rsid w:val="00C10C56"/>
    <w:pPr>
      <w:keepLines/>
      <w:pBdr>
        <w:top w:val="single" w:sz="8" w:space="14" w:color="auto"/>
        <w:left w:val="single" w:sz="8" w:space="31" w:color="auto"/>
        <w:bottom w:val="single" w:sz="8" w:space="14" w:color="auto"/>
        <w:right w:val="single" w:sz="8" w:space="31" w:color="auto"/>
      </w:pBdr>
      <w:spacing w:after="480"/>
      <w:ind w:left="720" w:right="720"/>
    </w:pPr>
    <w:rPr>
      <w:b/>
      <w:sz w:val="24"/>
    </w:rPr>
  </w:style>
  <w:style w:type="paragraph" w:customStyle="1" w:styleId="CautionHead">
    <w:name w:val="Caution Head"/>
    <w:basedOn w:val="CautionBody"/>
    <w:next w:val="CautionBody"/>
    <w:rsid w:val="00C10C56"/>
    <w:pPr>
      <w:keepNext/>
      <w:spacing w:before="480" w:after="240"/>
      <w:jc w:val="center"/>
    </w:pPr>
  </w:style>
  <w:style w:type="paragraph" w:customStyle="1" w:styleId="H1bodytext">
    <w:name w:val="H1 body text"/>
    <w:link w:val="H1bodytextChar"/>
    <w:rsid w:val="00C10C56"/>
    <w:pPr>
      <w:spacing w:after="240"/>
      <w:ind w:left="720"/>
    </w:pPr>
    <w:rPr>
      <w:sz w:val="24"/>
    </w:rPr>
  </w:style>
  <w:style w:type="paragraph" w:customStyle="1" w:styleId="H2bodytext">
    <w:name w:val="H2 body text"/>
    <w:basedOn w:val="H1bodytext"/>
    <w:link w:val="H2bodytextChar"/>
    <w:rsid w:val="00C10C56"/>
    <w:pPr>
      <w:ind w:left="1440"/>
    </w:pPr>
  </w:style>
  <w:style w:type="paragraph" w:customStyle="1" w:styleId="H3bodytext">
    <w:name w:val="H3 body text"/>
    <w:basedOn w:val="H1bodytext"/>
    <w:rsid w:val="00C10C56"/>
    <w:pPr>
      <w:ind w:left="2304"/>
    </w:pPr>
  </w:style>
  <w:style w:type="paragraph" w:customStyle="1" w:styleId="H4bodytext">
    <w:name w:val="H4 body text"/>
    <w:basedOn w:val="H1bodytext"/>
    <w:rsid w:val="00C10C56"/>
    <w:pPr>
      <w:ind w:left="3528"/>
    </w:pPr>
  </w:style>
  <w:style w:type="paragraph" w:customStyle="1" w:styleId="H5bodytext">
    <w:name w:val="H5 body text"/>
    <w:basedOn w:val="H1bodytext"/>
    <w:rsid w:val="00C10C56"/>
    <w:pPr>
      <w:ind w:left="4752"/>
    </w:pPr>
  </w:style>
  <w:style w:type="paragraph" w:customStyle="1" w:styleId="H6bodytext">
    <w:name w:val="H6 body text"/>
    <w:basedOn w:val="H1bodytext"/>
    <w:rsid w:val="00C10C56"/>
    <w:pPr>
      <w:ind w:left="6120"/>
    </w:pPr>
  </w:style>
  <w:style w:type="paragraph" w:customStyle="1" w:styleId="Heading2-step">
    <w:name w:val="Heading 2-step"/>
    <w:basedOn w:val="Heading2"/>
    <w:next w:val="H2bodytext"/>
    <w:rsid w:val="00C10C56"/>
    <w:rPr>
      <w:b w:val="0"/>
    </w:rPr>
  </w:style>
  <w:style w:type="paragraph" w:customStyle="1" w:styleId="Heading3-step">
    <w:name w:val="Heading 3-step"/>
    <w:basedOn w:val="Heading3"/>
    <w:next w:val="H3bodytext"/>
    <w:rsid w:val="00C10C56"/>
    <w:rPr>
      <w:b w:val="0"/>
    </w:rPr>
  </w:style>
  <w:style w:type="paragraph" w:customStyle="1" w:styleId="Heading4-step">
    <w:name w:val="Heading 4-step"/>
    <w:basedOn w:val="Heading4"/>
    <w:next w:val="H4bodytext"/>
    <w:rsid w:val="00C10C56"/>
    <w:rPr>
      <w:b w:val="0"/>
    </w:rPr>
  </w:style>
  <w:style w:type="paragraph" w:customStyle="1" w:styleId="Heading5-step">
    <w:name w:val="Heading 5-step"/>
    <w:basedOn w:val="Heading5"/>
    <w:next w:val="H5bodytext"/>
    <w:rsid w:val="00C10C56"/>
    <w:rPr>
      <w:b w:val="0"/>
    </w:rPr>
  </w:style>
  <w:style w:type="paragraph" w:customStyle="1" w:styleId="Heading6-step">
    <w:name w:val="Heading 6-step"/>
    <w:basedOn w:val="Heading6"/>
    <w:next w:val="H6bodytext"/>
    <w:rsid w:val="00C10C56"/>
    <w:rPr>
      <w:b w:val="0"/>
    </w:rPr>
  </w:style>
  <w:style w:type="paragraph" w:styleId="Index1">
    <w:name w:val="index 1"/>
    <w:basedOn w:val="Normal"/>
    <w:next w:val="Normal"/>
    <w:autoRedefine/>
    <w:semiHidden/>
    <w:rsid w:val="00157DF5"/>
    <w:pPr>
      <w:ind w:left="240" w:hanging="240"/>
    </w:pPr>
  </w:style>
  <w:style w:type="paragraph" w:customStyle="1" w:styleId="NoteHeading1">
    <w:name w:val="Note Heading 1"/>
    <w:rsid w:val="00C10C56"/>
    <w:pPr>
      <w:keepLines/>
      <w:tabs>
        <w:tab w:val="left" w:pos="1224"/>
      </w:tabs>
      <w:spacing w:after="240"/>
      <w:ind w:left="1224" w:hanging="1224"/>
    </w:pPr>
    <w:rPr>
      <w:sz w:val="24"/>
    </w:rPr>
  </w:style>
  <w:style w:type="paragraph" w:customStyle="1" w:styleId="NoteHeading2">
    <w:name w:val="Note Heading 2"/>
    <w:rsid w:val="00C10C56"/>
    <w:pPr>
      <w:keepLines/>
      <w:tabs>
        <w:tab w:val="left" w:pos="1944"/>
      </w:tabs>
      <w:spacing w:after="240"/>
      <w:ind w:left="1944" w:hanging="1224"/>
    </w:pPr>
    <w:rPr>
      <w:sz w:val="24"/>
    </w:rPr>
  </w:style>
  <w:style w:type="paragraph" w:customStyle="1" w:styleId="NoteHeading3">
    <w:name w:val="Note Heading 3"/>
    <w:rsid w:val="00C10C56"/>
    <w:pPr>
      <w:keepLines/>
      <w:tabs>
        <w:tab w:val="left" w:pos="2664"/>
      </w:tabs>
      <w:spacing w:after="240"/>
      <w:ind w:left="2664" w:hanging="1224"/>
    </w:pPr>
    <w:rPr>
      <w:sz w:val="24"/>
    </w:rPr>
  </w:style>
  <w:style w:type="paragraph" w:customStyle="1" w:styleId="NoteHeading4">
    <w:name w:val="Note Heading 4"/>
    <w:rsid w:val="00C10C56"/>
    <w:pPr>
      <w:keepLines/>
      <w:tabs>
        <w:tab w:val="left" w:pos="3528"/>
      </w:tabs>
      <w:spacing w:after="240"/>
      <w:ind w:left="3528" w:hanging="1224"/>
    </w:pPr>
    <w:rPr>
      <w:sz w:val="24"/>
    </w:rPr>
  </w:style>
  <w:style w:type="paragraph" w:customStyle="1" w:styleId="NoteHeading5">
    <w:name w:val="Note Heading 5"/>
    <w:rsid w:val="00C10C56"/>
    <w:pPr>
      <w:keepLines/>
      <w:tabs>
        <w:tab w:val="left" w:pos="4752"/>
      </w:tabs>
      <w:spacing w:after="240"/>
      <w:ind w:left="4752" w:hanging="1224"/>
    </w:pPr>
    <w:rPr>
      <w:sz w:val="24"/>
    </w:rPr>
  </w:style>
  <w:style w:type="paragraph" w:customStyle="1" w:styleId="NoteHeading6">
    <w:name w:val="Note Heading 6"/>
    <w:rsid w:val="00C10C56"/>
    <w:pPr>
      <w:keepLines/>
      <w:spacing w:after="240"/>
      <w:ind w:left="5976" w:hanging="1224"/>
    </w:pPr>
    <w:rPr>
      <w:sz w:val="24"/>
    </w:rPr>
  </w:style>
  <w:style w:type="paragraph" w:customStyle="1" w:styleId="References">
    <w:name w:val="References"/>
    <w:rsid w:val="00C10C56"/>
    <w:pPr>
      <w:tabs>
        <w:tab w:val="left" w:pos="720"/>
      </w:tabs>
      <w:spacing w:after="240"/>
      <w:ind w:left="720" w:hanging="720"/>
    </w:pPr>
    <w:rPr>
      <w:sz w:val="24"/>
    </w:rPr>
  </w:style>
  <w:style w:type="paragraph" w:customStyle="1" w:styleId="WarningBody">
    <w:name w:val="Warning Body"/>
    <w:basedOn w:val="CautionBody"/>
    <w:rsid w:val="00C10C56"/>
    <w:pPr>
      <w:pBdr>
        <w:top w:val="single" w:sz="36" w:space="14" w:color="auto"/>
        <w:left w:val="single" w:sz="36" w:space="31" w:color="auto"/>
        <w:bottom w:val="single" w:sz="36" w:space="14" w:color="auto"/>
        <w:right w:val="single" w:sz="36" w:space="31" w:color="auto"/>
      </w:pBdr>
    </w:pPr>
  </w:style>
  <w:style w:type="paragraph" w:customStyle="1" w:styleId="WarningHead">
    <w:name w:val="Warning Head"/>
    <w:basedOn w:val="CautionHead"/>
    <w:next w:val="WarningBody"/>
    <w:rsid w:val="00C10C56"/>
    <w:pPr>
      <w:pBdr>
        <w:top w:val="single" w:sz="36" w:space="14" w:color="auto"/>
        <w:left w:val="single" w:sz="36" w:space="31" w:color="auto"/>
        <w:bottom w:val="single" w:sz="36" w:space="14" w:color="auto"/>
        <w:right w:val="single" w:sz="36" w:space="31" w:color="auto"/>
      </w:pBdr>
    </w:pPr>
  </w:style>
  <w:style w:type="paragraph" w:customStyle="1" w:styleId="header--INEEL">
    <w:name w:val=".header--INEEL"/>
    <w:basedOn w:val="header--8ptTNR"/>
    <w:rsid w:val="00157DF5"/>
    <w:pPr>
      <w:shd w:val="pct20" w:color="auto" w:fill="CCCCCC"/>
      <w:spacing w:before="180"/>
    </w:pPr>
    <w:rPr>
      <w:rFonts w:ascii="Arial" w:hAnsi="Arial"/>
      <w:color w:val="FFFFFF"/>
      <w:sz w:val="20"/>
    </w:rPr>
  </w:style>
  <w:style w:type="table" w:styleId="TableGrid">
    <w:name w:val="Table Grid"/>
    <w:basedOn w:val="TableNormal"/>
    <w:rsid w:val="00902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C10C56"/>
    <w:rPr>
      <w:rFonts w:cs="Times New Roman"/>
      <w:color w:val="606420"/>
      <w:u w:val="single"/>
    </w:rPr>
  </w:style>
  <w:style w:type="character" w:customStyle="1" w:styleId="BodyTextChar">
    <w:name w:val="Body Text Char"/>
    <w:basedOn w:val="DefaultParagraphFont"/>
    <w:link w:val="BodyText"/>
    <w:rsid w:val="00C10C56"/>
    <w:rPr>
      <w:sz w:val="24"/>
    </w:rPr>
  </w:style>
  <w:style w:type="paragraph" w:styleId="Revision">
    <w:name w:val="Revision"/>
    <w:hidden/>
    <w:uiPriority w:val="99"/>
    <w:semiHidden/>
    <w:rsid w:val="00C10C56"/>
    <w:rPr>
      <w:sz w:val="24"/>
      <w:szCs w:val="24"/>
    </w:rPr>
  </w:style>
  <w:style w:type="paragraph" w:styleId="BalloonText">
    <w:name w:val="Balloon Text"/>
    <w:basedOn w:val="Normal"/>
    <w:link w:val="BalloonTextChar"/>
    <w:uiPriority w:val="99"/>
    <w:rsid w:val="00C10C56"/>
    <w:rPr>
      <w:rFonts w:ascii="Tahoma" w:hAnsi="Tahoma" w:cs="Tahoma"/>
      <w:sz w:val="16"/>
      <w:szCs w:val="16"/>
    </w:rPr>
  </w:style>
  <w:style w:type="character" w:customStyle="1" w:styleId="BalloonTextChar">
    <w:name w:val="Balloon Text Char"/>
    <w:basedOn w:val="DefaultParagraphFont"/>
    <w:link w:val="BalloonText"/>
    <w:uiPriority w:val="99"/>
    <w:rsid w:val="00C10C56"/>
    <w:rPr>
      <w:rFonts w:ascii="Tahoma" w:hAnsi="Tahoma" w:cs="Tahoma"/>
      <w:sz w:val="16"/>
      <w:szCs w:val="16"/>
    </w:rPr>
  </w:style>
  <w:style w:type="paragraph" w:styleId="ListParagraph">
    <w:name w:val="List Paragraph"/>
    <w:basedOn w:val="Normal"/>
    <w:uiPriority w:val="99"/>
    <w:qFormat/>
    <w:rsid w:val="00C10C56"/>
    <w:pPr>
      <w:ind w:left="720"/>
    </w:pPr>
  </w:style>
  <w:style w:type="character" w:customStyle="1" w:styleId="H1bodytextChar">
    <w:name w:val="H1 body text Char"/>
    <w:basedOn w:val="DefaultParagraphFont"/>
    <w:link w:val="H1bodytext"/>
    <w:rsid w:val="00474C2F"/>
    <w:rPr>
      <w:sz w:val="24"/>
    </w:rPr>
  </w:style>
  <w:style w:type="character" w:customStyle="1" w:styleId="HeaderChar">
    <w:name w:val="Header Char"/>
    <w:basedOn w:val="DefaultParagraphFont"/>
    <w:link w:val="Header"/>
    <w:locked/>
    <w:rsid w:val="00C10C56"/>
    <w:rPr>
      <w:sz w:val="24"/>
    </w:rPr>
  </w:style>
  <w:style w:type="character" w:customStyle="1" w:styleId="st">
    <w:name w:val="st"/>
    <w:basedOn w:val="DefaultParagraphFont"/>
    <w:rsid w:val="00474C2F"/>
  </w:style>
  <w:style w:type="character" w:customStyle="1" w:styleId="H2bodytextChar">
    <w:name w:val="H2 body text Char"/>
    <w:link w:val="H2bodytext"/>
    <w:rsid w:val="00474C2F"/>
    <w:rPr>
      <w:sz w:val="24"/>
    </w:rPr>
  </w:style>
  <w:style w:type="character" w:customStyle="1" w:styleId="Heading2Char">
    <w:name w:val="Heading 2 Char"/>
    <w:basedOn w:val="DefaultParagraphFont"/>
    <w:link w:val="Heading2"/>
    <w:rsid w:val="00C10C56"/>
    <w:rPr>
      <w:rFonts w:cs="Arial"/>
      <w:b/>
      <w:iCs/>
      <w:kern w:val="32"/>
      <w:sz w:val="24"/>
      <w:szCs w:val="28"/>
    </w:rPr>
  </w:style>
  <w:style w:type="character" w:customStyle="1" w:styleId="Heading1Char">
    <w:name w:val="Heading 1 Char"/>
    <w:basedOn w:val="DefaultParagraphFont"/>
    <w:link w:val="Heading1"/>
    <w:rsid w:val="00C10C56"/>
    <w:rPr>
      <w:rFonts w:cs="Arial"/>
      <w:b/>
      <w:bCs/>
      <w:kern w:val="32"/>
      <w:sz w:val="28"/>
      <w:szCs w:val="32"/>
    </w:rPr>
  </w:style>
  <w:style w:type="character" w:customStyle="1" w:styleId="Heading3Char">
    <w:name w:val="Heading 3 Char"/>
    <w:basedOn w:val="DefaultParagraphFont"/>
    <w:link w:val="Heading3"/>
    <w:locked/>
    <w:rsid w:val="00C10C56"/>
    <w:rPr>
      <w:rFonts w:cs="Arial"/>
      <w:b/>
      <w:kern w:val="32"/>
      <w:sz w:val="24"/>
      <w:szCs w:val="26"/>
    </w:rPr>
  </w:style>
  <w:style w:type="character" w:customStyle="1" w:styleId="Heading4Char">
    <w:name w:val="Heading 4 Char"/>
    <w:aliases w:val="B-head 4 Char"/>
    <w:basedOn w:val="DefaultParagraphFont"/>
    <w:link w:val="Heading4"/>
    <w:locked/>
    <w:rsid w:val="00C10C56"/>
    <w:rPr>
      <w:rFonts w:cs="Arial"/>
      <w:b/>
      <w:kern w:val="32"/>
      <w:sz w:val="24"/>
      <w:szCs w:val="28"/>
    </w:rPr>
  </w:style>
  <w:style w:type="character" w:customStyle="1" w:styleId="Heading5Char">
    <w:name w:val="Heading 5 Char"/>
    <w:basedOn w:val="DefaultParagraphFont"/>
    <w:link w:val="Heading5"/>
    <w:locked/>
    <w:rsid w:val="00C10C56"/>
    <w:rPr>
      <w:rFonts w:cs="Arial"/>
      <w:b/>
      <w:iCs/>
      <w:kern w:val="32"/>
      <w:sz w:val="24"/>
      <w:szCs w:val="26"/>
    </w:rPr>
  </w:style>
  <w:style w:type="character" w:customStyle="1" w:styleId="Heading6Char">
    <w:name w:val="Heading 6 Char"/>
    <w:aliases w:val="List 1 Char"/>
    <w:basedOn w:val="DefaultParagraphFont"/>
    <w:link w:val="Heading6"/>
    <w:locked/>
    <w:rsid w:val="00C10C56"/>
    <w:rPr>
      <w:rFonts w:cs="Arial"/>
      <w:b/>
      <w:kern w:val="32"/>
      <w:sz w:val="24"/>
      <w:szCs w:val="22"/>
    </w:rPr>
  </w:style>
  <w:style w:type="character" w:customStyle="1" w:styleId="Heading7Char">
    <w:name w:val="Heading 7 Char"/>
    <w:basedOn w:val="DefaultParagraphFont"/>
    <w:link w:val="Heading7"/>
    <w:locked/>
    <w:rsid w:val="00C10C56"/>
    <w:rPr>
      <w:sz w:val="24"/>
      <w:szCs w:val="24"/>
    </w:rPr>
  </w:style>
  <w:style w:type="character" w:customStyle="1" w:styleId="Heading8Char">
    <w:name w:val="Heading 8 Char"/>
    <w:basedOn w:val="DefaultParagraphFont"/>
    <w:link w:val="Heading8"/>
    <w:locked/>
    <w:rsid w:val="00C10C56"/>
    <w:rPr>
      <w:i/>
      <w:iCs/>
      <w:sz w:val="24"/>
      <w:szCs w:val="24"/>
    </w:rPr>
  </w:style>
  <w:style w:type="character" w:customStyle="1" w:styleId="Heading9Char">
    <w:name w:val="Heading 9 Char"/>
    <w:basedOn w:val="DefaultParagraphFont"/>
    <w:link w:val="Heading9"/>
    <w:locked/>
    <w:rsid w:val="00C10C56"/>
    <w:rPr>
      <w:rFonts w:ascii="Arial" w:hAnsi="Arial" w:cs="Arial"/>
      <w:sz w:val="22"/>
      <w:szCs w:val="22"/>
    </w:rPr>
  </w:style>
  <w:style w:type="character" w:customStyle="1" w:styleId="BodyText2Char">
    <w:name w:val="Body Text 2 Char"/>
    <w:basedOn w:val="DefaultParagraphFont"/>
    <w:link w:val="BodyText2"/>
    <w:locked/>
    <w:rsid w:val="00C10C56"/>
    <w:rPr>
      <w:sz w:val="24"/>
      <w:szCs w:val="24"/>
    </w:rPr>
  </w:style>
  <w:style w:type="character" w:customStyle="1" w:styleId="BodyText3Char">
    <w:name w:val="Body Text 3 Char"/>
    <w:basedOn w:val="DefaultParagraphFont"/>
    <w:link w:val="BodyText3"/>
    <w:locked/>
    <w:rsid w:val="00C10C56"/>
    <w:rPr>
      <w:sz w:val="24"/>
      <w:szCs w:val="16"/>
    </w:rPr>
  </w:style>
  <w:style w:type="character" w:customStyle="1" w:styleId="BodyTextFirstIndentChar">
    <w:name w:val="Body Text First Indent Char"/>
    <w:basedOn w:val="BodyTextChar"/>
    <w:link w:val="BodyTextFirstIndent"/>
    <w:locked/>
    <w:rsid w:val="00C10C56"/>
    <w:rPr>
      <w:sz w:val="24"/>
    </w:rPr>
  </w:style>
  <w:style w:type="character" w:customStyle="1" w:styleId="BodyTextIndentChar">
    <w:name w:val="Body Text Indent Char"/>
    <w:basedOn w:val="DefaultParagraphFont"/>
    <w:link w:val="BodyTextIndent"/>
    <w:locked/>
    <w:rsid w:val="00C10C56"/>
    <w:rPr>
      <w:sz w:val="24"/>
      <w:szCs w:val="24"/>
    </w:rPr>
  </w:style>
  <w:style w:type="character" w:customStyle="1" w:styleId="BodyTextFirstIndent2Char">
    <w:name w:val="Body Text First Indent 2 Char"/>
    <w:basedOn w:val="BodyTextIndentChar"/>
    <w:link w:val="BodyTextFirstIndent2"/>
    <w:locked/>
    <w:rsid w:val="00C10C56"/>
    <w:rPr>
      <w:sz w:val="24"/>
      <w:szCs w:val="24"/>
    </w:rPr>
  </w:style>
  <w:style w:type="character" w:customStyle="1" w:styleId="BodyTextIndent2Char">
    <w:name w:val="Body Text Indent 2 Char"/>
    <w:basedOn w:val="DefaultParagraphFont"/>
    <w:link w:val="BodyTextIndent2"/>
    <w:locked/>
    <w:rsid w:val="00C10C56"/>
    <w:rPr>
      <w:sz w:val="24"/>
      <w:szCs w:val="24"/>
    </w:rPr>
  </w:style>
  <w:style w:type="character" w:customStyle="1" w:styleId="BodyTextIndent3Char">
    <w:name w:val="Body Text Indent 3 Char"/>
    <w:basedOn w:val="DefaultParagraphFont"/>
    <w:link w:val="BodyTextIndent3"/>
    <w:locked/>
    <w:rsid w:val="00C10C56"/>
    <w:rPr>
      <w:sz w:val="16"/>
      <w:szCs w:val="16"/>
    </w:rPr>
  </w:style>
  <w:style w:type="character" w:customStyle="1" w:styleId="EndnoteTextChar">
    <w:name w:val="Endnote Text Char"/>
    <w:basedOn w:val="DefaultParagraphFont"/>
    <w:link w:val="EndnoteText"/>
    <w:locked/>
    <w:rsid w:val="00C10C56"/>
    <w:rPr>
      <w:sz w:val="24"/>
    </w:rPr>
  </w:style>
  <w:style w:type="character" w:customStyle="1" w:styleId="FooterChar">
    <w:name w:val="Footer Char"/>
    <w:basedOn w:val="DefaultParagraphFont"/>
    <w:link w:val="Footer"/>
    <w:locked/>
    <w:rsid w:val="00C10C56"/>
    <w:rPr>
      <w:sz w:val="24"/>
    </w:rPr>
  </w:style>
  <w:style w:type="character" w:customStyle="1" w:styleId="FootnoteTextChar">
    <w:name w:val="Footnote Text Char"/>
    <w:basedOn w:val="DefaultParagraphFont"/>
    <w:link w:val="FootnoteText"/>
    <w:locked/>
    <w:rsid w:val="00C10C56"/>
  </w:style>
  <w:style w:type="character" w:customStyle="1" w:styleId="NoteHeadingChar">
    <w:name w:val="Note Heading Char"/>
    <w:basedOn w:val="DefaultParagraphFont"/>
    <w:link w:val="NoteHeading"/>
    <w:locked/>
    <w:rsid w:val="00C10C56"/>
    <w:rPr>
      <w:sz w:val="24"/>
      <w:szCs w:val="24"/>
    </w:rPr>
  </w:style>
  <w:style w:type="paragraph" w:customStyle="1" w:styleId="indentpara">
    <w:name w:val="indent para"/>
    <w:basedOn w:val="Normal"/>
    <w:uiPriority w:val="99"/>
    <w:rsid w:val="00C10C56"/>
    <w:pPr>
      <w:tabs>
        <w:tab w:val="left" w:pos="463"/>
        <w:tab w:val="left" w:pos="694"/>
        <w:tab w:val="left" w:pos="775"/>
        <w:tab w:val="left" w:pos="926"/>
        <w:tab w:val="left" w:pos="1086"/>
        <w:tab w:val="left" w:pos="1320"/>
        <w:tab w:val="left" w:pos="1455"/>
        <w:tab w:val="left" w:pos="1840"/>
      </w:tabs>
      <w:suppressAutoHyphens/>
      <w:spacing w:before="120" w:after="120"/>
      <w:ind w:left="720"/>
    </w:pPr>
    <w:rPr>
      <w:szCs w:val="20"/>
    </w:rPr>
  </w:style>
  <w:style w:type="character" w:styleId="CommentReference">
    <w:name w:val="annotation reference"/>
    <w:basedOn w:val="DefaultParagraphFont"/>
    <w:uiPriority w:val="99"/>
    <w:rsid w:val="00C10C56"/>
    <w:rPr>
      <w:rFonts w:cs="Times New Roman"/>
      <w:sz w:val="16"/>
      <w:szCs w:val="16"/>
    </w:rPr>
  </w:style>
  <w:style w:type="character" w:customStyle="1" w:styleId="CommentTextChar">
    <w:name w:val="Comment Text Char"/>
    <w:basedOn w:val="DefaultParagraphFont"/>
    <w:link w:val="CommentText"/>
    <w:uiPriority w:val="99"/>
    <w:semiHidden/>
    <w:locked/>
    <w:rsid w:val="00C10C56"/>
  </w:style>
  <w:style w:type="paragraph" w:styleId="CommentSubject">
    <w:name w:val="annotation subject"/>
    <w:basedOn w:val="CommentText"/>
    <w:next w:val="CommentText"/>
    <w:link w:val="CommentSubjectChar"/>
    <w:uiPriority w:val="99"/>
    <w:rsid w:val="00C10C56"/>
    <w:rPr>
      <w:b/>
      <w:bCs/>
    </w:rPr>
  </w:style>
  <w:style w:type="character" w:customStyle="1" w:styleId="CommentTextChar1">
    <w:name w:val="Comment Text Char1"/>
    <w:basedOn w:val="DefaultParagraphFont"/>
    <w:uiPriority w:val="99"/>
    <w:semiHidden/>
    <w:rsid w:val="008C0147"/>
  </w:style>
  <w:style w:type="character" w:customStyle="1" w:styleId="CommentSubjectChar">
    <w:name w:val="Comment Subject Char"/>
    <w:basedOn w:val="CommentTextChar"/>
    <w:link w:val="CommentSubject"/>
    <w:uiPriority w:val="99"/>
    <w:rsid w:val="00C10C56"/>
    <w:rPr>
      <w:b/>
      <w:bCs/>
    </w:rPr>
  </w:style>
  <w:style w:type="paragraph" w:customStyle="1" w:styleId="Table12pt">
    <w:name w:val="Table 12 pt"/>
    <w:uiPriority w:val="99"/>
    <w:rsid w:val="00C10C56"/>
    <w:pPr>
      <w:spacing w:before="120"/>
    </w:pPr>
    <w:rPr>
      <w:sz w:val="24"/>
    </w:rPr>
  </w:style>
  <w:style w:type="paragraph" w:styleId="NormalWeb">
    <w:name w:val="Normal (Web)"/>
    <w:basedOn w:val="Normal"/>
    <w:uiPriority w:val="99"/>
    <w:unhideWhenUsed/>
    <w:rsid w:val="00ED6968"/>
    <w:pPr>
      <w:spacing w:before="100" w:beforeAutospacing="1" w:after="100" w:afterAutospacing="1"/>
    </w:pPr>
  </w:style>
  <w:style w:type="paragraph" w:styleId="NoSpacing">
    <w:name w:val="No Spacing"/>
    <w:uiPriority w:val="1"/>
    <w:qFormat/>
    <w:rsid w:val="008D13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4071">
      <w:bodyDiv w:val="1"/>
      <w:marLeft w:val="0"/>
      <w:marRight w:val="0"/>
      <w:marTop w:val="0"/>
      <w:marBottom w:val="0"/>
      <w:divBdr>
        <w:top w:val="none" w:sz="0" w:space="0" w:color="auto"/>
        <w:left w:val="none" w:sz="0" w:space="0" w:color="auto"/>
        <w:bottom w:val="none" w:sz="0" w:space="0" w:color="auto"/>
        <w:right w:val="none" w:sz="0" w:space="0" w:color="auto"/>
      </w:divBdr>
      <w:divsChild>
        <w:div w:id="889877382">
          <w:marLeft w:val="0"/>
          <w:marRight w:val="0"/>
          <w:marTop w:val="0"/>
          <w:marBottom w:val="0"/>
          <w:divBdr>
            <w:top w:val="none" w:sz="0" w:space="0" w:color="auto"/>
            <w:left w:val="none" w:sz="0" w:space="0" w:color="auto"/>
            <w:bottom w:val="none" w:sz="0" w:space="0" w:color="auto"/>
            <w:right w:val="none" w:sz="0" w:space="0" w:color="auto"/>
          </w:divBdr>
          <w:divsChild>
            <w:div w:id="363096753">
              <w:marLeft w:val="0"/>
              <w:marRight w:val="0"/>
              <w:marTop w:val="0"/>
              <w:marBottom w:val="0"/>
              <w:divBdr>
                <w:top w:val="none" w:sz="0" w:space="0" w:color="auto"/>
                <w:left w:val="none" w:sz="0" w:space="0" w:color="auto"/>
                <w:bottom w:val="none" w:sz="0" w:space="0" w:color="auto"/>
                <w:right w:val="none" w:sz="0" w:space="0" w:color="auto"/>
              </w:divBdr>
              <w:divsChild>
                <w:div w:id="2246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0343">
      <w:bodyDiv w:val="1"/>
      <w:marLeft w:val="0"/>
      <w:marRight w:val="0"/>
      <w:marTop w:val="0"/>
      <w:marBottom w:val="0"/>
      <w:divBdr>
        <w:top w:val="none" w:sz="0" w:space="0" w:color="auto"/>
        <w:left w:val="none" w:sz="0" w:space="0" w:color="auto"/>
        <w:bottom w:val="none" w:sz="0" w:space="0" w:color="auto"/>
        <w:right w:val="none" w:sz="0" w:space="0" w:color="auto"/>
      </w:divBdr>
      <w:divsChild>
        <w:div w:id="1396512630">
          <w:marLeft w:val="0"/>
          <w:marRight w:val="0"/>
          <w:marTop w:val="0"/>
          <w:marBottom w:val="0"/>
          <w:divBdr>
            <w:top w:val="none" w:sz="0" w:space="0" w:color="auto"/>
            <w:left w:val="none" w:sz="0" w:space="0" w:color="auto"/>
            <w:bottom w:val="none" w:sz="0" w:space="0" w:color="auto"/>
            <w:right w:val="none" w:sz="0" w:space="0" w:color="auto"/>
          </w:divBdr>
          <w:divsChild>
            <w:div w:id="1909606143">
              <w:marLeft w:val="0"/>
              <w:marRight w:val="0"/>
              <w:marTop w:val="0"/>
              <w:marBottom w:val="0"/>
              <w:divBdr>
                <w:top w:val="none" w:sz="0" w:space="0" w:color="auto"/>
                <w:left w:val="none" w:sz="0" w:space="0" w:color="auto"/>
                <w:bottom w:val="none" w:sz="0" w:space="0" w:color="auto"/>
                <w:right w:val="none" w:sz="0" w:space="0" w:color="auto"/>
              </w:divBdr>
              <w:divsChild>
                <w:div w:id="13110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7759">
      <w:bodyDiv w:val="1"/>
      <w:marLeft w:val="0"/>
      <w:marRight w:val="0"/>
      <w:marTop w:val="0"/>
      <w:marBottom w:val="0"/>
      <w:divBdr>
        <w:top w:val="none" w:sz="0" w:space="0" w:color="auto"/>
        <w:left w:val="none" w:sz="0" w:space="0" w:color="auto"/>
        <w:bottom w:val="none" w:sz="0" w:space="0" w:color="auto"/>
        <w:right w:val="none" w:sz="0" w:space="0" w:color="auto"/>
      </w:divBdr>
      <w:divsChild>
        <w:div w:id="189925493">
          <w:marLeft w:val="0"/>
          <w:marRight w:val="0"/>
          <w:marTop w:val="0"/>
          <w:marBottom w:val="0"/>
          <w:divBdr>
            <w:top w:val="none" w:sz="0" w:space="0" w:color="auto"/>
            <w:left w:val="none" w:sz="0" w:space="0" w:color="auto"/>
            <w:bottom w:val="none" w:sz="0" w:space="0" w:color="auto"/>
            <w:right w:val="none" w:sz="0" w:space="0" w:color="auto"/>
          </w:divBdr>
          <w:divsChild>
            <w:div w:id="600649708">
              <w:marLeft w:val="0"/>
              <w:marRight w:val="0"/>
              <w:marTop w:val="0"/>
              <w:marBottom w:val="0"/>
              <w:divBdr>
                <w:top w:val="none" w:sz="0" w:space="0" w:color="auto"/>
                <w:left w:val="none" w:sz="0" w:space="0" w:color="auto"/>
                <w:bottom w:val="none" w:sz="0" w:space="0" w:color="auto"/>
                <w:right w:val="none" w:sz="0" w:space="0" w:color="auto"/>
              </w:divBdr>
              <w:divsChild>
                <w:div w:id="7886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32886">
      <w:bodyDiv w:val="1"/>
      <w:marLeft w:val="0"/>
      <w:marRight w:val="0"/>
      <w:marTop w:val="0"/>
      <w:marBottom w:val="0"/>
      <w:divBdr>
        <w:top w:val="none" w:sz="0" w:space="0" w:color="auto"/>
        <w:left w:val="none" w:sz="0" w:space="0" w:color="auto"/>
        <w:bottom w:val="none" w:sz="0" w:space="0" w:color="auto"/>
        <w:right w:val="none" w:sz="0" w:space="0" w:color="auto"/>
      </w:divBdr>
      <w:divsChild>
        <w:div w:id="227152341">
          <w:marLeft w:val="0"/>
          <w:marRight w:val="0"/>
          <w:marTop w:val="0"/>
          <w:marBottom w:val="0"/>
          <w:divBdr>
            <w:top w:val="none" w:sz="0" w:space="0" w:color="auto"/>
            <w:left w:val="none" w:sz="0" w:space="0" w:color="auto"/>
            <w:bottom w:val="none" w:sz="0" w:space="0" w:color="auto"/>
            <w:right w:val="none" w:sz="0" w:space="0" w:color="auto"/>
          </w:divBdr>
          <w:divsChild>
            <w:div w:id="589697369">
              <w:marLeft w:val="0"/>
              <w:marRight w:val="0"/>
              <w:marTop w:val="0"/>
              <w:marBottom w:val="0"/>
              <w:divBdr>
                <w:top w:val="none" w:sz="0" w:space="0" w:color="auto"/>
                <w:left w:val="none" w:sz="0" w:space="0" w:color="auto"/>
                <w:bottom w:val="none" w:sz="0" w:space="0" w:color="auto"/>
                <w:right w:val="none" w:sz="0" w:space="0" w:color="auto"/>
              </w:divBdr>
              <w:divsChild>
                <w:div w:id="9818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9337">
      <w:bodyDiv w:val="1"/>
      <w:marLeft w:val="0"/>
      <w:marRight w:val="0"/>
      <w:marTop w:val="0"/>
      <w:marBottom w:val="0"/>
      <w:divBdr>
        <w:top w:val="none" w:sz="0" w:space="0" w:color="auto"/>
        <w:left w:val="none" w:sz="0" w:space="0" w:color="auto"/>
        <w:bottom w:val="none" w:sz="0" w:space="0" w:color="auto"/>
        <w:right w:val="none" w:sz="0" w:space="0" w:color="auto"/>
      </w:divBdr>
      <w:divsChild>
        <w:div w:id="906574599">
          <w:marLeft w:val="0"/>
          <w:marRight w:val="0"/>
          <w:marTop w:val="0"/>
          <w:marBottom w:val="0"/>
          <w:divBdr>
            <w:top w:val="none" w:sz="0" w:space="0" w:color="auto"/>
            <w:left w:val="none" w:sz="0" w:space="0" w:color="auto"/>
            <w:bottom w:val="none" w:sz="0" w:space="0" w:color="auto"/>
            <w:right w:val="none" w:sz="0" w:space="0" w:color="auto"/>
          </w:divBdr>
          <w:divsChild>
            <w:div w:id="1052580874">
              <w:marLeft w:val="0"/>
              <w:marRight w:val="0"/>
              <w:marTop w:val="0"/>
              <w:marBottom w:val="0"/>
              <w:divBdr>
                <w:top w:val="none" w:sz="0" w:space="0" w:color="auto"/>
                <w:left w:val="none" w:sz="0" w:space="0" w:color="auto"/>
                <w:bottom w:val="none" w:sz="0" w:space="0" w:color="auto"/>
                <w:right w:val="none" w:sz="0" w:space="0" w:color="auto"/>
              </w:divBdr>
              <w:divsChild>
                <w:div w:id="279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44483">
      <w:bodyDiv w:val="1"/>
      <w:marLeft w:val="0"/>
      <w:marRight w:val="0"/>
      <w:marTop w:val="0"/>
      <w:marBottom w:val="0"/>
      <w:divBdr>
        <w:top w:val="none" w:sz="0" w:space="0" w:color="auto"/>
        <w:left w:val="none" w:sz="0" w:space="0" w:color="auto"/>
        <w:bottom w:val="none" w:sz="0" w:space="0" w:color="auto"/>
        <w:right w:val="none" w:sz="0" w:space="0" w:color="auto"/>
      </w:divBdr>
      <w:divsChild>
        <w:div w:id="382094555">
          <w:marLeft w:val="0"/>
          <w:marRight w:val="0"/>
          <w:marTop w:val="0"/>
          <w:marBottom w:val="0"/>
          <w:divBdr>
            <w:top w:val="none" w:sz="0" w:space="0" w:color="auto"/>
            <w:left w:val="none" w:sz="0" w:space="0" w:color="auto"/>
            <w:bottom w:val="none" w:sz="0" w:space="0" w:color="auto"/>
            <w:right w:val="none" w:sz="0" w:space="0" w:color="auto"/>
          </w:divBdr>
          <w:divsChild>
            <w:div w:id="1087849317">
              <w:marLeft w:val="0"/>
              <w:marRight w:val="0"/>
              <w:marTop w:val="0"/>
              <w:marBottom w:val="0"/>
              <w:divBdr>
                <w:top w:val="none" w:sz="0" w:space="0" w:color="auto"/>
                <w:left w:val="none" w:sz="0" w:space="0" w:color="auto"/>
                <w:bottom w:val="none" w:sz="0" w:space="0" w:color="auto"/>
                <w:right w:val="none" w:sz="0" w:space="0" w:color="auto"/>
              </w:divBdr>
              <w:divsChild>
                <w:div w:id="10991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46361">
      <w:bodyDiv w:val="1"/>
      <w:marLeft w:val="0"/>
      <w:marRight w:val="0"/>
      <w:marTop w:val="0"/>
      <w:marBottom w:val="0"/>
      <w:divBdr>
        <w:top w:val="none" w:sz="0" w:space="0" w:color="auto"/>
        <w:left w:val="none" w:sz="0" w:space="0" w:color="auto"/>
        <w:bottom w:val="none" w:sz="0" w:space="0" w:color="auto"/>
        <w:right w:val="none" w:sz="0" w:space="0" w:color="auto"/>
      </w:divBdr>
      <w:divsChild>
        <w:div w:id="22949355">
          <w:marLeft w:val="0"/>
          <w:marRight w:val="0"/>
          <w:marTop w:val="0"/>
          <w:marBottom w:val="0"/>
          <w:divBdr>
            <w:top w:val="none" w:sz="0" w:space="0" w:color="auto"/>
            <w:left w:val="none" w:sz="0" w:space="0" w:color="auto"/>
            <w:bottom w:val="none" w:sz="0" w:space="0" w:color="auto"/>
            <w:right w:val="none" w:sz="0" w:space="0" w:color="auto"/>
          </w:divBdr>
          <w:divsChild>
            <w:div w:id="2112703406">
              <w:marLeft w:val="0"/>
              <w:marRight w:val="0"/>
              <w:marTop w:val="0"/>
              <w:marBottom w:val="0"/>
              <w:divBdr>
                <w:top w:val="none" w:sz="0" w:space="0" w:color="auto"/>
                <w:left w:val="none" w:sz="0" w:space="0" w:color="auto"/>
                <w:bottom w:val="none" w:sz="0" w:space="0" w:color="auto"/>
                <w:right w:val="none" w:sz="0" w:space="0" w:color="auto"/>
              </w:divBdr>
              <w:divsChild>
                <w:div w:id="11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6840">
      <w:bodyDiv w:val="1"/>
      <w:marLeft w:val="0"/>
      <w:marRight w:val="0"/>
      <w:marTop w:val="0"/>
      <w:marBottom w:val="0"/>
      <w:divBdr>
        <w:top w:val="none" w:sz="0" w:space="0" w:color="auto"/>
        <w:left w:val="none" w:sz="0" w:space="0" w:color="auto"/>
        <w:bottom w:val="none" w:sz="0" w:space="0" w:color="auto"/>
        <w:right w:val="none" w:sz="0" w:space="0" w:color="auto"/>
      </w:divBdr>
      <w:divsChild>
        <w:div w:id="1119910694">
          <w:marLeft w:val="0"/>
          <w:marRight w:val="0"/>
          <w:marTop w:val="0"/>
          <w:marBottom w:val="0"/>
          <w:divBdr>
            <w:top w:val="none" w:sz="0" w:space="0" w:color="auto"/>
            <w:left w:val="none" w:sz="0" w:space="0" w:color="auto"/>
            <w:bottom w:val="none" w:sz="0" w:space="0" w:color="auto"/>
            <w:right w:val="none" w:sz="0" w:space="0" w:color="auto"/>
          </w:divBdr>
          <w:divsChild>
            <w:div w:id="1406101636">
              <w:marLeft w:val="0"/>
              <w:marRight w:val="0"/>
              <w:marTop w:val="0"/>
              <w:marBottom w:val="0"/>
              <w:divBdr>
                <w:top w:val="none" w:sz="0" w:space="0" w:color="auto"/>
                <w:left w:val="none" w:sz="0" w:space="0" w:color="auto"/>
                <w:bottom w:val="none" w:sz="0" w:space="0" w:color="auto"/>
                <w:right w:val="none" w:sz="0" w:space="0" w:color="auto"/>
              </w:divBdr>
              <w:divsChild>
                <w:div w:id="18787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7930">
      <w:bodyDiv w:val="1"/>
      <w:marLeft w:val="0"/>
      <w:marRight w:val="0"/>
      <w:marTop w:val="0"/>
      <w:marBottom w:val="0"/>
      <w:divBdr>
        <w:top w:val="none" w:sz="0" w:space="0" w:color="auto"/>
        <w:left w:val="none" w:sz="0" w:space="0" w:color="auto"/>
        <w:bottom w:val="none" w:sz="0" w:space="0" w:color="auto"/>
        <w:right w:val="none" w:sz="0" w:space="0" w:color="auto"/>
      </w:divBdr>
      <w:divsChild>
        <w:div w:id="1219050314">
          <w:marLeft w:val="0"/>
          <w:marRight w:val="0"/>
          <w:marTop w:val="0"/>
          <w:marBottom w:val="0"/>
          <w:divBdr>
            <w:top w:val="none" w:sz="0" w:space="0" w:color="auto"/>
            <w:left w:val="none" w:sz="0" w:space="0" w:color="auto"/>
            <w:bottom w:val="none" w:sz="0" w:space="0" w:color="auto"/>
            <w:right w:val="none" w:sz="0" w:space="0" w:color="auto"/>
          </w:divBdr>
          <w:divsChild>
            <w:div w:id="1890333985">
              <w:marLeft w:val="0"/>
              <w:marRight w:val="0"/>
              <w:marTop w:val="0"/>
              <w:marBottom w:val="0"/>
              <w:divBdr>
                <w:top w:val="none" w:sz="0" w:space="0" w:color="auto"/>
                <w:left w:val="none" w:sz="0" w:space="0" w:color="auto"/>
                <w:bottom w:val="none" w:sz="0" w:space="0" w:color="auto"/>
                <w:right w:val="none" w:sz="0" w:space="0" w:color="auto"/>
              </w:divBdr>
              <w:divsChild>
                <w:div w:id="20833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7902">
      <w:bodyDiv w:val="1"/>
      <w:marLeft w:val="0"/>
      <w:marRight w:val="0"/>
      <w:marTop w:val="0"/>
      <w:marBottom w:val="0"/>
      <w:divBdr>
        <w:top w:val="none" w:sz="0" w:space="0" w:color="auto"/>
        <w:left w:val="none" w:sz="0" w:space="0" w:color="auto"/>
        <w:bottom w:val="none" w:sz="0" w:space="0" w:color="auto"/>
        <w:right w:val="none" w:sz="0" w:space="0" w:color="auto"/>
      </w:divBdr>
      <w:divsChild>
        <w:div w:id="169486870">
          <w:marLeft w:val="0"/>
          <w:marRight w:val="0"/>
          <w:marTop w:val="0"/>
          <w:marBottom w:val="0"/>
          <w:divBdr>
            <w:top w:val="none" w:sz="0" w:space="0" w:color="auto"/>
            <w:left w:val="none" w:sz="0" w:space="0" w:color="auto"/>
            <w:bottom w:val="none" w:sz="0" w:space="0" w:color="auto"/>
            <w:right w:val="none" w:sz="0" w:space="0" w:color="auto"/>
          </w:divBdr>
          <w:divsChild>
            <w:div w:id="1460756887">
              <w:marLeft w:val="0"/>
              <w:marRight w:val="0"/>
              <w:marTop w:val="0"/>
              <w:marBottom w:val="0"/>
              <w:divBdr>
                <w:top w:val="none" w:sz="0" w:space="0" w:color="auto"/>
                <w:left w:val="none" w:sz="0" w:space="0" w:color="auto"/>
                <w:bottom w:val="none" w:sz="0" w:space="0" w:color="auto"/>
                <w:right w:val="none" w:sz="0" w:space="0" w:color="auto"/>
              </w:divBdr>
              <w:divsChild>
                <w:div w:id="7305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1595">
      <w:bodyDiv w:val="1"/>
      <w:marLeft w:val="0"/>
      <w:marRight w:val="0"/>
      <w:marTop w:val="0"/>
      <w:marBottom w:val="0"/>
      <w:divBdr>
        <w:top w:val="none" w:sz="0" w:space="0" w:color="auto"/>
        <w:left w:val="none" w:sz="0" w:space="0" w:color="auto"/>
        <w:bottom w:val="none" w:sz="0" w:space="0" w:color="auto"/>
        <w:right w:val="none" w:sz="0" w:space="0" w:color="auto"/>
      </w:divBdr>
      <w:divsChild>
        <w:div w:id="43139034">
          <w:marLeft w:val="0"/>
          <w:marRight w:val="0"/>
          <w:marTop w:val="0"/>
          <w:marBottom w:val="0"/>
          <w:divBdr>
            <w:top w:val="none" w:sz="0" w:space="0" w:color="auto"/>
            <w:left w:val="none" w:sz="0" w:space="0" w:color="auto"/>
            <w:bottom w:val="none" w:sz="0" w:space="0" w:color="auto"/>
            <w:right w:val="none" w:sz="0" w:space="0" w:color="auto"/>
          </w:divBdr>
          <w:divsChild>
            <w:div w:id="122500290">
              <w:marLeft w:val="0"/>
              <w:marRight w:val="0"/>
              <w:marTop w:val="0"/>
              <w:marBottom w:val="0"/>
              <w:divBdr>
                <w:top w:val="none" w:sz="0" w:space="0" w:color="auto"/>
                <w:left w:val="none" w:sz="0" w:space="0" w:color="auto"/>
                <w:bottom w:val="none" w:sz="0" w:space="0" w:color="auto"/>
                <w:right w:val="none" w:sz="0" w:space="0" w:color="auto"/>
              </w:divBdr>
              <w:divsChild>
                <w:div w:id="15983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8177">
      <w:bodyDiv w:val="1"/>
      <w:marLeft w:val="0"/>
      <w:marRight w:val="0"/>
      <w:marTop w:val="0"/>
      <w:marBottom w:val="0"/>
      <w:divBdr>
        <w:top w:val="none" w:sz="0" w:space="0" w:color="auto"/>
        <w:left w:val="none" w:sz="0" w:space="0" w:color="auto"/>
        <w:bottom w:val="none" w:sz="0" w:space="0" w:color="auto"/>
        <w:right w:val="none" w:sz="0" w:space="0" w:color="auto"/>
      </w:divBdr>
      <w:divsChild>
        <w:div w:id="1840001282">
          <w:marLeft w:val="0"/>
          <w:marRight w:val="0"/>
          <w:marTop w:val="0"/>
          <w:marBottom w:val="0"/>
          <w:divBdr>
            <w:top w:val="none" w:sz="0" w:space="0" w:color="auto"/>
            <w:left w:val="none" w:sz="0" w:space="0" w:color="auto"/>
            <w:bottom w:val="none" w:sz="0" w:space="0" w:color="auto"/>
            <w:right w:val="none" w:sz="0" w:space="0" w:color="auto"/>
          </w:divBdr>
          <w:divsChild>
            <w:div w:id="1875077007">
              <w:marLeft w:val="0"/>
              <w:marRight w:val="0"/>
              <w:marTop w:val="0"/>
              <w:marBottom w:val="0"/>
              <w:divBdr>
                <w:top w:val="none" w:sz="0" w:space="0" w:color="auto"/>
                <w:left w:val="none" w:sz="0" w:space="0" w:color="auto"/>
                <w:bottom w:val="none" w:sz="0" w:space="0" w:color="auto"/>
                <w:right w:val="none" w:sz="0" w:space="0" w:color="auto"/>
              </w:divBdr>
              <w:divsChild>
                <w:div w:id="5882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6381">
      <w:bodyDiv w:val="1"/>
      <w:marLeft w:val="0"/>
      <w:marRight w:val="0"/>
      <w:marTop w:val="0"/>
      <w:marBottom w:val="0"/>
      <w:divBdr>
        <w:top w:val="none" w:sz="0" w:space="0" w:color="auto"/>
        <w:left w:val="none" w:sz="0" w:space="0" w:color="auto"/>
        <w:bottom w:val="none" w:sz="0" w:space="0" w:color="auto"/>
        <w:right w:val="none" w:sz="0" w:space="0" w:color="auto"/>
      </w:divBdr>
      <w:divsChild>
        <w:div w:id="1189291385">
          <w:marLeft w:val="0"/>
          <w:marRight w:val="0"/>
          <w:marTop w:val="0"/>
          <w:marBottom w:val="0"/>
          <w:divBdr>
            <w:top w:val="none" w:sz="0" w:space="0" w:color="auto"/>
            <w:left w:val="none" w:sz="0" w:space="0" w:color="auto"/>
            <w:bottom w:val="none" w:sz="0" w:space="0" w:color="auto"/>
            <w:right w:val="none" w:sz="0" w:space="0" w:color="auto"/>
          </w:divBdr>
          <w:divsChild>
            <w:div w:id="1005280331">
              <w:marLeft w:val="0"/>
              <w:marRight w:val="0"/>
              <w:marTop w:val="0"/>
              <w:marBottom w:val="0"/>
              <w:divBdr>
                <w:top w:val="none" w:sz="0" w:space="0" w:color="auto"/>
                <w:left w:val="none" w:sz="0" w:space="0" w:color="auto"/>
                <w:bottom w:val="none" w:sz="0" w:space="0" w:color="auto"/>
                <w:right w:val="none" w:sz="0" w:space="0" w:color="auto"/>
              </w:divBdr>
              <w:divsChild>
                <w:div w:id="7850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27881">
      <w:bodyDiv w:val="1"/>
      <w:marLeft w:val="0"/>
      <w:marRight w:val="0"/>
      <w:marTop w:val="0"/>
      <w:marBottom w:val="0"/>
      <w:divBdr>
        <w:top w:val="none" w:sz="0" w:space="0" w:color="auto"/>
        <w:left w:val="none" w:sz="0" w:space="0" w:color="auto"/>
        <w:bottom w:val="none" w:sz="0" w:space="0" w:color="auto"/>
        <w:right w:val="none" w:sz="0" w:space="0" w:color="auto"/>
      </w:divBdr>
      <w:divsChild>
        <w:div w:id="485705914">
          <w:marLeft w:val="0"/>
          <w:marRight w:val="0"/>
          <w:marTop w:val="0"/>
          <w:marBottom w:val="0"/>
          <w:divBdr>
            <w:top w:val="none" w:sz="0" w:space="0" w:color="auto"/>
            <w:left w:val="none" w:sz="0" w:space="0" w:color="auto"/>
            <w:bottom w:val="none" w:sz="0" w:space="0" w:color="auto"/>
            <w:right w:val="none" w:sz="0" w:space="0" w:color="auto"/>
          </w:divBdr>
          <w:divsChild>
            <w:div w:id="106700983">
              <w:marLeft w:val="0"/>
              <w:marRight w:val="0"/>
              <w:marTop w:val="0"/>
              <w:marBottom w:val="0"/>
              <w:divBdr>
                <w:top w:val="none" w:sz="0" w:space="0" w:color="auto"/>
                <w:left w:val="none" w:sz="0" w:space="0" w:color="auto"/>
                <w:bottom w:val="none" w:sz="0" w:space="0" w:color="auto"/>
                <w:right w:val="none" w:sz="0" w:space="0" w:color="auto"/>
              </w:divBdr>
              <w:divsChild>
                <w:div w:id="13838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5917">
      <w:bodyDiv w:val="1"/>
      <w:marLeft w:val="0"/>
      <w:marRight w:val="0"/>
      <w:marTop w:val="0"/>
      <w:marBottom w:val="0"/>
      <w:divBdr>
        <w:top w:val="none" w:sz="0" w:space="0" w:color="auto"/>
        <w:left w:val="none" w:sz="0" w:space="0" w:color="auto"/>
        <w:bottom w:val="none" w:sz="0" w:space="0" w:color="auto"/>
        <w:right w:val="none" w:sz="0" w:space="0" w:color="auto"/>
      </w:divBdr>
      <w:divsChild>
        <w:div w:id="1786732308">
          <w:marLeft w:val="0"/>
          <w:marRight w:val="0"/>
          <w:marTop w:val="0"/>
          <w:marBottom w:val="0"/>
          <w:divBdr>
            <w:top w:val="none" w:sz="0" w:space="0" w:color="auto"/>
            <w:left w:val="none" w:sz="0" w:space="0" w:color="auto"/>
            <w:bottom w:val="none" w:sz="0" w:space="0" w:color="auto"/>
            <w:right w:val="none" w:sz="0" w:space="0" w:color="auto"/>
          </w:divBdr>
          <w:divsChild>
            <w:div w:id="1093283539">
              <w:marLeft w:val="0"/>
              <w:marRight w:val="0"/>
              <w:marTop w:val="0"/>
              <w:marBottom w:val="0"/>
              <w:divBdr>
                <w:top w:val="none" w:sz="0" w:space="0" w:color="auto"/>
                <w:left w:val="none" w:sz="0" w:space="0" w:color="auto"/>
                <w:bottom w:val="none" w:sz="0" w:space="0" w:color="auto"/>
                <w:right w:val="none" w:sz="0" w:space="0" w:color="auto"/>
              </w:divBdr>
              <w:divsChild>
                <w:div w:id="1062676531">
                  <w:marLeft w:val="0"/>
                  <w:marRight w:val="0"/>
                  <w:marTop w:val="0"/>
                  <w:marBottom w:val="0"/>
                  <w:divBdr>
                    <w:top w:val="none" w:sz="0" w:space="0" w:color="auto"/>
                    <w:left w:val="none" w:sz="0" w:space="0" w:color="auto"/>
                    <w:bottom w:val="none" w:sz="0" w:space="0" w:color="auto"/>
                    <w:right w:val="none" w:sz="0" w:space="0" w:color="auto"/>
                  </w:divBdr>
                  <w:divsChild>
                    <w:div w:id="3330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49593">
      <w:bodyDiv w:val="1"/>
      <w:marLeft w:val="0"/>
      <w:marRight w:val="0"/>
      <w:marTop w:val="0"/>
      <w:marBottom w:val="0"/>
      <w:divBdr>
        <w:top w:val="none" w:sz="0" w:space="0" w:color="auto"/>
        <w:left w:val="none" w:sz="0" w:space="0" w:color="auto"/>
        <w:bottom w:val="none" w:sz="0" w:space="0" w:color="auto"/>
        <w:right w:val="none" w:sz="0" w:space="0" w:color="auto"/>
      </w:divBdr>
    </w:div>
    <w:div w:id="1109086529">
      <w:bodyDiv w:val="1"/>
      <w:marLeft w:val="0"/>
      <w:marRight w:val="0"/>
      <w:marTop w:val="0"/>
      <w:marBottom w:val="0"/>
      <w:divBdr>
        <w:top w:val="none" w:sz="0" w:space="0" w:color="auto"/>
        <w:left w:val="none" w:sz="0" w:space="0" w:color="auto"/>
        <w:bottom w:val="none" w:sz="0" w:space="0" w:color="auto"/>
        <w:right w:val="none" w:sz="0" w:space="0" w:color="auto"/>
      </w:divBdr>
      <w:divsChild>
        <w:div w:id="1620334616">
          <w:marLeft w:val="0"/>
          <w:marRight w:val="0"/>
          <w:marTop w:val="0"/>
          <w:marBottom w:val="0"/>
          <w:divBdr>
            <w:top w:val="none" w:sz="0" w:space="0" w:color="auto"/>
            <w:left w:val="none" w:sz="0" w:space="0" w:color="auto"/>
            <w:bottom w:val="none" w:sz="0" w:space="0" w:color="auto"/>
            <w:right w:val="none" w:sz="0" w:space="0" w:color="auto"/>
          </w:divBdr>
          <w:divsChild>
            <w:div w:id="1760979267">
              <w:marLeft w:val="0"/>
              <w:marRight w:val="0"/>
              <w:marTop w:val="0"/>
              <w:marBottom w:val="0"/>
              <w:divBdr>
                <w:top w:val="none" w:sz="0" w:space="0" w:color="auto"/>
                <w:left w:val="none" w:sz="0" w:space="0" w:color="auto"/>
                <w:bottom w:val="none" w:sz="0" w:space="0" w:color="auto"/>
                <w:right w:val="none" w:sz="0" w:space="0" w:color="auto"/>
              </w:divBdr>
              <w:divsChild>
                <w:div w:id="19417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6925">
      <w:bodyDiv w:val="1"/>
      <w:marLeft w:val="0"/>
      <w:marRight w:val="0"/>
      <w:marTop w:val="0"/>
      <w:marBottom w:val="0"/>
      <w:divBdr>
        <w:top w:val="none" w:sz="0" w:space="0" w:color="auto"/>
        <w:left w:val="none" w:sz="0" w:space="0" w:color="auto"/>
        <w:bottom w:val="none" w:sz="0" w:space="0" w:color="auto"/>
        <w:right w:val="none" w:sz="0" w:space="0" w:color="auto"/>
      </w:divBdr>
      <w:divsChild>
        <w:div w:id="712848269">
          <w:marLeft w:val="0"/>
          <w:marRight w:val="0"/>
          <w:marTop w:val="0"/>
          <w:marBottom w:val="0"/>
          <w:divBdr>
            <w:top w:val="none" w:sz="0" w:space="0" w:color="auto"/>
            <w:left w:val="none" w:sz="0" w:space="0" w:color="auto"/>
            <w:bottom w:val="none" w:sz="0" w:space="0" w:color="auto"/>
            <w:right w:val="none" w:sz="0" w:space="0" w:color="auto"/>
          </w:divBdr>
          <w:divsChild>
            <w:div w:id="1772313177">
              <w:marLeft w:val="0"/>
              <w:marRight w:val="0"/>
              <w:marTop w:val="0"/>
              <w:marBottom w:val="0"/>
              <w:divBdr>
                <w:top w:val="none" w:sz="0" w:space="0" w:color="auto"/>
                <w:left w:val="none" w:sz="0" w:space="0" w:color="auto"/>
                <w:bottom w:val="none" w:sz="0" w:space="0" w:color="auto"/>
                <w:right w:val="none" w:sz="0" w:space="0" w:color="auto"/>
              </w:divBdr>
              <w:divsChild>
                <w:div w:id="15903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22233">
      <w:bodyDiv w:val="1"/>
      <w:marLeft w:val="0"/>
      <w:marRight w:val="0"/>
      <w:marTop w:val="0"/>
      <w:marBottom w:val="0"/>
      <w:divBdr>
        <w:top w:val="none" w:sz="0" w:space="0" w:color="auto"/>
        <w:left w:val="none" w:sz="0" w:space="0" w:color="auto"/>
        <w:bottom w:val="none" w:sz="0" w:space="0" w:color="auto"/>
        <w:right w:val="none" w:sz="0" w:space="0" w:color="auto"/>
      </w:divBdr>
      <w:divsChild>
        <w:div w:id="2030905489">
          <w:marLeft w:val="0"/>
          <w:marRight w:val="0"/>
          <w:marTop w:val="0"/>
          <w:marBottom w:val="0"/>
          <w:divBdr>
            <w:top w:val="none" w:sz="0" w:space="0" w:color="auto"/>
            <w:left w:val="none" w:sz="0" w:space="0" w:color="auto"/>
            <w:bottom w:val="none" w:sz="0" w:space="0" w:color="auto"/>
            <w:right w:val="none" w:sz="0" w:space="0" w:color="auto"/>
          </w:divBdr>
          <w:divsChild>
            <w:div w:id="1124150635">
              <w:marLeft w:val="0"/>
              <w:marRight w:val="0"/>
              <w:marTop w:val="0"/>
              <w:marBottom w:val="0"/>
              <w:divBdr>
                <w:top w:val="none" w:sz="0" w:space="0" w:color="auto"/>
                <w:left w:val="none" w:sz="0" w:space="0" w:color="auto"/>
                <w:bottom w:val="none" w:sz="0" w:space="0" w:color="auto"/>
                <w:right w:val="none" w:sz="0" w:space="0" w:color="auto"/>
              </w:divBdr>
              <w:divsChild>
                <w:div w:id="4327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7950">
      <w:bodyDiv w:val="1"/>
      <w:marLeft w:val="0"/>
      <w:marRight w:val="0"/>
      <w:marTop w:val="0"/>
      <w:marBottom w:val="0"/>
      <w:divBdr>
        <w:top w:val="none" w:sz="0" w:space="0" w:color="auto"/>
        <w:left w:val="none" w:sz="0" w:space="0" w:color="auto"/>
        <w:bottom w:val="none" w:sz="0" w:space="0" w:color="auto"/>
        <w:right w:val="none" w:sz="0" w:space="0" w:color="auto"/>
      </w:divBdr>
      <w:divsChild>
        <w:div w:id="1925990297">
          <w:marLeft w:val="0"/>
          <w:marRight w:val="0"/>
          <w:marTop w:val="0"/>
          <w:marBottom w:val="0"/>
          <w:divBdr>
            <w:top w:val="none" w:sz="0" w:space="0" w:color="auto"/>
            <w:left w:val="none" w:sz="0" w:space="0" w:color="auto"/>
            <w:bottom w:val="none" w:sz="0" w:space="0" w:color="auto"/>
            <w:right w:val="none" w:sz="0" w:space="0" w:color="auto"/>
          </w:divBdr>
          <w:divsChild>
            <w:div w:id="13579224">
              <w:marLeft w:val="0"/>
              <w:marRight w:val="0"/>
              <w:marTop w:val="0"/>
              <w:marBottom w:val="0"/>
              <w:divBdr>
                <w:top w:val="none" w:sz="0" w:space="0" w:color="auto"/>
                <w:left w:val="none" w:sz="0" w:space="0" w:color="auto"/>
                <w:bottom w:val="none" w:sz="0" w:space="0" w:color="auto"/>
                <w:right w:val="none" w:sz="0" w:space="0" w:color="auto"/>
              </w:divBdr>
              <w:divsChild>
                <w:div w:id="2090271898">
                  <w:marLeft w:val="0"/>
                  <w:marRight w:val="0"/>
                  <w:marTop w:val="0"/>
                  <w:marBottom w:val="0"/>
                  <w:divBdr>
                    <w:top w:val="none" w:sz="0" w:space="0" w:color="auto"/>
                    <w:left w:val="none" w:sz="0" w:space="0" w:color="auto"/>
                    <w:bottom w:val="none" w:sz="0" w:space="0" w:color="auto"/>
                    <w:right w:val="none" w:sz="0" w:space="0" w:color="auto"/>
                  </w:divBdr>
                  <w:divsChild>
                    <w:div w:id="86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058896">
      <w:bodyDiv w:val="1"/>
      <w:marLeft w:val="0"/>
      <w:marRight w:val="0"/>
      <w:marTop w:val="0"/>
      <w:marBottom w:val="0"/>
      <w:divBdr>
        <w:top w:val="none" w:sz="0" w:space="0" w:color="auto"/>
        <w:left w:val="none" w:sz="0" w:space="0" w:color="auto"/>
        <w:bottom w:val="none" w:sz="0" w:space="0" w:color="auto"/>
        <w:right w:val="none" w:sz="0" w:space="0" w:color="auto"/>
      </w:divBdr>
      <w:divsChild>
        <w:div w:id="1940795277">
          <w:marLeft w:val="0"/>
          <w:marRight w:val="0"/>
          <w:marTop w:val="0"/>
          <w:marBottom w:val="0"/>
          <w:divBdr>
            <w:top w:val="none" w:sz="0" w:space="0" w:color="auto"/>
            <w:left w:val="none" w:sz="0" w:space="0" w:color="auto"/>
            <w:bottom w:val="none" w:sz="0" w:space="0" w:color="auto"/>
            <w:right w:val="none" w:sz="0" w:space="0" w:color="auto"/>
          </w:divBdr>
          <w:divsChild>
            <w:div w:id="2038043118">
              <w:marLeft w:val="0"/>
              <w:marRight w:val="0"/>
              <w:marTop w:val="0"/>
              <w:marBottom w:val="0"/>
              <w:divBdr>
                <w:top w:val="none" w:sz="0" w:space="0" w:color="auto"/>
                <w:left w:val="none" w:sz="0" w:space="0" w:color="auto"/>
                <w:bottom w:val="none" w:sz="0" w:space="0" w:color="auto"/>
                <w:right w:val="none" w:sz="0" w:space="0" w:color="auto"/>
              </w:divBdr>
              <w:divsChild>
                <w:div w:id="9419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14160">
      <w:bodyDiv w:val="1"/>
      <w:marLeft w:val="0"/>
      <w:marRight w:val="0"/>
      <w:marTop w:val="0"/>
      <w:marBottom w:val="0"/>
      <w:divBdr>
        <w:top w:val="none" w:sz="0" w:space="0" w:color="auto"/>
        <w:left w:val="none" w:sz="0" w:space="0" w:color="auto"/>
        <w:bottom w:val="none" w:sz="0" w:space="0" w:color="auto"/>
        <w:right w:val="none" w:sz="0" w:space="0" w:color="auto"/>
      </w:divBdr>
      <w:divsChild>
        <w:div w:id="311645192">
          <w:marLeft w:val="0"/>
          <w:marRight w:val="0"/>
          <w:marTop w:val="0"/>
          <w:marBottom w:val="0"/>
          <w:divBdr>
            <w:top w:val="none" w:sz="0" w:space="0" w:color="auto"/>
            <w:left w:val="none" w:sz="0" w:space="0" w:color="auto"/>
            <w:bottom w:val="none" w:sz="0" w:space="0" w:color="auto"/>
            <w:right w:val="none" w:sz="0" w:space="0" w:color="auto"/>
          </w:divBdr>
          <w:divsChild>
            <w:div w:id="66803275">
              <w:marLeft w:val="0"/>
              <w:marRight w:val="0"/>
              <w:marTop w:val="0"/>
              <w:marBottom w:val="0"/>
              <w:divBdr>
                <w:top w:val="none" w:sz="0" w:space="0" w:color="auto"/>
                <w:left w:val="none" w:sz="0" w:space="0" w:color="auto"/>
                <w:bottom w:val="none" w:sz="0" w:space="0" w:color="auto"/>
                <w:right w:val="none" w:sz="0" w:space="0" w:color="auto"/>
              </w:divBdr>
              <w:divsChild>
                <w:div w:id="14507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3028">
      <w:bodyDiv w:val="1"/>
      <w:marLeft w:val="0"/>
      <w:marRight w:val="0"/>
      <w:marTop w:val="0"/>
      <w:marBottom w:val="0"/>
      <w:divBdr>
        <w:top w:val="none" w:sz="0" w:space="0" w:color="auto"/>
        <w:left w:val="none" w:sz="0" w:space="0" w:color="auto"/>
        <w:bottom w:val="none" w:sz="0" w:space="0" w:color="auto"/>
        <w:right w:val="none" w:sz="0" w:space="0" w:color="auto"/>
      </w:divBdr>
      <w:divsChild>
        <w:div w:id="32318088">
          <w:marLeft w:val="0"/>
          <w:marRight w:val="0"/>
          <w:marTop w:val="0"/>
          <w:marBottom w:val="0"/>
          <w:divBdr>
            <w:top w:val="none" w:sz="0" w:space="0" w:color="auto"/>
            <w:left w:val="none" w:sz="0" w:space="0" w:color="auto"/>
            <w:bottom w:val="none" w:sz="0" w:space="0" w:color="auto"/>
            <w:right w:val="none" w:sz="0" w:space="0" w:color="auto"/>
          </w:divBdr>
          <w:divsChild>
            <w:div w:id="718364412">
              <w:marLeft w:val="0"/>
              <w:marRight w:val="0"/>
              <w:marTop w:val="0"/>
              <w:marBottom w:val="0"/>
              <w:divBdr>
                <w:top w:val="none" w:sz="0" w:space="0" w:color="auto"/>
                <w:left w:val="none" w:sz="0" w:space="0" w:color="auto"/>
                <w:bottom w:val="none" w:sz="0" w:space="0" w:color="auto"/>
                <w:right w:val="none" w:sz="0" w:space="0" w:color="auto"/>
              </w:divBdr>
              <w:divsChild>
                <w:div w:id="14934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04683">
      <w:bodyDiv w:val="1"/>
      <w:marLeft w:val="0"/>
      <w:marRight w:val="0"/>
      <w:marTop w:val="0"/>
      <w:marBottom w:val="0"/>
      <w:divBdr>
        <w:top w:val="none" w:sz="0" w:space="0" w:color="auto"/>
        <w:left w:val="none" w:sz="0" w:space="0" w:color="auto"/>
        <w:bottom w:val="none" w:sz="0" w:space="0" w:color="auto"/>
        <w:right w:val="none" w:sz="0" w:space="0" w:color="auto"/>
      </w:divBdr>
      <w:divsChild>
        <w:div w:id="1480345160">
          <w:marLeft w:val="0"/>
          <w:marRight w:val="0"/>
          <w:marTop w:val="0"/>
          <w:marBottom w:val="0"/>
          <w:divBdr>
            <w:top w:val="none" w:sz="0" w:space="0" w:color="auto"/>
            <w:left w:val="none" w:sz="0" w:space="0" w:color="auto"/>
            <w:bottom w:val="none" w:sz="0" w:space="0" w:color="auto"/>
            <w:right w:val="none" w:sz="0" w:space="0" w:color="auto"/>
          </w:divBdr>
          <w:divsChild>
            <w:div w:id="1574777822">
              <w:marLeft w:val="0"/>
              <w:marRight w:val="0"/>
              <w:marTop w:val="0"/>
              <w:marBottom w:val="0"/>
              <w:divBdr>
                <w:top w:val="none" w:sz="0" w:space="0" w:color="auto"/>
                <w:left w:val="none" w:sz="0" w:space="0" w:color="auto"/>
                <w:bottom w:val="none" w:sz="0" w:space="0" w:color="auto"/>
                <w:right w:val="none" w:sz="0" w:space="0" w:color="auto"/>
              </w:divBdr>
              <w:divsChild>
                <w:div w:id="1718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1070">
      <w:bodyDiv w:val="1"/>
      <w:marLeft w:val="0"/>
      <w:marRight w:val="0"/>
      <w:marTop w:val="0"/>
      <w:marBottom w:val="0"/>
      <w:divBdr>
        <w:top w:val="none" w:sz="0" w:space="0" w:color="auto"/>
        <w:left w:val="none" w:sz="0" w:space="0" w:color="auto"/>
        <w:bottom w:val="none" w:sz="0" w:space="0" w:color="auto"/>
        <w:right w:val="none" w:sz="0" w:space="0" w:color="auto"/>
      </w:divBdr>
      <w:divsChild>
        <w:div w:id="149909824">
          <w:marLeft w:val="0"/>
          <w:marRight w:val="0"/>
          <w:marTop w:val="0"/>
          <w:marBottom w:val="0"/>
          <w:divBdr>
            <w:top w:val="none" w:sz="0" w:space="0" w:color="auto"/>
            <w:left w:val="none" w:sz="0" w:space="0" w:color="auto"/>
            <w:bottom w:val="none" w:sz="0" w:space="0" w:color="auto"/>
            <w:right w:val="none" w:sz="0" w:space="0" w:color="auto"/>
          </w:divBdr>
          <w:divsChild>
            <w:div w:id="1007248835">
              <w:marLeft w:val="0"/>
              <w:marRight w:val="0"/>
              <w:marTop w:val="0"/>
              <w:marBottom w:val="0"/>
              <w:divBdr>
                <w:top w:val="none" w:sz="0" w:space="0" w:color="auto"/>
                <w:left w:val="none" w:sz="0" w:space="0" w:color="auto"/>
                <w:bottom w:val="none" w:sz="0" w:space="0" w:color="auto"/>
                <w:right w:val="none" w:sz="0" w:space="0" w:color="auto"/>
              </w:divBdr>
              <w:divsChild>
                <w:div w:id="6456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831">
      <w:bodyDiv w:val="1"/>
      <w:marLeft w:val="0"/>
      <w:marRight w:val="0"/>
      <w:marTop w:val="0"/>
      <w:marBottom w:val="0"/>
      <w:divBdr>
        <w:top w:val="none" w:sz="0" w:space="0" w:color="auto"/>
        <w:left w:val="none" w:sz="0" w:space="0" w:color="auto"/>
        <w:bottom w:val="none" w:sz="0" w:space="0" w:color="auto"/>
        <w:right w:val="none" w:sz="0" w:space="0" w:color="auto"/>
      </w:divBdr>
      <w:divsChild>
        <w:div w:id="394664620">
          <w:marLeft w:val="0"/>
          <w:marRight w:val="0"/>
          <w:marTop w:val="0"/>
          <w:marBottom w:val="0"/>
          <w:divBdr>
            <w:top w:val="none" w:sz="0" w:space="0" w:color="auto"/>
            <w:left w:val="none" w:sz="0" w:space="0" w:color="auto"/>
            <w:bottom w:val="none" w:sz="0" w:space="0" w:color="auto"/>
            <w:right w:val="none" w:sz="0" w:space="0" w:color="auto"/>
          </w:divBdr>
          <w:divsChild>
            <w:div w:id="1142230601">
              <w:marLeft w:val="0"/>
              <w:marRight w:val="0"/>
              <w:marTop w:val="0"/>
              <w:marBottom w:val="0"/>
              <w:divBdr>
                <w:top w:val="none" w:sz="0" w:space="0" w:color="auto"/>
                <w:left w:val="none" w:sz="0" w:space="0" w:color="auto"/>
                <w:bottom w:val="none" w:sz="0" w:space="0" w:color="auto"/>
                <w:right w:val="none" w:sz="0" w:space="0" w:color="auto"/>
              </w:divBdr>
              <w:divsChild>
                <w:div w:id="10430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51931">
      <w:bodyDiv w:val="1"/>
      <w:marLeft w:val="0"/>
      <w:marRight w:val="0"/>
      <w:marTop w:val="0"/>
      <w:marBottom w:val="0"/>
      <w:divBdr>
        <w:top w:val="none" w:sz="0" w:space="0" w:color="auto"/>
        <w:left w:val="none" w:sz="0" w:space="0" w:color="auto"/>
        <w:bottom w:val="none" w:sz="0" w:space="0" w:color="auto"/>
        <w:right w:val="none" w:sz="0" w:space="0" w:color="auto"/>
      </w:divBdr>
      <w:divsChild>
        <w:div w:id="420295883">
          <w:marLeft w:val="0"/>
          <w:marRight w:val="0"/>
          <w:marTop w:val="0"/>
          <w:marBottom w:val="0"/>
          <w:divBdr>
            <w:top w:val="none" w:sz="0" w:space="0" w:color="auto"/>
            <w:left w:val="none" w:sz="0" w:space="0" w:color="auto"/>
            <w:bottom w:val="none" w:sz="0" w:space="0" w:color="auto"/>
            <w:right w:val="none" w:sz="0" w:space="0" w:color="auto"/>
          </w:divBdr>
          <w:divsChild>
            <w:div w:id="1134179679">
              <w:marLeft w:val="0"/>
              <w:marRight w:val="0"/>
              <w:marTop w:val="0"/>
              <w:marBottom w:val="0"/>
              <w:divBdr>
                <w:top w:val="none" w:sz="0" w:space="0" w:color="auto"/>
                <w:left w:val="none" w:sz="0" w:space="0" w:color="auto"/>
                <w:bottom w:val="none" w:sz="0" w:space="0" w:color="auto"/>
                <w:right w:val="none" w:sz="0" w:space="0" w:color="auto"/>
              </w:divBdr>
              <w:divsChild>
                <w:div w:id="11072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2258">
      <w:bodyDiv w:val="1"/>
      <w:marLeft w:val="0"/>
      <w:marRight w:val="0"/>
      <w:marTop w:val="0"/>
      <w:marBottom w:val="0"/>
      <w:divBdr>
        <w:top w:val="none" w:sz="0" w:space="0" w:color="auto"/>
        <w:left w:val="none" w:sz="0" w:space="0" w:color="auto"/>
        <w:bottom w:val="none" w:sz="0" w:space="0" w:color="auto"/>
        <w:right w:val="none" w:sz="0" w:space="0" w:color="auto"/>
      </w:divBdr>
      <w:divsChild>
        <w:div w:id="310983099">
          <w:marLeft w:val="0"/>
          <w:marRight w:val="0"/>
          <w:marTop w:val="0"/>
          <w:marBottom w:val="0"/>
          <w:divBdr>
            <w:top w:val="none" w:sz="0" w:space="0" w:color="auto"/>
            <w:left w:val="none" w:sz="0" w:space="0" w:color="auto"/>
            <w:bottom w:val="none" w:sz="0" w:space="0" w:color="auto"/>
            <w:right w:val="none" w:sz="0" w:space="0" w:color="auto"/>
          </w:divBdr>
          <w:divsChild>
            <w:div w:id="1405179720">
              <w:marLeft w:val="0"/>
              <w:marRight w:val="0"/>
              <w:marTop w:val="0"/>
              <w:marBottom w:val="0"/>
              <w:divBdr>
                <w:top w:val="none" w:sz="0" w:space="0" w:color="auto"/>
                <w:left w:val="none" w:sz="0" w:space="0" w:color="auto"/>
                <w:bottom w:val="none" w:sz="0" w:space="0" w:color="auto"/>
                <w:right w:val="none" w:sz="0" w:space="0" w:color="auto"/>
              </w:divBdr>
              <w:divsChild>
                <w:div w:id="7339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2565">
      <w:bodyDiv w:val="1"/>
      <w:marLeft w:val="0"/>
      <w:marRight w:val="0"/>
      <w:marTop w:val="0"/>
      <w:marBottom w:val="0"/>
      <w:divBdr>
        <w:top w:val="none" w:sz="0" w:space="0" w:color="auto"/>
        <w:left w:val="none" w:sz="0" w:space="0" w:color="auto"/>
        <w:bottom w:val="none" w:sz="0" w:space="0" w:color="auto"/>
        <w:right w:val="none" w:sz="0" w:space="0" w:color="auto"/>
      </w:divBdr>
      <w:divsChild>
        <w:div w:id="1021587689">
          <w:marLeft w:val="0"/>
          <w:marRight w:val="0"/>
          <w:marTop w:val="0"/>
          <w:marBottom w:val="0"/>
          <w:divBdr>
            <w:top w:val="none" w:sz="0" w:space="0" w:color="auto"/>
            <w:left w:val="none" w:sz="0" w:space="0" w:color="auto"/>
            <w:bottom w:val="none" w:sz="0" w:space="0" w:color="auto"/>
            <w:right w:val="none" w:sz="0" w:space="0" w:color="auto"/>
          </w:divBdr>
          <w:divsChild>
            <w:div w:id="1315450521">
              <w:marLeft w:val="0"/>
              <w:marRight w:val="0"/>
              <w:marTop w:val="0"/>
              <w:marBottom w:val="0"/>
              <w:divBdr>
                <w:top w:val="none" w:sz="0" w:space="0" w:color="auto"/>
                <w:left w:val="none" w:sz="0" w:space="0" w:color="auto"/>
                <w:bottom w:val="none" w:sz="0" w:space="0" w:color="auto"/>
                <w:right w:val="none" w:sz="0" w:space="0" w:color="auto"/>
              </w:divBdr>
              <w:divsChild>
                <w:div w:id="4833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33545">
      <w:bodyDiv w:val="1"/>
      <w:marLeft w:val="0"/>
      <w:marRight w:val="0"/>
      <w:marTop w:val="0"/>
      <w:marBottom w:val="0"/>
      <w:divBdr>
        <w:top w:val="none" w:sz="0" w:space="0" w:color="auto"/>
        <w:left w:val="none" w:sz="0" w:space="0" w:color="auto"/>
        <w:bottom w:val="none" w:sz="0" w:space="0" w:color="auto"/>
        <w:right w:val="none" w:sz="0" w:space="0" w:color="auto"/>
      </w:divBdr>
      <w:divsChild>
        <w:div w:id="992413849">
          <w:marLeft w:val="0"/>
          <w:marRight w:val="0"/>
          <w:marTop w:val="0"/>
          <w:marBottom w:val="0"/>
          <w:divBdr>
            <w:top w:val="none" w:sz="0" w:space="0" w:color="auto"/>
            <w:left w:val="none" w:sz="0" w:space="0" w:color="auto"/>
            <w:bottom w:val="none" w:sz="0" w:space="0" w:color="auto"/>
            <w:right w:val="none" w:sz="0" w:space="0" w:color="auto"/>
          </w:divBdr>
          <w:divsChild>
            <w:div w:id="612513207">
              <w:marLeft w:val="0"/>
              <w:marRight w:val="0"/>
              <w:marTop w:val="0"/>
              <w:marBottom w:val="0"/>
              <w:divBdr>
                <w:top w:val="none" w:sz="0" w:space="0" w:color="auto"/>
                <w:left w:val="none" w:sz="0" w:space="0" w:color="auto"/>
                <w:bottom w:val="none" w:sz="0" w:space="0" w:color="auto"/>
                <w:right w:val="none" w:sz="0" w:space="0" w:color="auto"/>
              </w:divBdr>
              <w:divsChild>
                <w:div w:id="2576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2691">
      <w:bodyDiv w:val="1"/>
      <w:marLeft w:val="0"/>
      <w:marRight w:val="0"/>
      <w:marTop w:val="0"/>
      <w:marBottom w:val="0"/>
      <w:divBdr>
        <w:top w:val="none" w:sz="0" w:space="0" w:color="auto"/>
        <w:left w:val="none" w:sz="0" w:space="0" w:color="auto"/>
        <w:bottom w:val="none" w:sz="0" w:space="0" w:color="auto"/>
        <w:right w:val="none" w:sz="0" w:space="0" w:color="auto"/>
      </w:divBdr>
    </w:div>
    <w:div w:id="1737437706">
      <w:bodyDiv w:val="1"/>
      <w:marLeft w:val="0"/>
      <w:marRight w:val="0"/>
      <w:marTop w:val="0"/>
      <w:marBottom w:val="0"/>
      <w:divBdr>
        <w:top w:val="none" w:sz="0" w:space="0" w:color="auto"/>
        <w:left w:val="none" w:sz="0" w:space="0" w:color="auto"/>
        <w:bottom w:val="none" w:sz="0" w:space="0" w:color="auto"/>
        <w:right w:val="none" w:sz="0" w:space="0" w:color="auto"/>
      </w:divBdr>
      <w:divsChild>
        <w:div w:id="2097170590">
          <w:marLeft w:val="0"/>
          <w:marRight w:val="0"/>
          <w:marTop w:val="0"/>
          <w:marBottom w:val="0"/>
          <w:divBdr>
            <w:top w:val="none" w:sz="0" w:space="0" w:color="auto"/>
            <w:left w:val="none" w:sz="0" w:space="0" w:color="auto"/>
            <w:bottom w:val="none" w:sz="0" w:space="0" w:color="auto"/>
            <w:right w:val="none" w:sz="0" w:space="0" w:color="auto"/>
          </w:divBdr>
          <w:divsChild>
            <w:div w:id="21588782">
              <w:marLeft w:val="0"/>
              <w:marRight w:val="0"/>
              <w:marTop w:val="0"/>
              <w:marBottom w:val="0"/>
              <w:divBdr>
                <w:top w:val="none" w:sz="0" w:space="0" w:color="auto"/>
                <w:left w:val="none" w:sz="0" w:space="0" w:color="auto"/>
                <w:bottom w:val="none" w:sz="0" w:space="0" w:color="auto"/>
                <w:right w:val="none" w:sz="0" w:space="0" w:color="auto"/>
              </w:divBdr>
              <w:divsChild>
                <w:div w:id="16378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7145">
      <w:bodyDiv w:val="1"/>
      <w:marLeft w:val="0"/>
      <w:marRight w:val="0"/>
      <w:marTop w:val="0"/>
      <w:marBottom w:val="0"/>
      <w:divBdr>
        <w:top w:val="none" w:sz="0" w:space="0" w:color="auto"/>
        <w:left w:val="none" w:sz="0" w:space="0" w:color="auto"/>
        <w:bottom w:val="none" w:sz="0" w:space="0" w:color="auto"/>
        <w:right w:val="none" w:sz="0" w:space="0" w:color="auto"/>
      </w:divBdr>
      <w:divsChild>
        <w:div w:id="1045641556">
          <w:marLeft w:val="0"/>
          <w:marRight w:val="0"/>
          <w:marTop w:val="0"/>
          <w:marBottom w:val="0"/>
          <w:divBdr>
            <w:top w:val="none" w:sz="0" w:space="0" w:color="auto"/>
            <w:left w:val="none" w:sz="0" w:space="0" w:color="auto"/>
            <w:bottom w:val="none" w:sz="0" w:space="0" w:color="auto"/>
            <w:right w:val="none" w:sz="0" w:space="0" w:color="auto"/>
          </w:divBdr>
          <w:divsChild>
            <w:div w:id="1794326714">
              <w:marLeft w:val="0"/>
              <w:marRight w:val="0"/>
              <w:marTop w:val="0"/>
              <w:marBottom w:val="0"/>
              <w:divBdr>
                <w:top w:val="none" w:sz="0" w:space="0" w:color="auto"/>
                <w:left w:val="none" w:sz="0" w:space="0" w:color="auto"/>
                <w:bottom w:val="none" w:sz="0" w:space="0" w:color="auto"/>
                <w:right w:val="none" w:sz="0" w:space="0" w:color="auto"/>
              </w:divBdr>
              <w:divsChild>
                <w:div w:id="6088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3833">
      <w:bodyDiv w:val="1"/>
      <w:marLeft w:val="0"/>
      <w:marRight w:val="0"/>
      <w:marTop w:val="0"/>
      <w:marBottom w:val="0"/>
      <w:divBdr>
        <w:top w:val="none" w:sz="0" w:space="0" w:color="auto"/>
        <w:left w:val="none" w:sz="0" w:space="0" w:color="auto"/>
        <w:bottom w:val="none" w:sz="0" w:space="0" w:color="auto"/>
        <w:right w:val="none" w:sz="0" w:space="0" w:color="auto"/>
      </w:divBdr>
      <w:divsChild>
        <w:div w:id="1099177712">
          <w:marLeft w:val="0"/>
          <w:marRight w:val="0"/>
          <w:marTop w:val="0"/>
          <w:marBottom w:val="0"/>
          <w:divBdr>
            <w:top w:val="none" w:sz="0" w:space="0" w:color="auto"/>
            <w:left w:val="none" w:sz="0" w:space="0" w:color="auto"/>
            <w:bottom w:val="none" w:sz="0" w:space="0" w:color="auto"/>
            <w:right w:val="none" w:sz="0" w:space="0" w:color="auto"/>
          </w:divBdr>
          <w:divsChild>
            <w:div w:id="47842676">
              <w:marLeft w:val="0"/>
              <w:marRight w:val="0"/>
              <w:marTop w:val="0"/>
              <w:marBottom w:val="0"/>
              <w:divBdr>
                <w:top w:val="none" w:sz="0" w:space="0" w:color="auto"/>
                <w:left w:val="none" w:sz="0" w:space="0" w:color="auto"/>
                <w:bottom w:val="none" w:sz="0" w:space="0" w:color="auto"/>
                <w:right w:val="none" w:sz="0" w:space="0" w:color="auto"/>
              </w:divBdr>
              <w:divsChild>
                <w:div w:id="7588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25325">
      <w:bodyDiv w:val="1"/>
      <w:marLeft w:val="0"/>
      <w:marRight w:val="0"/>
      <w:marTop w:val="0"/>
      <w:marBottom w:val="0"/>
      <w:divBdr>
        <w:top w:val="none" w:sz="0" w:space="0" w:color="auto"/>
        <w:left w:val="none" w:sz="0" w:space="0" w:color="auto"/>
        <w:bottom w:val="none" w:sz="0" w:space="0" w:color="auto"/>
        <w:right w:val="none" w:sz="0" w:space="0" w:color="auto"/>
      </w:divBdr>
      <w:divsChild>
        <w:div w:id="1815101864">
          <w:marLeft w:val="0"/>
          <w:marRight w:val="0"/>
          <w:marTop w:val="0"/>
          <w:marBottom w:val="0"/>
          <w:divBdr>
            <w:top w:val="none" w:sz="0" w:space="0" w:color="auto"/>
            <w:left w:val="none" w:sz="0" w:space="0" w:color="auto"/>
            <w:bottom w:val="none" w:sz="0" w:space="0" w:color="auto"/>
            <w:right w:val="none" w:sz="0" w:space="0" w:color="auto"/>
          </w:divBdr>
          <w:divsChild>
            <w:div w:id="74783138">
              <w:marLeft w:val="0"/>
              <w:marRight w:val="0"/>
              <w:marTop w:val="0"/>
              <w:marBottom w:val="0"/>
              <w:divBdr>
                <w:top w:val="none" w:sz="0" w:space="0" w:color="auto"/>
                <w:left w:val="none" w:sz="0" w:space="0" w:color="auto"/>
                <w:bottom w:val="none" w:sz="0" w:space="0" w:color="auto"/>
                <w:right w:val="none" w:sz="0" w:space="0" w:color="auto"/>
              </w:divBdr>
              <w:divsChild>
                <w:div w:id="20172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1620">
      <w:bodyDiv w:val="1"/>
      <w:marLeft w:val="0"/>
      <w:marRight w:val="0"/>
      <w:marTop w:val="0"/>
      <w:marBottom w:val="0"/>
      <w:divBdr>
        <w:top w:val="none" w:sz="0" w:space="0" w:color="auto"/>
        <w:left w:val="none" w:sz="0" w:space="0" w:color="auto"/>
        <w:bottom w:val="none" w:sz="0" w:space="0" w:color="auto"/>
        <w:right w:val="none" w:sz="0" w:space="0" w:color="auto"/>
      </w:divBdr>
      <w:divsChild>
        <w:div w:id="1930650127">
          <w:marLeft w:val="0"/>
          <w:marRight w:val="0"/>
          <w:marTop w:val="0"/>
          <w:marBottom w:val="0"/>
          <w:divBdr>
            <w:top w:val="none" w:sz="0" w:space="0" w:color="auto"/>
            <w:left w:val="none" w:sz="0" w:space="0" w:color="auto"/>
            <w:bottom w:val="none" w:sz="0" w:space="0" w:color="auto"/>
            <w:right w:val="none" w:sz="0" w:space="0" w:color="auto"/>
          </w:divBdr>
          <w:divsChild>
            <w:div w:id="429741765">
              <w:marLeft w:val="0"/>
              <w:marRight w:val="0"/>
              <w:marTop w:val="0"/>
              <w:marBottom w:val="0"/>
              <w:divBdr>
                <w:top w:val="none" w:sz="0" w:space="0" w:color="auto"/>
                <w:left w:val="none" w:sz="0" w:space="0" w:color="auto"/>
                <w:bottom w:val="none" w:sz="0" w:space="0" w:color="auto"/>
                <w:right w:val="none" w:sz="0" w:space="0" w:color="auto"/>
              </w:divBdr>
              <w:divsChild>
                <w:div w:id="273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05262">
      <w:bodyDiv w:val="1"/>
      <w:marLeft w:val="0"/>
      <w:marRight w:val="0"/>
      <w:marTop w:val="0"/>
      <w:marBottom w:val="0"/>
      <w:divBdr>
        <w:top w:val="none" w:sz="0" w:space="0" w:color="auto"/>
        <w:left w:val="none" w:sz="0" w:space="0" w:color="auto"/>
        <w:bottom w:val="none" w:sz="0" w:space="0" w:color="auto"/>
        <w:right w:val="none" w:sz="0" w:space="0" w:color="auto"/>
      </w:divBdr>
      <w:divsChild>
        <w:div w:id="1432898878">
          <w:marLeft w:val="0"/>
          <w:marRight w:val="0"/>
          <w:marTop w:val="0"/>
          <w:marBottom w:val="0"/>
          <w:divBdr>
            <w:top w:val="none" w:sz="0" w:space="0" w:color="auto"/>
            <w:left w:val="none" w:sz="0" w:space="0" w:color="auto"/>
            <w:bottom w:val="none" w:sz="0" w:space="0" w:color="auto"/>
            <w:right w:val="none" w:sz="0" w:space="0" w:color="auto"/>
          </w:divBdr>
          <w:divsChild>
            <w:div w:id="1211503262">
              <w:marLeft w:val="0"/>
              <w:marRight w:val="0"/>
              <w:marTop w:val="0"/>
              <w:marBottom w:val="0"/>
              <w:divBdr>
                <w:top w:val="none" w:sz="0" w:space="0" w:color="auto"/>
                <w:left w:val="none" w:sz="0" w:space="0" w:color="auto"/>
                <w:bottom w:val="none" w:sz="0" w:space="0" w:color="auto"/>
                <w:right w:val="none" w:sz="0" w:space="0" w:color="auto"/>
              </w:divBdr>
              <w:divsChild>
                <w:div w:id="241373631">
                  <w:marLeft w:val="0"/>
                  <w:marRight w:val="0"/>
                  <w:marTop w:val="0"/>
                  <w:marBottom w:val="0"/>
                  <w:divBdr>
                    <w:top w:val="none" w:sz="0" w:space="0" w:color="auto"/>
                    <w:left w:val="none" w:sz="0" w:space="0" w:color="auto"/>
                    <w:bottom w:val="none" w:sz="0" w:space="0" w:color="auto"/>
                    <w:right w:val="none" w:sz="0" w:space="0" w:color="auto"/>
                  </w:divBdr>
                  <w:divsChild>
                    <w:div w:id="1226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37931">
      <w:bodyDiv w:val="1"/>
      <w:marLeft w:val="0"/>
      <w:marRight w:val="0"/>
      <w:marTop w:val="0"/>
      <w:marBottom w:val="0"/>
      <w:divBdr>
        <w:top w:val="none" w:sz="0" w:space="0" w:color="auto"/>
        <w:left w:val="none" w:sz="0" w:space="0" w:color="auto"/>
        <w:bottom w:val="none" w:sz="0" w:space="0" w:color="auto"/>
        <w:right w:val="none" w:sz="0" w:space="0" w:color="auto"/>
      </w:divBdr>
      <w:divsChild>
        <w:div w:id="1733311221">
          <w:marLeft w:val="0"/>
          <w:marRight w:val="0"/>
          <w:marTop w:val="0"/>
          <w:marBottom w:val="0"/>
          <w:divBdr>
            <w:top w:val="none" w:sz="0" w:space="0" w:color="auto"/>
            <w:left w:val="none" w:sz="0" w:space="0" w:color="auto"/>
            <w:bottom w:val="none" w:sz="0" w:space="0" w:color="auto"/>
            <w:right w:val="none" w:sz="0" w:space="0" w:color="auto"/>
          </w:divBdr>
          <w:divsChild>
            <w:div w:id="1012411621">
              <w:marLeft w:val="0"/>
              <w:marRight w:val="0"/>
              <w:marTop w:val="0"/>
              <w:marBottom w:val="0"/>
              <w:divBdr>
                <w:top w:val="none" w:sz="0" w:space="0" w:color="auto"/>
                <w:left w:val="none" w:sz="0" w:space="0" w:color="auto"/>
                <w:bottom w:val="none" w:sz="0" w:space="0" w:color="auto"/>
                <w:right w:val="none" w:sz="0" w:space="0" w:color="auto"/>
              </w:divBdr>
              <w:divsChild>
                <w:div w:id="12781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16335">
      <w:bodyDiv w:val="1"/>
      <w:marLeft w:val="0"/>
      <w:marRight w:val="0"/>
      <w:marTop w:val="0"/>
      <w:marBottom w:val="0"/>
      <w:divBdr>
        <w:top w:val="none" w:sz="0" w:space="0" w:color="auto"/>
        <w:left w:val="none" w:sz="0" w:space="0" w:color="auto"/>
        <w:bottom w:val="none" w:sz="0" w:space="0" w:color="auto"/>
        <w:right w:val="none" w:sz="0" w:space="0" w:color="auto"/>
      </w:divBdr>
      <w:divsChild>
        <w:div w:id="1400202423">
          <w:marLeft w:val="0"/>
          <w:marRight w:val="0"/>
          <w:marTop w:val="0"/>
          <w:marBottom w:val="0"/>
          <w:divBdr>
            <w:top w:val="none" w:sz="0" w:space="0" w:color="auto"/>
            <w:left w:val="none" w:sz="0" w:space="0" w:color="auto"/>
            <w:bottom w:val="none" w:sz="0" w:space="0" w:color="auto"/>
            <w:right w:val="none" w:sz="0" w:space="0" w:color="auto"/>
          </w:divBdr>
          <w:divsChild>
            <w:div w:id="2001957111">
              <w:marLeft w:val="0"/>
              <w:marRight w:val="0"/>
              <w:marTop w:val="0"/>
              <w:marBottom w:val="0"/>
              <w:divBdr>
                <w:top w:val="none" w:sz="0" w:space="0" w:color="auto"/>
                <w:left w:val="none" w:sz="0" w:space="0" w:color="auto"/>
                <w:bottom w:val="none" w:sz="0" w:space="0" w:color="auto"/>
                <w:right w:val="none" w:sz="0" w:space="0" w:color="auto"/>
              </w:divBdr>
              <w:divsChild>
                <w:div w:id="8001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23368">
      <w:bodyDiv w:val="1"/>
      <w:marLeft w:val="0"/>
      <w:marRight w:val="0"/>
      <w:marTop w:val="0"/>
      <w:marBottom w:val="0"/>
      <w:divBdr>
        <w:top w:val="none" w:sz="0" w:space="0" w:color="auto"/>
        <w:left w:val="none" w:sz="0" w:space="0" w:color="auto"/>
        <w:bottom w:val="none" w:sz="0" w:space="0" w:color="auto"/>
        <w:right w:val="none" w:sz="0" w:space="0" w:color="auto"/>
      </w:divBdr>
      <w:divsChild>
        <w:div w:id="876966589">
          <w:marLeft w:val="0"/>
          <w:marRight w:val="0"/>
          <w:marTop w:val="0"/>
          <w:marBottom w:val="0"/>
          <w:divBdr>
            <w:top w:val="none" w:sz="0" w:space="0" w:color="auto"/>
            <w:left w:val="none" w:sz="0" w:space="0" w:color="auto"/>
            <w:bottom w:val="none" w:sz="0" w:space="0" w:color="auto"/>
            <w:right w:val="none" w:sz="0" w:space="0" w:color="auto"/>
          </w:divBdr>
          <w:divsChild>
            <w:div w:id="1151827518">
              <w:marLeft w:val="0"/>
              <w:marRight w:val="0"/>
              <w:marTop w:val="0"/>
              <w:marBottom w:val="0"/>
              <w:divBdr>
                <w:top w:val="none" w:sz="0" w:space="0" w:color="auto"/>
                <w:left w:val="none" w:sz="0" w:space="0" w:color="auto"/>
                <w:bottom w:val="none" w:sz="0" w:space="0" w:color="auto"/>
                <w:right w:val="none" w:sz="0" w:space="0" w:color="auto"/>
              </w:divBdr>
              <w:divsChild>
                <w:div w:id="9581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27103">
      <w:bodyDiv w:val="1"/>
      <w:marLeft w:val="0"/>
      <w:marRight w:val="0"/>
      <w:marTop w:val="0"/>
      <w:marBottom w:val="0"/>
      <w:divBdr>
        <w:top w:val="none" w:sz="0" w:space="0" w:color="auto"/>
        <w:left w:val="none" w:sz="0" w:space="0" w:color="auto"/>
        <w:bottom w:val="none" w:sz="0" w:space="0" w:color="auto"/>
        <w:right w:val="none" w:sz="0" w:space="0" w:color="auto"/>
      </w:divBdr>
      <w:divsChild>
        <w:div w:id="1774352759">
          <w:marLeft w:val="0"/>
          <w:marRight w:val="0"/>
          <w:marTop w:val="0"/>
          <w:marBottom w:val="0"/>
          <w:divBdr>
            <w:top w:val="none" w:sz="0" w:space="0" w:color="auto"/>
            <w:left w:val="none" w:sz="0" w:space="0" w:color="auto"/>
            <w:bottom w:val="none" w:sz="0" w:space="0" w:color="auto"/>
            <w:right w:val="none" w:sz="0" w:space="0" w:color="auto"/>
          </w:divBdr>
          <w:divsChild>
            <w:div w:id="1053309135">
              <w:marLeft w:val="0"/>
              <w:marRight w:val="0"/>
              <w:marTop w:val="0"/>
              <w:marBottom w:val="0"/>
              <w:divBdr>
                <w:top w:val="none" w:sz="0" w:space="0" w:color="auto"/>
                <w:left w:val="none" w:sz="0" w:space="0" w:color="auto"/>
                <w:bottom w:val="none" w:sz="0" w:space="0" w:color="auto"/>
                <w:right w:val="none" w:sz="0" w:space="0" w:color="auto"/>
              </w:divBdr>
              <w:divsChild>
                <w:div w:id="13581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207">
      <w:bodyDiv w:val="1"/>
      <w:marLeft w:val="0"/>
      <w:marRight w:val="0"/>
      <w:marTop w:val="0"/>
      <w:marBottom w:val="0"/>
      <w:divBdr>
        <w:top w:val="none" w:sz="0" w:space="0" w:color="auto"/>
        <w:left w:val="none" w:sz="0" w:space="0" w:color="auto"/>
        <w:bottom w:val="none" w:sz="0" w:space="0" w:color="auto"/>
        <w:right w:val="none" w:sz="0" w:space="0" w:color="auto"/>
      </w:divBdr>
      <w:divsChild>
        <w:div w:id="1973561110">
          <w:marLeft w:val="0"/>
          <w:marRight w:val="0"/>
          <w:marTop w:val="0"/>
          <w:marBottom w:val="0"/>
          <w:divBdr>
            <w:top w:val="none" w:sz="0" w:space="0" w:color="auto"/>
            <w:left w:val="none" w:sz="0" w:space="0" w:color="auto"/>
            <w:bottom w:val="none" w:sz="0" w:space="0" w:color="auto"/>
            <w:right w:val="none" w:sz="0" w:space="0" w:color="auto"/>
          </w:divBdr>
          <w:divsChild>
            <w:div w:id="213857347">
              <w:marLeft w:val="0"/>
              <w:marRight w:val="0"/>
              <w:marTop w:val="0"/>
              <w:marBottom w:val="0"/>
              <w:divBdr>
                <w:top w:val="none" w:sz="0" w:space="0" w:color="auto"/>
                <w:left w:val="none" w:sz="0" w:space="0" w:color="auto"/>
                <w:bottom w:val="none" w:sz="0" w:space="0" w:color="auto"/>
                <w:right w:val="none" w:sz="0" w:space="0" w:color="auto"/>
              </w:divBdr>
              <w:divsChild>
                <w:div w:id="6500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inl-edms/pls/inl_docs/doc_3?f_doc=LWP-136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ECA\Desktop\AAA_Temps\tem-142_r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4C2495-D014-9348-862E-6B46D8E69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C:\Users\PRIECA\Desktop\AAA_Temps\tem-142_r3.dotx</Template>
  <TotalTime>2767</TotalTime>
  <Pages>31</Pages>
  <Words>8890</Words>
  <Characters>50678</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DOE/ID-Number</vt:lpstr>
    </vt:vector>
  </TitlesOfParts>
  <Company>INEEL</Company>
  <LinksUpToDate>false</LinksUpToDate>
  <CharactersWithSpaces>59450</CharactersWithSpaces>
  <SharedDoc>false</SharedDoc>
  <HLinks>
    <vt:vector size="120" baseType="variant">
      <vt:variant>
        <vt:i4>1966131</vt:i4>
      </vt:variant>
      <vt:variant>
        <vt:i4>122</vt:i4>
      </vt:variant>
      <vt:variant>
        <vt:i4>0</vt:i4>
      </vt:variant>
      <vt:variant>
        <vt:i4>5</vt:i4>
      </vt:variant>
      <vt:variant>
        <vt:lpwstr/>
      </vt:variant>
      <vt:variant>
        <vt:lpwstr>_Toc142821248</vt:lpwstr>
      </vt:variant>
      <vt:variant>
        <vt:i4>1966131</vt:i4>
      </vt:variant>
      <vt:variant>
        <vt:i4>116</vt:i4>
      </vt:variant>
      <vt:variant>
        <vt:i4>0</vt:i4>
      </vt:variant>
      <vt:variant>
        <vt:i4>5</vt:i4>
      </vt:variant>
      <vt:variant>
        <vt:lpwstr/>
      </vt:variant>
      <vt:variant>
        <vt:lpwstr>_Toc142821247</vt:lpwstr>
      </vt:variant>
      <vt:variant>
        <vt:i4>1966131</vt:i4>
      </vt:variant>
      <vt:variant>
        <vt:i4>110</vt:i4>
      </vt:variant>
      <vt:variant>
        <vt:i4>0</vt:i4>
      </vt:variant>
      <vt:variant>
        <vt:i4>5</vt:i4>
      </vt:variant>
      <vt:variant>
        <vt:lpwstr/>
      </vt:variant>
      <vt:variant>
        <vt:lpwstr>_Toc142821246</vt:lpwstr>
      </vt:variant>
      <vt:variant>
        <vt:i4>1966131</vt:i4>
      </vt:variant>
      <vt:variant>
        <vt:i4>104</vt:i4>
      </vt:variant>
      <vt:variant>
        <vt:i4>0</vt:i4>
      </vt:variant>
      <vt:variant>
        <vt:i4>5</vt:i4>
      </vt:variant>
      <vt:variant>
        <vt:lpwstr/>
      </vt:variant>
      <vt:variant>
        <vt:lpwstr>_Toc142821245</vt:lpwstr>
      </vt:variant>
      <vt:variant>
        <vt:i4>1966131</vt:i4>
      </vt:variant>
      <vt:variant>
        <vt:i4>98</vt:i4>
      </vt:variant>
      <vt:variant>
        <vt:i4>0</vt:i4>
      </vt:variant>
      <vt:variant>
        <vt:i4>5</vt:i4>
      </vt:variant>
      <vt:variant>
        <vt:lpwstr/>
      </vt:variant>
      <vt:variant>
        <vt:lpwstr>_Toc142821244</vt:lpwstr>
      </vt:variant>
      <vt:variant>
        <vt:i4>1966131</vt:i4>
      </vt:variant>
      <vt:variant>
        <vt:i4>92</vt:i4>
      </vt:variant>
      <vt:variant>
        <vt:i4>0</vt:i4>
      </vt:variant>
      <vt:variant>
        <vt:i4>5</vt:i4>
      </vt:variant>
      <vt:variant>
        <vt:lpwstr/>
      </vt:variant>
      <vt:variant>
        <vt:lpwstr>_Toc142821243</vt:lpwstr>
      </vt:variant>
      <vt:variant>
        <vt:i4>1966131</vt:i4>
      </vt:variant>
      <vt:variant>
        <vt:i4>86</vt:i4>
      </vt:variant>
      <vt:variant>
        <vt:i4>0</vt:i4>
      </vt:variant>
      <vt:variant>
        <vt:i4>5</vt:i4>
      </vt:variant>
      <vt:variant>
        <vt:lpwstr/>
      </vt:variant>
      <vt:variant>
        <vt:lpwstr>_Toc142821242</vt:lpwstr>
      </vt:variant>
      <vt:variant>
        <vt:i4>1966131</vt:i4>
      </vt:variant>
      <vt:variant>
        <vt:i4>80</vt:i4>
      </vt:variant>
      <vt:variant>
        <vt:i4>0</vt:i4>
      </vt:variant>
      <vt:variant>
        <vt:i4>5</vt:i4>
      </vt:variant>
      <vt:variant>
        <vt:lpwstr/>
      </vt:variant>
      <vt:variant>
        <vt:lpwstr>_Toc142821241</vt:lpwstr>
      </vt:variant>
      <vt:variant>
        <vt:i4>1966131</vt:i4>
      </vt:variant>
      <vt:variant>
        <vt:i4>74</vt:i4>
      </vt:variant>
      <vt:variant>
        <vt:i4>0</vt:i4>
      </vt:variant>
      <vt:variant>
        <vt:i4>5</vt:i4>
      </vt:variant>
      <vt:variant>
        <vt:lpwstr/>
      </vt:variant>
      <vt:variant>
        <vt:lpwstr>_Toc142821240</vt:lpwstr>
      </vt:variant>
      <vt:variant>
        <vt:i4>1638451</vt:i4>
      </vt:variant>
      <vt:variant>
        <vt:i4>68</vt:i4>
      </vt:variant>
      <vt:variant>
        <vt:i4>0</vt:i4>
      </vt:variant>
      <vt:variant>
        <vt:i4>5</vt:i4>
      </vt:variant>
      <vt:variant>
        <vt:lpwstr/>
      </vt:variant>
      <vt:variant>
        <vt:lpwstr>_Toc142821239</vt:lpwstr>
      </vt:variant>
      <vt:variant>
        <vt:i4>1638451</vt:i4>
      </vt:variant>
      <vt:variant>
        <vt:i4>62</vt:i4>
      </vt:variant>
      <vt:variant>
        <vt:i4>0</vt:i4>
      </vt:variant>
      <vt:variant>
        <vt:i4>5</vt:i4>
      </vt:variant>
      <vt:variant>
        <vt:lpwstr/>
      </vt:variant>
      <vt:variant>
        <vt:lpwstr>_Toc142821238</vt:lpwstr>
      </vt:variant>
      <vt:variant>
        <vt:i4>1638451</vt:i4>
      </vt:variant>
      <vt:variant>
        <vt:i4>56</vt:i4>
      </vt:variant>
      <vt:variant>
        <vt:i4>0</vt:i4>
      </vt:variant>
      <vt:variant>
        <vt:i4>5</vt:i4>
      </vt:variant>
      <vt:variant>
        <vt:lpwstr/>
      </vt:variant>
      <vt:variant>
        <vt:lpwstr>_Toc142821237</vt:lpwstr>
      </vt:variant>
      <vt:variant>
        <vt:i4>1638451</vt:i4>
      </vt:variant>
      <vt:variant>
        <vt:i4>50</vt:i4>
      </vt:variant>
      <vt:variant>
        <vt:i4>0</vt:i4>
      </vt:variant>
      <vt:variant>
        <vt:i4>5</vt:i4>
      </vt:variant>
      <vt:variant>
        <vt:lpwstr/>
      </vt:variant>
      <vt:variant>
        <vt:lpwstr>_Toc142821236</vt:lpwstr>
      </vt:variant>
      <vt:variant>
        <vt:i4>1638451</vt:i4>
      </vt:variant>
      <vt:variant>
        <vt:i4>44</vt:i4>
      </vt:variant>
      <vt:variant>
        <vt:i4>0</vt:i4>
      </vt:variant>
      <vt:variant>
        <vt:i4>5</vt:i4>
      </vt:variant>
      <vt:variant>
        <vt:lpwstr/>
      </vt:variant>
      <vt:variant>
        <vt:lpwstr>_Toc142821235</vt:lpwstr>
      </vt:variant>
      <vt:variant>
        <vt:i4>1638451</vt:i4>
      </vt:variant>
      <vt:variant>
        <vt:i4>38</vt:i4>
      </vt:variant>
      <vt:variant>
        <vt:i4>0</vt:i4>
      </vt:variant>
      <vt:variant>
        <vt:i4>5</vt:i4>
      </vt:variant>
      <vt:variant>
        <vt:lpwstr/>
      </vt:variant>
      <vt:variant>
        <vt:lpwstr>_Toc142821234</vt:lpwstr>
      </vt:variant>
      <vt:variant>
        <vt:i4>1638451</vt:i4>
      </vt:variant>
      <vt:variant>
        <vt:i4>32</vt:i4>
      </vt:variant>
      <vt:variant>
        <vt:i4>0</vt:i4>
      </vt:variant>
      <vt:variant>
        <vt:i4>5</vt:i4>
      </vt:variant>
      <vt:variant>
        <vt:lpwstr/>
      </vt:variant>
      <vt:variant>
        <vt:lpwstr>_Toc142821233</vt:lpwstr>
      </vt:variant>
      <vt:variant>
        <vt:i4>1638451</vt:i4>
      </vt:variant>
      <vt:variant>
        <vt:i4>26</vt:i4>
      </vt:variant>
      <vt:variant>
        <vt:i4>0</vt:i4>
      </vt:variant>
      <vt:variant>
        <vt:i4>5</vt:i4>
      </vt:variant>
      <vt:variant>
        <vt:lpwstr/>
      </vt:variant>
      <vt:variant>
        <vt:lpwstr>_Toc142821232</vt:lpwstr>
      </vt:variant>
      <vt:variant>
        <vt:i4>1638451</vt:i4>
      </vt:variant>
      <vt:variant>
        <vt:i4>20</vt:i4>
      </vt:variant>
      <vt:variant>
        <vt:i4>0</vt:i4>
      </vt:variant>
      <vt:variant>
        <vt:i4>5</vt:i4>
      </vt:variant>
      <vt:variant>
        <vt:lpwstr/>
      </vt:variant>
      <vt:variant>
        <vt:lpwstr>_Toc142821231</vt:lpwstr>
      </vt:variant>
      <vt:variant>
        <vt:i4>1638451</vt:i4>
      </vt:variant>
      <vt:variant>
        <vt:i4>14</vt:i4>
      </vt:variant>
      <vt:variant>
        <vt:i4>0</vt:i4>
      </vt:variant>
      <vt:variant>
        <vt:i4>5</vt:i4>
      </vt:variant>
      <vt:variant>
        <vt:lpwstr/>
      </vt:variant>
      <vt:variant>
        <vt:lpwstr>_Toc142821230</vt:lpwstr>
      </vt:variant>
      <vt:variant>
        <vt:i4>1572915</vt:i4>
      </vt:variant>
      <vt:variant>
        <vt:i4>8</vt:i4>
      </vt:variant>
      <vt:variant>
        <vt:i4>0</vt:i4>
      </vt:variant>
      <vt:variant>
        <vt:i4>5</vt:i4>
      </vt:variant>
      <vt:variant>
        <vt:lpwstr/>
      </vt:variant>
      <vt:variant>
        <vt:lpwstr>_Toc142821229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subject/>
  <dc:creator>Debra Iverson</dc:creator>
  <cp:keywords/>
  <dc:description/>
  <cp:lastModifiedBy>Andrea Alfonsi</cp:lastModifiedBy>
  <cp:revision>243</cp:revision>
  <cp:lastPrinted>2018-08-09T19:48:00Z</cp:lastPrinted>
  <dcterms:created xsi:type="dcterms:W3CDTF">2018-09-10T16:33:00Z</dcterms:created>
  <dcterms:modified xsi:type="dcterms:W3CDTF">2018-09-17T21:00:00Z</dcterms:modified>
</cp:coreProperties>
</file>